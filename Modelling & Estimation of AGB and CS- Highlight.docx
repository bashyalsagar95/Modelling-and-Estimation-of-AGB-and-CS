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0E" w:rsidRDefault="00DC520E" w:rsidP="00DC520E">
      <w:pPr>
        <w:spacing w:line="276" w:lineRule="auto"/>
        <w:jc w:val="both"/>
        <w:rPr>
          <w:rFonts w:ascii="Times New Roman" w:hAnsi="Times New Roman" w:cs="Times New Roman"/>
          <w:sz w:val="24"/>
          <w:szCs w:val="22"/>
        </w:rPr>
      </w:pPr>
      <w:r>
        <w:rPr>
          <w:rFonts w:ascii="Times New Roman" w:hAnsi="Times New Roman" w:cs="Times New Roman"/>
          <w:b/>
          <w:bCs/>
          <w:sz w:val="24"/>
          <w:szCs w:val="22"/>
        </w:rPr>
        <w:t xml:space="preserve">Title: </w:t>
      </w:r>
      <w:r w:rsidRPr="00CA3EFE">
        <w:rPr>
          <w:rFonts w:ascii="Times New Roman" w:hAnsi="Times New Roman" w:cs="Times New Roman"/>
          <w:sz w:val="24"/>
          <w:szCs w:val="22"/>
        </w:rPr>
        <w:t xml:space="preserve">Modelling and Estimation of Above Ground Biomass and Carbon Stock of </w:t>
      </w:r>
      <w:proofErr w:type="spellStart"/>
      <w:r w:rsidRPr="00CA3EFE">
        <w:rPr>
          <w:rFonts w:ascii="Times New Roman" w:hAnsi="Times New Roman" w:cs="Times New Roman"/>
          <w:i/>
          <w:iCs/>
          <w:sz w:val="24"/>
          <w:szCs w:val="22"/>
        </w:rPr>
        <w:t>Pinus</w:t>
      </w:r>
      <w:proofErr w:type="spellEnd"/>
      <w:r w:rsidRPr="00CA3EFE">
        <w:rPr>
          <w:rFonts w:ascii="Times New Roman" w:hAnsi="Times New Roman" w:cs="Times New Roman"/>
          <w:i/>
          <w:iCs/>
          <w:sz w:val="24"/>
          <w:szCs w:val="22"/>
        </w:rPr>
        <w:t xml:space="preserve"> </w:t>
      </w:r>
      <w:proofErr w:type="spellStart"/>
      <w:r w:rsidRPr="00CA3EFE">
        <w:rPr>
          <w:rFonts w:ascii="Times New Roman" w:hAnsi="Times New Roman" w:cs="Times New Roman"/>
          <w:i/>
          <w:iCs/>
          <w:sz w:val="24"/>
          <w:szCs w:val="22"/>
        </w:rPr>
        <w:t>Roxburghii</w:t>
      </w:r>
      <w:proofErr w:type="spellEnd"/>
      <w:r w:rsidRPr="00CA3EFE">
        <w:rPr>
          <w:rFonts w:ascii="Times New Roman" w:hAnsi="Times New Roman" w:cs="Times New Roman"/>
          <w:sz w:val="24"/>
          <w:szCs w:val="22"/>
        </w:rPr>
        <w:t xml:space="preserve"> Dominated Forest Using Sentinel-2 Imagery in </w:t>
      </w:r>
      <w:proofErr w:type="spellStart"/>
      <w:r w:rsidRPr="00CA3EFE">
        <w:rPr>
          <w:rFonts w:ascii="Times New Roman" w:hAnsi="Times New Roman" w:cs="Times New Roman"/>
          <w:sz w:val="24"/>
          <w:szCs w:val="22"/>
        </w:rPr>
        <w:t>Shreenagar</w:t>
      </w:r>
      <w:proofErr w:type="spellEnd"/>
      <w:r w:rsidRPr="00CA3EFE">
        <w:rPr>
          <w:rFonts w:ascii="Times New Roman" w:hAnsi="Times New Roman" w:cs="Times New Roman"/>
          <w:sz w:val="24"/>
          <w:szCs w:val="22"/>
        </w:rPr>
        <w:t xml:space="preserve"> Hill, Nepal</w:t>
      </w:r>
    </w:p>
    <w:p w:rsidR="00DC520E" w:rsidRPr="002B6EA2" w:rsidRDefault="00DC520E" w:rsidP="00E9634C">
      <w:pPr>
        <w:spacing w:line="240" w:lineRule="auto"/>
        <w:jc w:val="both"/>
        <w:rPr>
          <w:rFonts w:ascii="Times New Roman" w:hAnsi="Times New Roman" w:cs="Times New Roman"/>
          <w:b/>
          <w:bCs/>
          <w:sz w:val="24"/>
          <w:szCs w:val="22"/>
          <w:u w:val="single"/>
        </w:rPr>
      </w:pPr>
      <w:r w:rsidRPr="000E16CE">
        <w:rPr>
          <w:rFonts w:ascii="Times New Roman" w:hAnsi="Times New Roman" w:cs="Times New Roman"/>
          <w:b/>
          <w:bCs/>
          <w:sz w:val="24"/>
          <w:szCs w:val="22"/>
        </w:rPr>
        <w:t xml:space="preserve"> </w:t>
      </w:r>
      <w:r w:rsidRPr="002B6EA2">
        <w:rPr>
          <w:rFonts w:ascii="Times New Roman" w:hAnsi="Times New Roman" w:cs="Times New Roman"/>
          <w:b/>
          <w:bCs/>
          <w:sz w:val="24"/>
          <w:szCs w:val="22"/>
          <w:u w:val="single"/>
        </w:rPr>
        <w:t>Authors'</w:t>
      </w:r>
      <w:r>
        <w:rPr>
          <w:rFonts w:ascii="Times New Roman" w:hAnsi="Times New Roman" w:cs="Times New Roman"/>
          <w:b/>
          <w:bCs/>
          <w:sz w:val="24"/>
          <w:szCs w:val="22"/>
          <w:u w:val="single"/>
        </w:rPr>
        <w:t xml:space="preserve"> Information</w:t>
      </w:r>
      <w:r w:rsidRPr="002B6EA2">
        <w:rPr>
          <w:rFonts w:ascii="Times New Roman" w:hAnsi="Times New Roman" w:cs="Times New Roman"/>
          <w:b/>
          <w:bCs/>
          <w:sz w:val="24"/>
          <w:szCs w:val="22"/>
          <w:u w:val="single"/>
        </w:rPr>
        <w:t>:</w:t>
      </w:r>
    </w:p>
    <w:p w:rsidR="00DC520E" w:rsidRPr="000E16CE" w:rsidRDefault="00DC520E" w:rsidP="00E9634C">
      <w:pPr>
        <w:pStyle w:val="ListParagraph"/>
        <w:numPr>
          <w:ilvl w:val="0"/>
          <w:numId w:val="4"/>
        </w:numPr>
        <w:spacing w:line="240" w:lineRule="auto"/>
        <w:jc w:val="both"/>
        <w:rPr>
          <w:rFonts w:ascii="Times New Roman" w:hAnsi="Times New Roman" w:cs="Times New Roman"/>
          <w:sz w:val="24"/>
          <w:szCs w:val="22"/>
        </w:rPr>
      </w:pPr>
      <w:r w:rsidRPr="000E16CE">
        <w:rPr>
          <w:rFonts w:ascii="Times New Roman" w:hAnsi="Times New Roman" w:cs="Times New Roman"/>
          <w:b/>
          <w:bCs/>
          <w:sz w:val="24"/>
          <w:szCs w:val="22"/>
        </w:rPr>
        <w:t>Name:</w:t>
      </w:r>
      <w:r w:rsidRPr="000E16CE">
        <w:rPr>
          <w:rFonts w:ascii="Times New Roman" w:hAnsi="Times New Roman" w:cs="Times New Roman"/>
          <w:sz w:val="24"/>
          <w:szCs w:val="22"/>
        </w:rPr>
        <w:t xml:space="preserve"> </w:t>
      </w:r>
      <w:proofErr w:type="spellStart"/>
      <w:r w:rsidRPr="000E16CE">
        <w:rPr>
          <w:rFonts w:ascii="Times New Roman" w:hAnsi="Times New Roman" w:cs="Times New Roman"/>
          <w:sz w:val="24"/>
          <w:szCs w:val="22"/>
        </w:rPr>
        <w:t>Sagar</w:t>
      </w:r>
      <w:proofErr w:type="spellEnd"/>
      <w:r w:rsidRPr="000E16CE">
        <w:rPr>
          <w:rFonts w:ascii="Times New Roman" w:hAnsi="Times New Roman" w:cs="Times New Roman"/>
          <w:sz w:val="24"/>
          <w:szCs w:val="22"/>
        </w:rPr>
        <w:t xml:space="preserve"> </w:t>
      </w:r>
      <w:proofErr w:type="spellStart"/>
      <w:r w:rsidRPr="000E16CE">
        <w:rPr>
          <w:rFonts w:ascii="Times New Roman" w:hAnsi="Times New Roman" w:cs="Times New Roman"/>
          <w:sz w:val="24"/>
          <w:szCs w:val="22"/>
        </w:rPr>
        <w:t>Bashyal</w:t>
      </w:r>
      <w:proofErr w:type="spellEnd"/>
    </w:p>
    <w:p w:rsidR="00DC520E" w:rsidRPr="000E16CE" w:rsidRDefault="00DC520E" w:rsidP="00E9634C">
      <w:pPr>
        <w:spacing w:line="240" w:lineRule="auto"/>
        <w:ind w:left="720"/>
        <w:jc w:val="both"/>
        <w:rPr>
          <w:rFonts w:ascii="Times New Roman" w:hAnsi="Times New Roman" w:cs="Times New Roman"/>
          <w:sz w:val="24"/>
          <w:szCs w:val="22"/>
        </w:rPr>
      </w:pPr>
      <w:r w:rsidRPr="000E16CE">
        <w:rPr>
          <w:rFonts w:ascii="Times New Roman" w:hAnsi="Times New Roman" w:cs="Times New Roman"/>
          <w:b/>
          <w:bCs/>
          <w:sz w:val="24"/>
          <w:szCs w:val="22"/>
        </w:rPr>
        <w:t>Affiliations:</w:t>
      </w:r>
      <w:r w:rsidRPr="000E16CE">
        <w:rPr>
          <w:rFonts w:ascii="Times New Roman" w:hAnsi="Times New Roman" w:cs="Times New Roman"/>
          <w:sz w:val="24"/>
          <w:szCs w:val="22"/>
        </w:rPr>
        <w:t xml:space="preserve"> M.Sc. Forestry</w:t>
      </w:r>
      <w:r>
        <w:rPr>
          <w:rFonts w:ascii="Times New Roman" w:hAnsi="Times New Roman" w:cs="Times New Roman"/>
          <w:sz w:val="24"/>
          <w:szCs w:val="22"/>
        </w:rPr>
        <w:t xml:space="preserve"> in General Forestry</w:t>
      </w:r>
      <w:r w:rsidRPr="000E16CE">
        <w:rPr>
          <w:rFonts w:ascii="Times New Roman" w:hAnsi="Times New Roman" w:cs="Times New Roman"/>
          <w:sz w:val="24"/>
          <w:szCs w:val="22"/>
        </w:rPr>
        <w:t xml:space="preserve">, </w:t>
      </w:r>
      <w:r>
        <w:rPr>
          <w:rFonts w:ascii="Times New Roman" w:hAnsi="Times New Roman" w:cs="Times New Roman"/>
          <w:sz w:val="24"/>
          <w:szCs w:val="22"/>
        </w:rPr>
        <w:t xml:space="preserve">Faculty of Forestry, </w:t>
      </w:r>
      <w:r w:rsidRPr="000E16CE">
        <w:rPr>
          <w:rFonts w:ascii="Times New Roman" w:hAnsi="Times New Roman" w:cs="Times New Roman"/>
          <w:sz w:val="24"/>
          <w:szCs w:val="22"/>
        </w:rPr>
        <w:t>Agriculture and Forestry University</w:t>
      </w:r>
      <w:r>
        <w:rPr>
          <w:rFonts w:ascii="Times New Roman" w:hAnsi="Times New Roman" w:cs="Times New Roman"/>
          <w:sz w:val="24"/>
          <w:szCs w:val="22"/>
        </w:rPr>
        <w:t xml:space="preserve">, </w:t>
      </w:r>
      <w:proofErr w:type="spellStart"/>
      <w:r>
        <w:rPr>
          <w:rFonts w:ascii="Times New Roman" w:hAnsi="Times New Roman" w:cs="Times New Roman"/>
          <w:sz w:val="24"/>
          <w:szCs w:val="22"/>
        </w:rPr>
        <w:t>Hetauda</w:t>
      </w:r>
      <w:proofErr w:type="spellEnd"/>
      <w:r>
        <w:rPr>
          <w:rFonts w:ascii="Times New Roman" w:hAnsi="Times New Roman" w:cs="Times New Roman"/>
          <w:sz w:val="24"/>
          <w:szCs w:val="22"/>
        </w:rPr>
        <w:t>, Nepal</w:t>
      </w:r>
      <w:r w:rsidRPr="000E16CE">
        <w:rPr>
          <w:rFonts w:ascii="Times New Roman" w:hAnsi="Times New Roman" w:cs="Times New Roman"/>
          <w:sz w:val="24"/>
          <w:szCs w:val="22"/>
        </w:rPr>
        <w:t xml:space="preserve"> </w:t>
      </w:r>
    </w:p>
    <w:p w:rsidR="00DC520E" w:rsidRPr="000E16CE" w:rsidRDefault="00DC520E" w:rsidP="00E9634C">
      <w:pPr>
        <w:spacing w:line="240" w:lineRule="auto"/>
        <w:ind w:left="720"/>
        <w:jc w:val="both"/>
        <w:rPr>
          <w:rFonts w:ascii="Times New Roman" w:hAnsi="Times New Roman" w:cs="Times New Roman"/>
          <w:b/>
          <w:bCs/>
          <w:sz w:val="24"/>
          <w:szCs w:val="22"/>
        </w:rPr>
      </w:pPr>
      <w:r w:rsidRPr="000E16CE">
        <w:rPr>
          <w:rFonts w:ascii="Times New Roman" w:hAnsi="Times New Roman" w:cs="Times New Roman"/>
          <w:b/>
          <w:bCs/>
          <w:sz w:val="24"/>
          <w:szCs w:val="22"/>
        </w:rPr>
        <w:t xml:space="preserve">Contact Information: </w:t>
      </w:r>
    </w:p>
    <w:p w:rsidR="00DC520E" w:rsidRPr="000E16C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Gmail:</w:t>
      </w:r>
      <w:r w:rsidRPr="000E16CE">
        <w:rPr>
          <w:rFonts w:ascii="Times New Roman" w:hAnsi="Times New Roman" w:cs="Times New Roman"/>
          <w:sz w:val="24"/>
          <w:szCs w:val="22"/>
        </w:rPr>
        <w:t xml:space="preserve"> </w:t>
      </w:r>
      <w:hyperlink r:id="rId8" w:history="1">
        <w:r w:rsidRPr="000E16CE">
          <w:rPr>
            <w:rStyle w:val="Hyperlink"/>
            <w:rFonts w:ascii="Times New Roman" w:hAnsi="Times New Roman" w:cs="Times New Roman"/>
            <w:sz w:val="24"/>
            <w:szCs w:val="22"/>
          </w:rPr>
          <w:t>bashyalsagar95@gmail.com</w:t>
        </w:r>
      </w:hyperlink>
    </w:p>
    <w:p w:rsidR="00DC520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Phone Number:</w:t>
      </w:r>
      <w:r w:rsidRPr="000E16CE">
        <w:rPr>
          <w:rFonts w:ascii="Times New Roman" w:hAnsi="Times New Roman" w:cs="Times New Roman"/>
          <w:sz w:val="24"/>
          <w:szCs w:val="22"/>
        </w:rPr>
        <w:t xml:space="preserve"> +977-9867161613 </w:t>
      </w:r>
    </w:p>
    <w:p w:rsidR="00DC520E" w:rsidRDefault="00DC520E" w:rsidP="00E9634C">
      <w:pPr>
        <w:spacing w:line="240" w:lineRule="auto"/>
        <w:ind w:left="2160"/>
        <w:jc w:val="both"/>
        <w:rPr>
          <w:rFonts w:ascii="Times New Roman" w:hAnsi="Times New Roman" w:cs="Times New Roman"/>
          <w:sz w:val="24"/>
          <w:szCs w:val="22"/>
        </w:rPr>
      </w:pPr>
      <w:r>
        <w:rPr>
          <w:rFonts w:ascii="Times New Roman" w:hAnsi="Times New Roman" w:cs="Times New Roman"/>
          <w:b/>
          <w:bCs/>
          <w:sz w:val="24"/>
          <w:szCs w:val="22"/>
        </w:rPr>
        <w:t xml:space="preserve">ORCID: </w:t>
      </w:r>
      <w:hyperlink r:id="rId9" w:history="1">
        <w:r w:rsidRPr="005E4EE9">
          <w:rPr>
            <w:rStyle w:val="Hyperlink"/>
            <w:rFonts w:ascii="Times New Roman" w:hAnsi="Times New Roman" w:cs="Times New Roman"/>
            <w:b/>
            <w:bCs/>
            <w:sz w:val="24"/>
            <w:szCs w:val="22"/>
          </w:rPr>
          <w:t>https://orcid.org/0009-0009-2537-5638</w:t>
        </w:r>
      </w:hyperlink>
      <w:r>
        <w:rPr>
          <w:rFonts w:ascii="Times New Roman" w:hAnsi="Times New Roman" w:cs="Times New Roman"/>
          <w:b/>
          <w:bCs/>
          <w:sz w:val="24"/>
          <w:szCs w:val="22"/>
        </w:rPr>
        <w:t xml:space="preserve"> </w:t>
      </w:r>
    </w:p>
    <w:p w:rsidR="00DC520E" w:rsidRPr="000E16CE" w:rsidRDefault="00DC520E" w:rsidP="00E9634C">
      <w:pPr>
        <w:pStyle w:val="ListParagraph"/>
        <w:numPr>
          <w:ilvl w:val="0"/>
          <w:numId w:val="4"/>
        </w:numPr>
        <w:spacing w:line="240" w:lineRule="auto"/>
        <w:jc w:val="both"/>
        <w:rPr>
          <w:rFonts w:ascii="Times New Roman" w:hAnsi="Times New Roman" w:cs="Times New Roman"/>
          <w:sz w:val="24"/>
          <w:szCs w:val="22"/>
        </w:rPr>
      </w:pPr>
      <w:r w:rsidRPr="000E16CE">
        <w:rPr>
          <w:rFonts w:ascii="Times New Roman" w:hAnsi="Times New Roman" w:cs="Times New Roman"/>
          <w:b/>
          <w:bCs/>
          <w:sz w:val="24"/>
          <w:szCs w:val="22"/>
        </w:rPr>
        <w:t>Name:</w:t>
      </w:r>
      <w:r w:rsidRPr="000E16CE">
        <w:rPr>
          <w:rFonts w:ascii="Times New Roman" w:hAnsi="Times New Roman" w:cs="Times New Roman"/>
          <w:sz w:val="24"/>
          <w:szCs w:val="22"/>
        </w:rPr>
        <w:t xml:space="preserve"> </w:t>
      </w:r>
      <w:proofErr w:type="spellStart"/>
      <w:r>
        <w:rPr>
          <w:rFonts w:ascii="Times New Roman" w:hAnsi="Times New Roman" w:cs="Times New Roman"/>
          <w:sz w:val="24"/>
          <w:szCs w:val="22"/>
        </w:rPr>
        <w:t>Jeetendra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Gautam</w:t>
      </w:r>
      <w:proofErr w:type="spellEnd"/>
    </w:p>
    <w:p w:rsidR="00DC520E" w:rsidRPr="000E16CE" w:rsidRDefault="00DC520E" w:rsidP="00E9634C">
      <w:pPr>
        <w:spacing w:line="240" w:lineRule="auto"/>
        <w:ind w:left="720"/>
        <w:jc w:val="both"/>
        <w:rPr>
          <w:rFonts w:ascii="Times New Roman" w:hAnsi="Times New Roman" w:cs="Times New Roman"/>
          <w:sz w:val="24"/>
          <w:szCs w:val="22"/>
        </w:rPr>
      </w:pPr>
      <w:r w:rsidRPr="000E16CE">
        <w:rPr>
          <w:rFonts w:ascii="Times New Roman" w:hAnsi="Times New Roman" w:cs="Times New Roman"/>
          <w:b/>
          <w:bCs/>
          <w:sz w:val="24"/>
          <w:szCs w:val="22"/>
        </w:rPr>
        <w:t>Affiliations:</w:t>
      </w:r>
      <w:r w:rsidRPr="000E16CE">
        <w:rPr>
          <w:rFonts w:ascii="Times New Roman" w:hAnsi="Times New Roman" w:cs="Times New Roman"/>
          <w:sz w:val="24"/>
          <w:szCs w:val="22"/>
        </w:rPr>
        <w:t xml:space="preserve"> </w:t>
      </w:r>
      <w:r w:rsidRPr="00C809EF">
        <w:rPr>
          <w:rFonts w:ascii="Times New Roman" w:hAnsi="Times New Roman" w:cs="Times New Roman"/>
          <w:sz w:val="24"/>
          <w:szCs w:val="22"/>
        </w:rPr>
        <w:t>Assistant Professor</w:t>
      </w:r>
      <w:r>
        <w:rPr>
          <w:rFonts w:ascii="Times New Roman" w:hAnsi="Times New Roman" w:cs="Times New Roman"/>
          <w:sz w:val="24"/>
          <w:szCs w:val="22"/>
        </w:rPr>
        <w:t xml:space="preserve">, </w:t>
      </w:r>
      <w:r w:rsidRPr="00C809EF">
        <w:rPr>
          <w:rFonts w:ascii="Times New Roman" w:hAnsi="Times New Roman" w:cs="Times New Roman"/>
          <w:sz w:val="24"/>
          <w:szCs w:val="22"/>
        </w:rPr>
        <w:t>Head of Department (Forest Survey and Engineering)</w:t>
      </w:r>
      <w:r>
        <w:rPr>
          <w:rFonts w:ascii="Times New Roman" w:hAnsi="Times New Roman" w:cs="Times New Roman"/>
          <w:sz w:val="24"/>
          <w:szCs w:val="22"/>
        </w:rPr>
        <w:t xml:space="preserve">, </w:t>
      </w:r>
      <w:r w:rsidRPr="00C809EF">
        <w:rPr>
          <w:rFonts w:ascii="Times New Roman" w:hAnsi="Times New Roman" w:cs="Times New Roman"/>
          <w:sz w:val="24"/>
          <w:szCs w:val="22"/>
        </w:rPr>
        <w:t>Faculty of Forestry</w:t>
      </w:r>
      <w:r>
        <w:rPr>
          <w:rFonts w:ascii="Times New Roman" w:hAnsi="Times New Roman" w:cs="Times New Roman"/>
          <w:sz w:val="24"/>
          <w:szCs w:val="22"/>
        </w:rPr>
        <w:t xml:space="preserve">, </w:t>
      </w:r>
      <w:r w:rsidRPr="00C809EF">
        <w:rPr>
          <w:rFonts w:ascii="Times New Roman" w:hAnsi="Times New Roman" w:cs="Times New Roman"/>
          <w:sz w:val="24"/>
          <w:szCs w:val="22"/>
        </w:rPr>
        <w:t>Agriculture and Forestry University, Nepal</w:t>
      </w:r>
    </w:p>
    <w:p w:rsidR="00DC520E" w:rsidRPr="000E16CE" w:rsidRDefault="00DC520E" w:rsidP="00E9634C">
      <w:pPr>
        <w:spacing w:line="240" w:lineRule="auto"/>
        <w:ind w:left="720"/>
        <w:jc w:val="both"/>
        <w:rPr>
          <w:rFonts w:ascii="Times New Roman" w:hAnsi="Times New Roman" w:cs="Times New Roman"/>
          <w:b/>
          <w:bCs/>
          <w:sz w:val="24"/>
          <w:szCs w:val="22"/>
        </w:rPr>
      </w:pPr>
      <w:r w:rsidRPr="000E16CE">
        <w:rPr>
          <w:rFonts w:ascii="Times New Roman" w:hAnsi="Times New Roman" w:cs="Times New Roman"/>
          <w:b/>
          <w:bCs/>
          <w:sz w:val="24"/>
          <w:szCs w:val="22"/>
        </w:rPr>
        <w:t xml:space="preserve">Contact Information: </w:t>
      </w:r>
    </w:p>
    <w:p w:rsidR="00DC520E" w:rsidRPr="000E16C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Gmail:</w:t>
      </w:r>
      <w:r w:rsidRPr="000E16CE">
        <w:rPr>
          <w:rFonts w:ascii="Times New Roman" w:hAnsi="Times New Roman" w:cs="Times New Roman"/>
          <w:sz w:val="24"/>
          <w:szCs w:val="22"/>
        </w:rPr>
        <w:t xml:space="preserve"> </w:t>
      </w:r>
      <w:hyperlink r:id="rId10" w:history="1">
        <w:r w:rsidRPr="007943FA">
          <w:rPr>
            <w:rStyle w:val="Hyperlink"/>
            <w:rFonts w:ascii="Times New Roman" w:hAnsi="Times New Roman" w:cs="Times New Roman"/>
            <w:sz w:val="24"/>
            <w:szCs w:val="22"/>
          </w:rPr>
          <w:t>jgautam@afu.edu.np</w:t>
        </w:r>
      </w:hyperlink>
    </w:p>
    <w:p w:rsidR="00DC520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Phone Number:</w:t>
      </w:r>
      <w:r w:rsidRPr="000E16CE">
        <w:rPr>
          <w:rFonts w:ascii="Times New Roman" w:hAnsi="Times New Roman" w:cs="Times New Roman"/>
          <w:sz w:val="24"/>
          <w:szCs w:val="22"/>
        </w:rPr>
        <w:t xml:space="preserve"> </w:t>
      </w:r>
      <w:r w:rsidRPr="00C809EF">
        <w:rPr>
          <w:rFonts w:ascii="Times New Roman" w:hAnsi="Times New Roman" w:cs="Times New Roman"/>
          <w:sz w:val="24"/>
          <w:szCs w:val="22"/>
        </w:rPr>
        <w:t>+977</w:t>
      </w:r>
      <w:r>
        <w:rPr>
          <w:rFonts w:ascii="Times New Roman" w:hAnsi="Times New Roman" w:cs="Times New Roman"/>
          <w:sz w:val="24"/>
          <w:szCs w:val="22"/>
        </w:rPr>
        <w:t>-</w:t>
      </w:r>
      <w:r w:rsidRPr="00C809EF">
        <w:rPr>
          <w:rFonts w:ascii="Times New Roman" w:hAnsi="Times New Roman" w:cs="Times New Roman"/>
          <w:sz w:val="24"/>
          <w:szCs w:val="22"/>
        </w:rPr>
        <w:t>9846471253</w:t>
      </w:r>
      <w:r>
        <w:rPr>
          <w:rFonts w:ascii="Times New Roman" w:hAnsi="Times New Roman" w:cs="Times New Roman"/>
          <w:sz w:val="24"/>
          <w:szCs w:val="22"/>
        </w:rPr>
        <w:t xml:space="preserve"> </w:t>
      </w:r>
    </w:p>
    <w:p w:rsidR="00DC520E" w:rsidRDefault="00DC520E" w:rsidP="00E9634C">
      <w:pPr>
        <w:spacing w:line="240" w:lineRule="auto"/>
        <w:ind w:left="2160"/>
        <w:jc w:val="both"/>
        <w:rPr>
          <w:rFonts w:ascii="Times New Roman" w:hAnsi="Times New Roman" w:cs="Times New Roman"/>
          <w:sz w:val="24"/>
          <w:szCs w:val="22"/>
        </w:rPr>
      </w:pPr>
      <w:r>
        <w:rPr>
          <w:rFonts w:ascii="Times New Roman" w:hAnsi="Times New Roman" w:cs="Times New Roman"/>
          <w:b/>
          <w:bCs/>
          <w:sz w:val="24"/>
          <w:szCs w:val="22"/>
        </w:rPr>
        <w:t>ORCID:</w:t>
      </w:r>
      <w:r>
        <w:rPr>
          <w:rFonts w:ascii="Times New Roman" w:hAnsi="Times New Roman" w:cs="Times New Roman"/>
          <w:sz w:val="24"/>
          <w:szCs w:val="22"/>
        </w:rPr>
        <w:t xml:space="preserve"> </w:t>
      </w:r>
      <w:hyperlink r:id="rId11" w:history="1">
        <w:r w:rsidRPr="005702BF">
          <w:rPr>
            <w:rStyle w:val="Hyperlink"/>
            <w:rFonts w:ascii="Times New Roman" w:hAnsi="Times New Roman" w:cs="Times New Roman"/>
            <w:b/>
            <w:bCs/>
            <w:sz w:val="24"/>
            <w:szCs w:val="22"/>
          </w:rPr>
          <w:t>https://orcid.org/0000-0002-4779-1722</w:t>
        </w:r>
      </w:hyperlink>
    </w:p>
    <w:p w:rsidR="00DC520E" w:rsidRDefault="00DC520E" w:rsidP="00E9634C">
      <w:pPr>
        <w:spacing w:line="240" w:lineRule="auto"/>
        <w:ind w:left="2160"/>
        <w:jc w:val="both"/>
        <w:rPr>
          <w:rFonts w:ascii="Times New Roman" w:hAnsi="Times New Roman" w:cs="Times New Roman"/>
          <w:sz w:val="24"/>
          <w:szCs w:val="22"/>
        </w:rPr>
      </w:pPr>
      <w:r>
        <w:rPr>
          <w:rFonts w:ascii="Times New Roman" w:hAnsi="Times New Roman" w:cs="Times New Roman"/>
          <w:b/>
          <w:bCs/>
          <w:sz w:val="24"/>
          <w:szCs w:val="22"/>
        </w:rPr>
        <w:t>ResearchGate</w:t>
      </w:r>
      <w:proofErr w:type="gramStart"/>
      <w:r>
        <w:rPr>
          <w:rFonts w:ascii="Times New Roman" w:hAnsi="Times New Roman" w:cs="Times New Roman"/>
          <w:b/>
          <w:bCs/>
          <w:sz w:val="24"/>
          <w:szCs w:val="22"/>
        </w:rPr>
        <w:t>:</w:t>
      </w:r>
      <w:proofErr w:type="gramEnd"/>
      <w:r w:rsidR="001346B3">
        <w:fldChar w:fldCharType="begin"/>
      </w:r>
      <w:r w:rsidR="001346B3">
        <w:instrText xml:space="preserve"> HYPERLINK "https://www.researchgate.net/profile/Jeetendra-Gautam" </w:instrText>
      </w:r>
      <w:r w:rsidR="001346B3">
        <w:fldChar w:fldCharType="separate"/>
      </w:r>
      <w:r w:rsidRPr="007943FA">
        <w:rPr>
          <w:rStyle w:val="Hyperlink"/>
          <w:rFonts w:ascii="Times New Roman" w:hAnsi="Times New Roman" w:cs="Times New Roman"/>
          <w:sz w:val="24"/>
          <w:szCs w:val="22"/>
        </w:rPr>
        <w:t>https://www.researchgate.net/profile/Jeetendra-Gautam</w:t>
      </w:r>
      <w:r w:rsidR="001346B3">
        <w:rPr>
          <w:rStyle w:val="Hyperlink"/>
          <w:rFonts w:ascii="Times New Roman" w:hAnsi="Times New Roman" w:cs="Times New Roman"/>
          <w:sz w:val="24"/>
          <w:szCs w:val="22"/>
        </w:rPr>
        <w:fldChar w:fldCharType="end"/>
      </w:r>
      <w:r>
        <w:rPr>
          <w:rFonts w:ascii="Times New Roman" w:hAnsi="Times New Roman" w:cs="Times New Roman"/>
          <w:sz w:val="24"/>
          <w:szCs w:val="22"/>
        </w:rPr>
        <w:t xml:space="preserve"> </w:t>
      </w:r>
    </w:p>
    <w:p w:rsidR="00DC520E" w:rsidRPr="002B6EA2" w:rsidRDefault="00DC520E" w:rsidP="00E9634C">
      <w:pPr>
        <w:spacing w:line="240" w:lineRule="auto"/>
        <w:jc w:val="both"/>
        <w:rPr>
          <w:rFonts w:ascii="Times New Roman" w:hAnsi="Times New Roman" w:cs="Times New Roman"/>
          <w:b/>
          <w:bCs/>
          <w:sz w:val="24"/>
          <w:szCs w:val="22"/>
          <w:u w:val="single"/>
        </w:rPr>
      </w:pPr>
      <w:r w:rsidRPr="002B6EA2">
        <w:rPr>
          <w:rFonts w:ascii="Times New Roman" w:hAnsi="Times New Roman" w:cs="Times New Roman"/>
          <w:b/>
          <w:bCs/>
          <w:sz w:val="24"/>
          <w:szCs w:val="22"/>
          <w:u w:val="single"/>
        </w:rPr>
        <w:t xml:space="preserve">Co-Authors' </w:t>
      </w:r>
      <w:r>
        <w:rPr>
          <w:rFonts w:ascii="Times New Roman" w:hAnsi="Times New Roman" w:cs="Times New Roman"/>
          <w:b/>
          <w:bCs/>
          <w:sz w:val="24"/>
          <w:szCs w:val="22"/>
          <w:u w:val="single"/>
        </w:rPr>
        <w:t>Information</w:t>
      </w:r>
      <w:r w:rsidRPr="002B6EA2">
        <w:rPr>
          <w:rFonts w:ascii="Times New Roman" w:hAnsi="Times New Roman" w:cs="Times New Roman"/>
          <w:b/>
          <w:bCs/>
          <w:sz w:val="24"/>
          <w:szCs w:val="22"/>
          <w:u w:val="single"/>
        </w:rPr>
        <w:t>:</w:t>
      </w:r>
    </w:p>
    <w:p w:rsidR="00DC520E" w:rsidRPr="002A350D" w:rsidRDefault="00DC520E" w:rsidP="00E9634C">
      <w:pPr>
        <w:pStyle w:val="ListParagraph"/>
        <w:numPr>
          <w:ilvl w:val="0"/>
          <w:numId w:val="5"/>
        </w:numPr>
        <w:spacing w:line="240" w:lineRule="auto"/>
        <w:jc w:val="both"/>
        <w:rPr>
          <w:rFonts w:ascii="Times New Roman" w:hAnsi="Times New Roman" w:cs="Times New Roman"/>
          <w:sz w:val="24"/>
          <w:szCs w:val="22"/>
        </w:rPr>
      </w:pPr>
      <w:r w:rsidRPr="002A350D">
        <w:rPr>
          <w:rFonts w:ascii="Times New Roman" w:hAnsi="Times New Roman" w:cs="Times New Roman"/>
          <w:b/>
          <w:bCs/>
          <w:sz w:val="24"/>
          <w:szCs w:val="22"/>
        </w:rPr>
        <w:t>Name:</w:t>
      </w:r>
      <w:r w:rsidRPr="002A350D">
        <w:rPr>
          <w:rFonts w:ascii="Times New Roman" w:hAnsi="Times New Roman" w:cs="Times New Roman"/>
          <w:sz w:val="24"/>
          <w:szCs w:val="22"/>
        </w:rPr>
        <w:t xml:space="preserve"> </w:t>
      </w:r>
      <w:proofErr w:type="spellStart"/>
      <w:r>
        <w:rPr>
          <w:rFonts w:ascii="Times New Roman" w:hAnsi="Times New Roman" w:cs="Times New Roman"/>
          <w:sz w:val="24"/>
          <w:szCs w:val="22"/>
        </w:rPr>
        <w:t>Bibek</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Subedi</w:t>
      </w:r>
      <w:proofErr w:type="spellEnd"/>
    </w:p>
    <w:p w:rsidR="00DC520E" w:rsidRPr="000E16CE" w:rsidRDefault="00DC520E" w:rsidP="00E9634C">
      <w:pPr>
        <w:spacing w:line="240" w:lineRule="auto"/>
        <w:ind w:left="720"/>
        <w:jc w:val="both"/>
        <w:rPr>
          <w:rFonts w:ascii="Times New Roman" w:hAnsi="Times New Roman" w:cs="Times New Roman"/>
          <w:sz w:val="24"/>
          <w:szCs w:val="22"/>
        </w:rPr>
      </w:pPr>
      <w:r w:rsidRPr="000E16CE">
        <w:rPr>
          <w:rFonts w:ascii="Times New Roman" w:hAnsi="Times New Roman" w:cs="Times New Roman"/>
          <w:b/>
          <w:bCs/>
          <w:sz w:val="24"/>
          <w:szCs w:val="22"/>
        </w:rPr>
        <w:t>Affiliations:</w:t>
      </w:r>
      <w:r>
        <w:rPr>
          <w:rFonts w:ascii="Times New Roman" w:hAnsi="Times New Roman" w:cs="Times New Roman"/>
          <w:sz w:val="24"/>
          <w:szCs w:val="22"/>
        </w:rPr>
        <w:t xml:space="preserve"> M</w:t>
      </w:r>
      <w:r w:rsidRPr="000E16CE">
        <w:rPr>
          <w:rFonts w:ascii="Times New Roman" w:hAnsi="Times New Roman" w:cs="Times New Roman"/>
          <w:sz w:val="24"/>
          <w:szCs w:val="22"/>
        </w:rPr>
        <w:t>.Sc. Forestry</w:t>
      </w:r>
      <w:r>
        <w:rPr>
          <w:rFonts w:ascii="Times New Roman" w:hAnsi="Times New Roman" w:cs="Times New Roman"/>
          <w:sz w:val="24"/>
          <w:szCs w:val="22"/>
        </w:rPr>
        <w:t xml:space="preserve"> in General Forestry</w:t>
      </w:r>
      <w:r w:rsidRPr="000E16CE">
        <w:rPr>
          <w:rFonts w:ascii="Times New Roman" w:hAnsi="Times New Roman" w:cs="Times New Roman"/>
          <w:sz w:val="24"/>
          <w:szCs w:val="22"/>
        </w:rPr>
        <w:t>,</w:t>
      </w:r>
      <w:r>
        <w:rPr>
          <w:rFonts w:ascii="Times New Roman" w:hAnsi="Times New Roman" w:cs="Times New Roman"/>
          <w:sz w:val="24"/>
          <w:szCs w:val="22"/>
        </w:rPr>
        <w:t xml:space="preserve"> Institute of Forestry</w:t>
      </w:r>
      <w:r w:rsidR="00DD0D13">
        <w:rPr>
          <w:rFonts w:ascii="Times New Roman" w:hAnsi="Times New Roman" w:cs="Times New Roman"/>
          <w:sz w:val="24"/>
          <w:szCs w:val="22"/>
        </w:rPr>
        <w:t xml:space="preserve"> </w:t>
      </w:r>
      <w:r>
        <w:rPr>
          <w:rFonts w:ascii="Times New Roman" w:hAnsi="Times New Roman" w:cs="Times New Roman"/>
          <w:sz w:val="24"/>
          <w:szCs w:val="22"/>
        </w:rPr>
        <w:t xml:space="preserve">(IOF), </w:t>
      </w:r>
      <w:proofErr w:type="spellStart"/>
      <w:r>
        <w:rPr>
          <w:rFonts w:ascii="Times New Roman" w:hAnsi="Times New Roman" w:cs="Times New Roman"/>
          <w:sz w:val="24"/>
          <w:szCs w:val="22"/>
        </w:rPr>
        <w:t>Pokhara</w:t>
      </w:r>
      <w:proofErr w:type="spellEnd"/>
      <w:r>
        <w:rPr>
          <w:rFonts w:ascii="Times New Roman" w:hAnsi="Times New Roman" w:cs="Times New Roman"/>
          <w:sz w:val="24"/>
          <w:szCs w:val="22"/>
        </w:rPr>
        <w:t xml:space="preserve"> Campus, </w:t>
      </w:r>
      <w:proofErr w:type="spellStart"/>
      <w:r>
        <w:rPr>
          <w:rFonts w:ascii="Times New Roman" w:hAnsi="Times New Roman" w:cs="Times New Roman"/>
          <w:sz w:val="24"/>
          <w:szCs w:val="22"/>
        </w:rPr>
        <w:t>Tribhuvan</w:t>
      </w:r>
      <w:proofErr w:type="spellEnd"/>
      <w:r>
        <w:rPr>
          <w:rFonts w:ascii="Times New Roman" w:hAnsi="Times New Roman" w:cs="Times New Roman"/>
          <w:sz w:val="24"/>
          <w:szCs w:val="22"/>
        </w:rPr>
        <w:t xml:space="preserve"> University, </w:t>
      </w:r>
      <w:proofErr w:type="spellStart"/>
      <w:r>
        <w:rPr>
          <w:rFonts w:ascii="Times New Roman" w:hAnsi="Times New Roman" w:cs="Times New Roman"/>
          <w:sz w:val="24"/>
          <w:szCs w:val="22"/>
        </w:rPr>
        <w:t>Pokhara</w:t>
      </w:r>
      <w:proofErr w:type="spellEnd"/>
      <w:r>
        <w:rPr>
          <w:rFonts w:ascii="Times New Roman" w:hAnsi="Times New Roman" w:cs="Times New Roman"/>
          <w:sz w:val="24"/>
          <w:szCs w:val="22"/>
        </w:rPr>
        <w:t>, Nepal</w:t>
      </w:r>
    </w:p>
    <w:p w:rsidR="00DC520E" w:rsidRPr="000E16CE" w:rsidRDefault="00DC520E" w:rsidP="00E9634C">
      <w:pPr>
        <w:spacing w:line="240" w:lineRule="auto"/>
        <w:ind w:left="720"/>
        <w:jc w:val="both"/>
        <w:rPr>
          <w:rFonts w:ascii="Times New Roman" w:hAnsi="Times New Roman" w:cs="Times New Roman"/>
          <w:b/>
          <w:bCs/>
          <w:sz w:val="24"/>
          <w:szCs w:val="22"/>
        </w:rPr>
      </w:pPr>
      <w:r w:rsidRPr="000E16CE">
        <w:rPr>
          <w:rFonts w:ascii="Times New Roman" w:hAnsi="Times New Roman" w:cs="Times New Roman"/>
          <w:b/>
          <w:bCs/>
          <w:sz w:val="24"/>
          <w:szCs w:val="22"/>
        </w:rPr>
        <w:t xml:space="preserve">Contact Information: </w:t>
      </w:r>
    </w:p>
    <w:p w:rsidR="00DC520E" w:rsidRPr="000E16C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Gmail:</w:t>
      </w:r>
      <w:r w:rsidRPr="000E16CE">
        <w:rPr>
          <w:rFonts w:ascii="Times New Roman" w:hAnsi="Times New Roman" w:cs="Times New Roman"/>
          <w:sz w:val="24"/>
          <w:szCs w:val="22"/>
        </w:rPr>
        <w:t xml:space="preserve"> </w:t>
      </w:r>
      <w:hyperlink r:id="rId12" w:history="1">
        <w:r w:rsidRPr="007943FA">
          <w:rPr>
            <w:rStyle w:val="Hyperlink"/>
            <w:rFonts w:ascii="Times New Roman" w:hAnsi="Times New Roman" w:cs="Times New Roman"/>
            <w:sz w:val="24"/>
            <w:szCs w:val="22"/>
          </w:rPr>
          <w:t>subedibibek8@gmail.com</w:t>
        </w:r>
      </w:hyperlink>
      <w:r>
        <w:rPr>
          <w:rFonts w:ascii="Times New Roman" w:hAnsi="Times New Roman" w:cs="Times New Roman"/>
          <w:sz w:val="24"/>
          <w:szCs w:val="22"/>
        </w:rPr>
        <w:t xml:space="preserve"> </w:t>
      </w:r>
      <w:hyperlink r:id="rId13" w:history="1"/>
    </w:p>
    <w:p w:rsidR="00DC520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Phone Number:</w:t>
      </w:r>
      <w:r w:rsidRPr="000E16CE">
        <w:rPr>
          <w:rFonts w:ascii="Times New Roman" w:hAnsi="Times New Roman" w:cs="Times New Roman"/>
          <w:sz w:val="24"/>
          <w:szCs w:val="22"/>
        </w:rPr>
        <w:t xml:space="preserve"> </w:t>
      </w:r>
      <w:r>
        <w:rPr>
          <w:rFonts w:ascii="Times New Roman" w:hAnsi="Times New Roman" w:cs="Times New Roman"/>
          <w:sz w:val="24"/>
          <w:szCs w:val="22"/>
        </w:rPr>
        <w:t xml:space="preserve">+977- </w:t>
      </w:r>
      <w:r w:rsidR="0033334A">
        <w:rPr>
          <w:rFonts w:ascii="Times New Roman" w:hAnsi="Times New Roman" w:cs="Times New Roman"/>
          <w:sz w:val="24"/>
          <w:szCs w:val="22"/>
        </w:rPr>
        <w:t>9846904330</w:t>
      </w:r>
    </w:p>
    <w:p w:rsidR="00DC520E" w:rsidRDefault="00DC520E" w:rsidP="00E9634C">
      <w:pPr>
        <w:spacing w:line="240" w:lineRule="auto"/>
        <w:ind w:left="2160"/>
        <w:jc w:val="both"/>
        <w:rPr>
          <w:rFonts w:ascii="Times New Roman" w:hAnsi="Times New Roman" w:cs="Times New Roman"/>
          <w:sz w:val="24"/>
          <w:szCs w:val="22"/>
        </w:rPr>
      </w:pPr>
      <w:r>
        <w:rPr>
          <w:rFonts w:ascii="Times New Roman" w:hAnsi="Times New Roman" w:cs="Times New Roman"/>
          <w:b/>
          <w:bCs/>
          <w:sz w:val="24"/>
          <w:szCs w:val="22"/>
        </w:rPr>
        <w:t>ORCID:</w:t>
      </w:r>
      <w:r>
        <w:rPr>
          <w:rFonts w:ascii="Times New Roman" w:hAnsi="Times New Roman" w:cs="Times New Roman"/>
          <w:sz w:val="24"/>
          <w:szCs w:val="22"/>
        </w:rPr>
        <w:t xml:space="preserve"> </w:t>
      </w:r>
      <w:hyperlink r:id="rId14" w:history="1">
        <w:r w:rsidRPr="005702BF">
          <w:rPr>
            <w:rStyle w:val="Hyperlink"/>
            <w:rFonts w:ascii="Times New Roman" w:hAnsi="Times New Roman" w:cs="Times New Roman"/>
            <w:b/>
            <w:bCs/>
            <w:sz w:val="24"/>
            <w:szCs w:val="22"/>
          </w:rPr>
          <w:t>https://orcid.org/0009-0001-7027-7828</w:t>
        </w:r>
      </w:hyperlink>
      <w:r>
        <w:rPr>
          <w:rFonts w:ascii="Times New Roman" w:hAnsi="Times New Roman" w:cs="Times New Roman"/>
          <w:sz w:val="24"/>
          <w:szCs w:val="22"/>
        </w:rPr>
        <w:t xml:space="preserve"> </w:t>
      </w:r>
    </w:p>
    <w:p w:rsidR="00DC520E" w:rsidRPr="000E16CE" w:rsidRDefault="00DC520E" w:rsidP="00E9634C">
      <w:pPr>
        <w:pStyle w:val="ListParagraph"/>
        <w:numPr>
          <w:ilvl w:val="0"/>
          <w:numId w:val="5"/>
        </w:numPr>
        <w:spacing w:line="240" w:lineRule="auto"/>
        <w:jc w:val="both"/>
        <w:rPr>
          <w:rFonts w:ascii="Times New Roman" w:hAnsi="Times New Roman" w:cs="Times New Roman"/>
          <w:sz w:val="24"/>
          <w:szCs w:val="22"/>
        </w:rPr>
      </w:pPr>
      <w:r w:rsidRPr="000E16CE">
        <w:rPr>
          <w:rFonts w:ascii="Times New Roman" w:hAnsi="Times New Roman" w:cs="Times New Roman"/>
          <w:b/>
          <w:bCs/>
          <w:sz w:val="24"/>
          <w:szCs w:val="22"/>
        </w:rPr>
        <w:t>Name:</w:t>
      </w:r>
      <w:r w:rsidRPr="000E16CE">
        <w:rPr>
          <w:rFonts w:ascii="Times New Roman" w:hAnsi="Times New Roman" w:cs="Times New Roman"/>
          <w:sz w:val="24"/>
          <w:szCs w:val="22"/>
        </w:rPr>
        <w:t xml:space="preserve"> </w:t>
      </w:r>
      <w:proofErr w:type="spellStart"/>
      <w:r>
        <w:rPr>
          <w:rFonts w:ascii="Times New Roman" w:hAnsi="Times New Roman" w:cs="Times New Roman"/>
          <w:sz w:val="24"/>
          <w:szCs w:val="22"/>
        </w:rPr>
        <w:t>Pooja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Timilsina</w:t>
      </w:r>
      <w:proofErr w:type="spellEnd"/>
    </w:p>
    <w:p w:rsidR="00DC520E" w:rsidRPr="000E16CE" w:rsidRDefault="00DC520E" w:rsidP="00E9634C">
      <w:pPr>
        <w:spacing w:line="240" w:lineRule="auto"/>
        <w:ind w:left="720"/>
        <w:jc w:val="both"/>
        <w:rPr>
          <w:rFonts w:ascii="Times New Roman" w:hAnsi="Times New Roman" w:cs="Times New Roman"/>
          <w:sz w:val="24"/>
          <w:szCs w:val="22"/>
        </w:rPr>
      </w:pPr>
      <w:r w:rsidRPr="000E16CE">
        <w:rPr>
          <w:rFonts w:ascii="Times New Roman" w:hAnsi="Times New Roman" w:cs="Times New Roman"/>
          <w:b/>
          <w:bCs/>
          <w:sz w:val="24"/>
          <w:szCs w:val="22"/>
        </w:rPr>
        <w:t>Affiliations:</w:t>
      </w:r>
      <w:r w:rsidRPr="000E16CE">
        <w:rPr>
          <w:rFonts w:ascii="Times New Roman" w:hAnsi="Times New Roman" w:cs="Times New Roman"/>
          <w:sz w:val="24"/>
          <w:szCs w:val="22"/>
        </w:rPr>
        <w:t xml:space="preserve"> </w:t>
      </w:r>
      <w:r>
        <w:rPr>
          <w:rFonts w:ascii="Times New Roman" w:hAnsi="Times New Roman" w:cs="Times New Roman"/>
          <w:sz w:val="24"/>
          <w:szCs w:val="22"/>
        </w:rPr>
        <w:t>B</w:t>
      </w:r>
      <w:r w:rsidRPr="000E16CE">
        <w:rPr>
          <w:rFonts w:ascii="Times New Roman" w:hAnsi="Times New Roman" w:cs="Times New Roman"/>
          <w:sz w:val="24"/>
          <w:szCs w:val="22"/>
        </w:rPr>
        <w:t xml:space="preserve">.Sc. Forestry, </w:t>
      </w:r>
      <w:r>
        <w:rPr>
          <w:rFonts w:ascii="Times New Roman" w:hAnsi="Times New Roman" w:cs="Times New Roman"/>
          <w:sz w:val="24"/>
          <w:szCs w:val="22"/>
        </w:rPr>
        <w:t xml:space="preserve">Faculty of Forestry, </w:t>
      </w:r>
      <w:r w:rsidRPr="000E16CE">
        <w:rPr>
          <w:rFonts w:ascii="Times New Roman" w:hAnsi="Times New Roman" w:cs="Times New Roman"/>
          <w:sz w:val="24"/>
          <w:szCs w:val="22"/>
        </w:rPr>
        <w:t>Agriculture and Forestry University</w:t>
      </w:r>
      <w:r>
        <w:rPr>
          <w:rFonts w:ascii="Times New Roman" w:hAnsi="Times New Roman" w:cs="Times New Roman"/>
          <w:sz w:val="24"/>
          <w:szCs w:val="22"/>
        </w:rPr>
        <w:t xml:space="preserve">, </w:t>
      </w:r>
      <w:proofErr w:type="spellStart"/>
      <w:r>
        <w:rPr>
          <w:rFonts w:ascii="Times New Roman" w:hAnsi="Times New Roman" w:cs="Times New Roman"/>
          <w:sz w:val="24"/>
          <w:szCs w:val="22"/>
        </w:rPr>
        <w:t>Hetauda</w:t>
      </w:r>
      <w:proofErr w:type="spellEnd"/>
      <w:r>
        <w:rPr>
          <w:rFonts w:ascii="Times New Roman" w:hAnsi="Times New Roman" w:cs="Times New Roman"/>
          <w:sz w:val="24"/>
          <w:szCs w:val="22"/>
        </w:rPr>
        <w:t>, Nepal</w:t>
      </w:r>
    </w:p>
    <w:p w:rsidR="00DC520E" w:rsidRPr="000E16CE" w:rsidRDefault="00DC520E" w:rsidP="00E9634C">
      <w:pPr>
        <w:spacing w:line="240" w:lineRule="auto"/>
        <w:ind w:left="720"/>
        <w:jc w:val="both"/>
        <w:rPr>
          <w:rFonts w:ascii="Times New Roman" w:hAnsi="Times New Roman" w:cs="Times New Roman"/>
          <w:b/>
          <w:bCs/>
          <w:sz w:val="24"/>
          <w:szCs w:val="22"/>
        </w:rPr>
      </w:pPr>
      <w:r w:rsidRPr="000E16CE">
        <w:rPr>
          <w:rFonts w:ascii="Times New Roman" w:hAnsi="Times New Roman" w:cs="Times New Roman"/>
          <w:b/>
          <w:bCs/>
          <w:sz w:val="24"/>
          <w:szCs w:val="22"/>
        </w:rPr>
        <w:t xml:space="preserve">Contact Information: </w:t>
      </w:r>
    </w:p>
    <w:p w:rsidR="00DC520E" w:rsidRPr="000E16C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Gmail:</w:t>
      </w:r>
      <w:r w:rsidRPr="000E16CE">
        <w:rPr>
          <w:rFonts w:ascii="Times New Roman" w:hAnsi="Times New Roman" w:cs="Times New Roman"/>
          <w:sz w:val="24"/>
          <w:szCs w:val="22"/>
        </w:rPr>
        <w:t xml:space="preserve"> </w:t>
      </w:r>
      <w:hyperlink r:id="rId15" w:history="1">
        <w:r w:rsidRPr="005E4EE9">
          <w:rPr>
            <w:rStyle w:val="Hyperlink"/>
            <w:rFonts w:ascii="Times New Roman" w:hAnsi="Times New Roman" w:cs="Times New Roman"/>
            <w:sz w:val="24"/>
            <w:szCs w:val="22"/>
          </w:rPr>
          <w:t>poojatimilsina04@gmail.com</w:t>
        </w:r>
      </w:hyperlink>
    </w:p>
    <w:p w:rsidR="00DC520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Phone Number:</w:t>
      </w:r>
      <w:r w:rsidRPr="000E16CE">
        <w:rPr>
          <w:rFonts w:ascii="Times New Roman" w:hAnsi="Times New Roman" w:cs="Times New Roman"/>
          <w:sz w:val="24"/>
          <w:szCs w:val="22"/>
        </w:rPr>
        <w:t xml:space="preserve"> +977-986</w:t>
      </w:r>
      <w:r>
        <w:rPr>
          <w:rFonts w:ascii="Times New Roman" w:hAnsi="Times New Roman" w:cs="Times New Roman"/>
          <w:sz w:val="24"/>
          <w:szCs w:val="22"/>
        </w:rPr>
        <w:t>2243636</w:t>
      </w:r>
      <w:r w:rsidRPr="000E16CE">
        <w:rPr>
          <w:rFonts w:ascii="Times New Roman" w:hAnsi="Times New Roman" w:cs="Times New Roman"/>
          <w:sz w:val="24"/>
          <w:szCs w:val="22"/>
        </w:rPr>
        <w:t xml:space="preserve"> </w:t>
      </w:r>
    </w:p>
    <w:p w:rsidR="00E9634C" w:rsidRDefault="00E9634C" w:rsidP="00E9634C">
      <w:pPr>
        <w:spacing w:line="240" w:lineRule="auto"/>
        <w:ind w:left="2160"/>
        <w:jc w:val="both"/>
        <w:rPr>
          <w:rFonts w:ascii="Times New Roman" w:hAnsi="Times New Roman" w:cs="Times New Roman"/>
          <w:sz w:val="24"/>
          <w:szCs w:val="22"/>
        </w:rPr>
      </w:pPr>
    </w:p>
    <w:p w:rsidR="00E9634C" w:rsidRDefault="00E9634C" w:rsidP="00E9634C">
      <w:pPr>
        <w:spacing w:line="240" w:lineRule="auto"/>
        <w:ind w:left="2160"/>
        <w:jc w:val="both"/>
        <w:rPr>
          <w:rFonts w:ascii="Times New Roman" w:hAnsi="Times New Roman" w:cs="Times New Roman"/>
          <w:sz w:val="24"/>
          <w:szCs w:val="22"/>
        </w:rPr>
      </w:pPr>
    </w:p>
    <w:p w:rsidR="009D0DC8" w:rsidRPr="00743187" w:rsidRDefault="00743187" w:rsidP="007745EE">
      <w:pPr>
        <w:jc w:val="both"/>
        <w:rPr>
          <w:rFonts w:ascii="Times New Roman" w:hAnsi="Times New Roman" w:cs="Times New Roman"/>
          <w:b/>
          <w:bCs/>
          <w:sz w:val="24"/>
          <w:szCs w:val="22"/>
        </w:rPr>
      </w:pPr>
      <w:r w:rsidRPr="00743187">
        <w:rPr>
          <w:rFonts w:ascii="Times New Roman" w:hAnsi="Times New Roman" w:cs="Times New Roman"/>
          <w:b/>
          <w:bCs/>
          <w:sz w:val="24"/>
          <w:szCs w:val="22"/>
        </w:rPr>
        <w:lastRenderedPageBreak/>
        <w:t>Abstract</w:t>
      </w:r>
    </w:p>
    <w:p w:rsidR="004E7EDA" w:rsidRDefault="006A7DBE" w:rsidP="007745EE">
      <w:pPr>
        <w:jc w:val="both"/>
        <w:rPr>
          <w:ins w:id="0" w:author="acer" w:date="2024-08-10T10:07:00Z"/>
          <w:rFonts w:ascii="Times New Roman" w:hAnsi="Times New Roman" w:cs="Times New Roman"/>
          <w:sz w:val="24"/>
          <w:szCs w:val="22"/>
        </w:rPr>
      </w:pPr>
      <w:r>
        <w:rPr>
          <w:rFonts w:ascii="Times New Roman" w:hAnsi="Times New Roman" w:cs="Times New Roman"/>
          <w:sz w:val="24"/>
          <w:szCs w:val="22"/>
        </w:rPr>
        <w:t>Proper methods for the estimation of above ground biomass (AGB) are essential as it</w:t>
      </w:r>
      <w:r w:rsidR="00C6578F">
        <w:rPr>
          <w:rFonts w:ascii="Times New Roman" w:hAnsi="Times New Roman" w:cs="Times New Roman"/>
          <w:sz w:val="24"/>
          <w:szCs w:val="22"/>
        </w:rPr>
        <w:t xml:space="preserve"> helps in </w:t>
      </w:r>
      <w:ins w:id="1" w:author="acer" w:date="2024-08-15T12:19:00Z">
        <w:r w:rsidR="007B0030">
          <w:rPr>
            <w:rFonts w:ascii="Times New Roman" w:hAnsi="Times New Roman" w:cs="Times New Roman"/>
            <w:sz w:val="24"/>
            <w:szCs w:val="22"/>
          </w:rPr>
          <w:t xml:space="preserve">the </w:t>
        </w:r>
      </w:ins>
      <w:ins w:id="2" w:author="acer" w:date="2024-08-15T12:20:00Z">
        <w:r w:rsidR="007B0030">
          <w:rPr>
            <w:rFonts w:ascii="Times New Roman" w:hAnsi="Times New Roman" w:cs="Times New Roman"/>
            <w:sz w:val="24"/>
            <w:szCs w:val="22"/>
          </w:rPr>
          <w:t>c</w:t>
        </w:r>
      </w:ins>
      <w:del w:id="3" w:author="acer" w:date="2024-08-15T12:19:00Z">
        <w:r w:rsidR="00C6578F" w:rsidDel="007B0030">
          <w:rPr>
            <w:rFonts w:ascii="Times New Roman" w:hAnsi="Times New Roman" w:cs="Times New Roman"/>
            <w:sz w:val="24"/>
            <w:szCs w:val="22"/>
          </w:rPr>
          <w:delText>c</w:delText>
        </w:r>
      </w:del>
      <w:r w:rsidR="00C6578F">
        <w:rPr>
          <w:rFonts w:ascii="Times New Roman" w:hAnsi="Times New Roman" w:cs="Times New Roman"/>
          <w:sz w:val="24"/>
          <w:szCs w:val="22"/>
        </w:rPr>
        <w:t>alculation of forest carbon stock (CS).</w:t>
      </w:r>
      <w:r>
        <w:rPr>
          <w:rFonts w:ascii="Times New Roman" w:hAnsi="Times New Roman" w:cs="Times New Roman"/>
          <w:sz w:val="24"/>
          <w:szCs w:val="22"/>
        </w:rPr>
        <w:t xml:space="preserve"> </w:t>
      </w:r>
    </w:p>
    <w:p w:rsidR="00AF05EF" w:rsidDel="00AA63DC" w:rsidRDefault="00AF05EF">
      <w:pPr>
        <w:jc w:val="both"/>
        <w:rPr>
          <w:del w:id="4" w:author="acer" w:date="2024-08-10T10:37:00Z"/>
          <w:rFonts w:ascii="Times New Roman" w:hAnsi="Times New Roman" w:cs="Times New Roman"/>
          <w:sz w:val="24"/>
          <w:szCs w:val="22"/>
        </w:rPr>
      </w:pPr>
      <w:ins w:id="5" w:author="acer" w:date="2024-08-10T10:07:00Z">
        <w:r w:rsidRPr="000F36FD">
          <w:rPr>
            <w:rFonts w:ascii="Times New Roman" w:hAnsi="Times New Roman" w:cs="Times New Roman"/>
            <w:sz w:val="24"/>
            <w:szCs w:val="22"/>
          </w:rPr>
          <w:t xml:space="preserve">In this study, </w:t>
        </w:r>
      </w:ins>
      <w:ins w:id="6" w:author="acer" w:date="2024-08-10T10:08:00Z">
        <w:r>
          <w:rPr>
            <w:rFonts w:ascii="Times New Roman" w:hAnsi="Times New Roman" w:cs="Times New Roman"/>
            <w:sz w:val="24"/>
            <w:szCs w:val="22"/>
          </w:rPr>
          <w:t xml:space="preserve">field data were collected </w:t>
        </w:r>
        <w:r w:rsidR="00B23337">
          <w:rPr>
            <w:rFonts w:ascii="Times New Roman" w:hAnsi="Times New Roman" w:cs="Times New Roman"/>
            <w:sz w:val="24"/>
            <w:szCs w:val="22"/>
          </w:rPr>
          <w:t>from a total of 26 sample plots</w:t>
        </w:r>
      </w:ins>
      <w:ins w:id="7" w:author="acer" w:date="2024-08-10T10:20:00Z">
        <w:r w:rsidR="00B23337">
          <w:rPr>
            <w:rFonts w:ascii="Times New Roman" w:hAnsi="Times New Roman" w:cs="Times New Roman"/>
            <w:sz w:val="24"/>
            <w:szCs w:val="22"/>
          </w:rPr>
          <w:t xml:space="preserve"> and</w:t>
        </w:r>
      </w:ins>
      <w:ins w:id="8" w:author="acer" w:date="2024-08-10T10:08:00Z">
        <w:r>
          <w:rPr>
            <w:rFonts w:ascii="Times New Roman" w:hAnsi="Times New Roman" w:cs="Times New Roman"/>
            <w:sz w:val="24"/>
            <w:szCs w:val="22"/>
          </w:rPr>
          <w:t xml:space="preserve"> </w:t>
        </w:r>
      </w:ins>
      <w:ins w:id="9" w:author="acer" w:date="2024-08-10T10:20:00Z">
        <w:r w:rsidR="00B23337">
          <w:rPr>
            <w:rFonts w:ascii="Times New Roman" w:hAnsi="Times New Roman" w:cs="Times New Roman"/>
            <w:sz w:val="24"/>
            <w:szCs w:val="22"/>
          </w:rPr>
          <w:t>s</w:t>
        </w:r>
        <w:r w:rsidR="00B23337" w:rsidRPr="000F36FD">
          <w:rPr>
            <w:rFonts w:ascii="Times New Roman" w:hAnsi="Times New Roman" w:cs="Times New Roman"/>
            <w:sz w:val="24"/>
            <w:szCs w:val="22"/>
          </w:rPr>
          <w:t>entinel-2 satellite imagery</w:t>
        </w:r>
        <w:r w:rsidR="00B23337">
          <w:rPr>
            <w:rFonts w:ascii="Times New Roman" w:hAnsi="Times New Roman" w:cs="Times New Roman"/>
            <w:sz w:val="24"/>
            <w:szCs w:val="22"/>
          </w:rPr>
          <w:t xml:space="preserve"> </w:t>
        </w:r>
      </w:ins>
      <w:ins w:id="10" w:author="acer" w:date="2024-08-10T10:21:00Z">
        <w:r w:rsidR="00B23337">
          <w:rPr>
            <w:rFonts w:ascii="Times New Roman" w:hAnsi="Times New Roman" w:cs="Times New Roman"/>
            <w:sz w:val="24"/>
            <w:szCs w:val="22"/>
          </w:rPr>
          <w:t>was used to generate 11 different vegetation indices (VIs).</w:t>
        </w:r>
      </w:ins>
      <w:ins w:id="11" w:author="acer" w:date="2024-08-10T10:20:00Z">
        <w:r w:rsidR="00B23337">
          <w:rPr>
            <w:rFonts w:ascii="Times New Roman" w:hAnsi="Times New Roman" w:cs="Times New Roman"/>
            <w:sz w:val="24"/>
            <w:szCs w:val="22"/>
          </w:rPr>
          <w:t xml:space="preserve"> </w:t>
        </w:r>
      </w:ins>
      <w:ins w:id="12" w:author="acer" w:date="2024-08-10T10:15:00Z">
        <w:r w:rsidR="00B23337">
          <w:rPr>
            <w:rFonts w:ascii="Times New Roman" w:hAnsi="Times New Roman" w:cs="Times New Roman"/>
            <w:sz w:val="24"/>
            <w:szCs w:val="22"/>
          </w:rPr>
          <w:t>F</w:t>
        </w:r>
        <w:r w:rsidR="00B23337" w:rsidRPr="000F36FD">
          <w:rPr>
            <w:rFonts w:ascii="Times New Roman" w:hAnsi="Times New Roman" w:cs="Times New Roman"/>
            <w:sz w:val="24"/>
            <w:szCs w:val="22"/>
          </w:rPr>
          <w:t xml:space="preserve">ield-measured </w:t>
        </w:r>
        <w:r w:rsidR="00B23337">
          <w:rPr>
            <w:rFonts w:ascii="Times New Roman" w:hAnsi="Times New Roman" w:cs="Times New Roman"/>
            <w:sz w:val="24"/>
            <w:szCs w:val="22"/>
          </w:rPr>
          <w:t xml:space="preserve">AGB at </w:t>
        </w:r>
      </w:ins>
      <w:ins w:id="13" w:author="acer" w:date="2024-08-10T10:08:00Z">
        <w:r w:rsidR="00AA63DC">
          <w:rPr>
            <w:rFonts w:ascii="Times New Roman" w:hAnsi="Times New Roman" w:cs="Times New Roman"/>
            <w:sz w:val="24"/>
            <w:szCs w:val="22"/>
          </w:rPr>
          <w:t>18</w:t>
        </w:r>
      </w:ins>
      <w:ins w:id="14" w:author="acer" w:date="2024-08-10T10:34:00Z">
        <w:r w:rsidR="00AA63DC">
          <w:rPr>
            <w:rFonts w:ascii="Times New Roman" w:hAnsi="Times New Roman" w:cs="Times New Roman"/>
            <w:sz w:val="24"/>
            <w:szCs w:val="22"/>
          </w:rPr>
          <w:t xml:space="preserve"> randomly chosen</w:t>
        </w:r>
      </w:ins>
      <w:ins w:id="15" w:author="acer" w:date="2024-08-10T10:08:00Z">
        <w:r w:rsidR="00AA63DC">
          <w:rPr>
            <w:rFonts w:ascii="Times New Roman" w:hAnsi="Times New Roman" w:cs="Times New Roman"/>
            <w:sz w:val="24"/>
            <w:szCs w:val="22"/>
          </w:rPr>
          <w:t xml:space="preserve"> sample plots (70%</w:t>
        </w:r>
        <w:r>
          <w:rPr>
            <w:rFonts w:ascii="Times New Roman" w:hAnsi="Times New Roman" w:cs="Times New Roman"/>
            <w:sz w:val="24"/>
            <w:szCs w:val="22"/>
          </w:rPr>
          <w:t>) were used to generate the model. Five different regression models (</w:t>
        </w:r>
      </w:ins>
      <w:ins w:id="16" w:author="acer" w:date="2024-08-10T10:09:00Z">
        <w:r>
          <w:rPr>
            <w:rFonts w:ascii="Times New Roman" w:hAnsi="Times New Roman" w:cs="Times New Roman"/>
            <w:sz w:val="24"/>
            <w:szCs w:val="22"/>
          </w:rPr>
          <w:t xml:space="preserve">i.e. </w:t>
        </w:r>
      </w:ins>
      <w:ins w:id="17" w:author="acer" w:date="2024-08-10T10:08:00Z">
        <w:r>
          <w:rPr>
            <w:rFonts w:ascii="Times New Roman" w:hAnsi="Times New Roman" w:cs="Times New Roman"/>
            <w:sz w:val="24"/>
            <w:szCs w:val="22"/>
          </w:rPr>
          <w:t xml:space="preserve">linear, logarithmic, quadratic, power and exponential) were applied to </w:t>
        </w:r>
      </w:ins>
      <w:ins w:id="18" w:author="acer" w:date="2024-08-10T10:09:00Z">
        <w:r>
          <w:rPr>
            <w:rFonts w:ascii="Times New Roman" w:hAnsi="Times New Roman" w:cs="Times New Roman"/>
            <w:sz w:val="24"/>
            <w:szCs w:val="22"/>
          </w:rPr>
          <w:t xml:space="preserve">find the relationship between dependent variable </w:t>
        </w:r>
      </w:ins>
      <w:ins w:id="19" w:author="acer" w:date="2024-08-10T10:10:00Z">
        <w:r w:rsidR="00623B22">
          <w:rPr>
            <w:rFonts w:ascii="Times New Roman" w:hAnsi="Times New Roman" w:cs="Times New Roman"/>
            <w:sz w:val="24"/>
            <w:szCs w:val="22"/>
          </w:rPr>
          <w:t>(AGB) and independent variable</w:t>
        </w:r>
        <w:r>
          <w:rPr>
            <w:rFonts w:ascii="Times New Roman" w:hAnsi="Times New Roman" w:cs="Times New Roman"/>
            <w:sz w:val="24"/>
            <w:szCs w:val="22"/>
          </w:rPr>
          <w:t xml:space="preserve"> </w:t>
        </w:r>
      </w:ins>
      <w:ins w:id="20" w:author="acer" w:date="2024-08-10T10:29:00Z">
        <w:r w:rsidR="00623B22">
          <w:rPr>
            <w:rFonts w:ascii="Times New Roman" w:hAnsi="Times New Roman" w:cs="Times New Roman"/>
            <w:sz w:val="24"/>
            <w:szCs w:val="22"/>
          </w:rPr>
          <w:t>(V</w:t>
        </w:r>
      </w:ins>
      <w:ins w:id="21" w:author="acer" w:date="2024-08-10T10:08:00Z">
        <w:r>
          <w:rPr>
            <w:rFonts w:ascii="Times New Roman" w:hAnsi="Times New Roman" w:cs="Times New Roman"/>
            <w:sz w:val="24"/>
            <w:szCs w:val="22"/>
          </w:rPr>
          <w:t>egetation indice</w:t>
        </w:r>
        <w:r w:rsidR="00623B22">
          <w:rPr>
            <w:rFonts w:ascii="Times New Roman" w:hAnsi="Times New Roman" w:cs="Times New Roman"/>
            <w:sz w:val="24"/>
            <w:szCs w:val="22"/>
          </w:rPr>
          <w:t>s</w:t>
        </w:r>
      </w:ins>
      <w:ins w:id="22" w:author="acer" w:date="2024-08-10T10:29:00Z">
        <w:r w:rsidR="00623B22">
          <w:rPr>
            <w:rFonts w:ascii="Times New Roman" w:hAnsi="Times New Roman" w:cs="Times New Roman"/>
            <w:sz w:val="24"/>
            <w:szCs w:val="22"/>
          </w:rPr>
          <w:t>-</w:t>
        </w:r>
      </w:ins>
      <w:ins w:id="23" w:author="acer" w:date="2024-08-10T10:08:00Z">
        <w:r w:rsidR="00623B22">
          <w:rPr>
            <w:rFonts w:ascii="Times New Roman" w:hAnsi="Times New Roman" w:cs="Times New Roman"/>
            <w:sz w:val="24"/>
            <w:szCs w:val="22"/>
          </w:rPr>
          <w:t xml:space="preserve"> </w:t>
        </w:r>
        <w:r>
          <w:rPr>
            <w:rFonts w:ascii="Times New Roman" w:hAnsi="Times New Roman" w:cs="Times New Roman"/>
            <w:sz w:val="24"/>
            <w:szCs w:val="22"/>
          </w:rPr>
          <w:t xml:space="preserve">VIs). </w:t>
        </w:r>
      </w:ins>
      <w:ins w:id="24" w:author="acer" w:date="2024-08-10T10:12:00Z">
        <w:r>
          <w:rPr>
            <w:rFonts w:ascii="Times New Roman" w:hAnsi="Times New Roman" w:cs="Times New Roman"/>
            <w:sz w:val="24"/>
            <w:szCs w:val="22"/>
          </w:rPr>
          <w:t>Fit statisti</w:t>
        </w:r>
        <w:r w:rsidR="00B23337">
          <w:rPr>
            <w:rFonts w:ascii="Times New Roman" w:hAnsi="Times New Roman" w:cs="Times New Roman"/>
            <w:sz w:val="24"/>
            <w:szCs w:val="22"/>
          </w:rPr>
          <w:t>cs of each model were evaluated to shortlist</w:t>
        </w:r>
      </w:ins>
      <w:ins w:id="25" w:author="acer" w:date="2024-08-10T10:13:00Z">
        <w:r w:rsidR="00B23337">
          <w:rPr>
            <w:rFonts w:ascii="Times New Roman" w:hAnsi="Times New Roman" w:cs="Times New Roman"/>
            <w:sz w:val="24"/>
            <w:szCs w:val="22"/>
          </w:rPr>
          <w:t xml:space="preserve"> the good model</w:t>
        </w:r>
      </w:ins>
      <w:ins w:id="26" w:author="acer" w:date="2024-08-10T10:36:00Z">
        <w:r w:rsidR="00AA63DC">
          <w:rPr>
            <w:rFonts w:ascii="Times New Roman" w:hAnsi="Times New Roman" w:cs="Times New Roman"/>
            <w:sz w:val="24"/>
            <w:szCs w:val="22"/>
          </w:rPr>
          <w:t>. R</w:t>
        </w:r>
      </w:ins>
      <w:ins w:id="27" w:author="acer" w:date="2024-08-10T10:07:00Z">
        <w:r>
          <w:rPr>
            <w:rFonts w:ascii="Times New Roman" w:hAnsi="Times New Roman" w:cs="Times New Roman"/>
            <w:sz w:val="24"/>
            <w:szCs w:val="22"/>
          </w:rPr>
          <w:t xml:space="preserve">emaining 8 sample plots (30%) were used for validation of developed model. </w:t>
        </w:r>
      </w:ins>
    </w:p>
    <w:p w:rsidR="004E7EDA" w:rsidRDefault="000F36FD">
      <w:pPr>
        <w:jc w:val="both"/>
        <w:rPr>
          <w:rFonts w:ascii="Times New Roman" w:hAnsi="Times New Roman" w:cs="Times New Roman"/>
          <w:sz w:val="24"/>
          <w:szCs w:val="22"/>
        </w:rPr>
      </w:pPr>
      <w:del w:id="28" w:author="acer" w:date="2024-08-10T10:37:00Z">
        <w:r w:rsidRPr="000F36FD" w:rsidDel="00AA63DC">
          <w:rPr>
            <w:rFonts w:ascii="Times New Roman" w:hAnsi="Times New Roman" w:cs="Times New Roman"/>
            <w:sz w:val="24"/>
            <w:szCs w:val="22"/>
          </w:rPr>
          <w:delText xml:space="preserve">In this study, Sentinel-2 satellite imagery </w:delText>
        </w:r>
        <w:r w:rsidR="0063069D" w:rsidDel="00AA63DC">
          <w:rPr>
            <w:rFonts w:ascii="Times New Roman" w:hAnsi="Times New Roman" w:cs="Times New Roman"/>
            <w:sz w:val="24"/>
            <w:szCs w:val="22"/>
          </w:rPr>
          <w:delText xml:space="preserve">and </w:delText>
        </w:r>
        <w:r w:rsidR="0063069D" w:rsidRPr="000F36FD" w:rsidDel="00AA63DC">
          <w:rPr>
            <w:rFonts w:ascii="Times New Roman" w:hAnsi="Times New Roman" w:cs="Times New Roman"/>
            <w:sz w:val="24"/>
            <w:szCs w:val="22"/>
          </w:rPr>
          <w:delText xml:space="preserve">field-measured </w:delText>
        </w:r>
        <w:r w:rsidR="0063069D" w:rsidDel="00AA63DC">
          <w:rPr>
            <w:rFonts w:ascii="Times New Roman" w:hAnsi="Times New Roman" w:cs="Times New Roman"/>
            <w:sz w:val="24"/>
            <w:szCs w:val="22"/>
          </w:rPr>
          <w:delText>AGB at plot level</w:delText>
        </w:r>
        <w:r w:rsidR="0063069D" w:rsidRPr="000F36FD" w:rsidDel="00AA63DC">
          <w:rPr>
            <w:rFonts w:ascii="Times New Roman" w:hAnsi="Times New Roman" w:cs="Times New Roman"/>
            <w:sz w:val="24"/>
            <w:szCs w:val="22"/>
          </w:rPr>
          <w:delText xml:space="preserve"> </w:delText>
        </w:r>
        <w:r w:rsidR="006A7DBE" w:rsidDel="00AA63DC">
          <w:rPr>
            <w:rFonts w:ascii="Times New Roman" w:hAnsi="Times New Roman" w:cs="Times New Roman"/>
            <w:sz w:val="24"/>
            <w:szCs w:val="22"/>
          </w:rPr>
          <w:delText xml:space="preserve">were used </w:delText>
        </w:r>
        <w:r w:rsidRPr="000F36FD" w:rsidDel="00AA63DC">
          <w:rPr>
            <w:rFonts w:ascii="Times New Roman" w:hAnsi="Times New Roman" w:cs="Times New Roman"/>
            <w:sz w:val="24"/>
            <w:szCs w:val="22"/>
          </w:rPr>
          <w:delText>to</w:delText>
        </w:r>
        <w:r w:rsidR="00CE5790" w:rsidDel="00AA63DC">
          <w:rPr>
            <w:rFonts w:ascii="Times New Roman" w:hAnsi="Times New Roman" w:cs="Times New Roman"/>
            <w:sz w:val="24"/>
            <w:szCs w:val="22"/>
          </w:rPr>
          <w:delText xml:space="preserve"> model and</w:delText>
        </w:r>
        <w:r w:rsidRPr="000F36FD" w:rsidDel="00AA63DC">
          <w:rPr>
            <w:rFonts w:ascii="Times New Roman" w:hAnsi="Times New Roman" w:cs="Times New Roman"/>
            <w:sz w:val="24"/>
            <w:szCs w:val="22"/>
          </w:rPr>
          <w:delText xml:space="preserve"> estimate </w:delText>
        </w:r>
        <w:r w:rsidR="0063069D" w:rsidDel="00AA63DC">
          <w:rPr>
            <w:rFonts w:ascii="Times New Roman" w:hAnsi="Times New Roman" w:cs="Times New Roman"/>
            <w:sz w:val="24"/>
            <w:szCs w:val="22"/>
          </w:rPr>
          <w:delText xml:space="preserve">the total </w:delText>
        </w:r>
        <w:r w:rsidRPr="000F36FD" w:rsidDel="00AA63DC">
          <w:rPr>
            <w:rFonts w:ascii="Times New Roman" w:hAnsi="Times New Roman" w:cs="Times New Roman"/>
            <w:sz w:val="24"/>
            <w:szCs w:val="22"/>
          </w:rPr>
          <w:delText xml:space="preserve">AGB </w:delText>
        </w:r>
        <w:r w:rsidR="0063069D" w:rsidDel="00AA63DC">
          <w:rPr>
            <w:rFonts w:ascii="Times New Roman" w:hAnsi="Times New Roman" w:cs="Times New Roman"/>
            <w:sz w:val="24"/>
            <w:szCs w:val="22"/>
          </w:rPr>
          <w:delText>of</w:delText>
        </w:r>
        <w:r w:rsidRPr="000F36FD" w:rsidDel="00AA63DC">
          <w:rPr>
            <w:rFonts w:ascii="Times New Roman" w:hAnsi="Times New Roman" w:cs="Times New Roman"/>
            <w:sz w:val="24"/>
            <w:szCs w:val="22"/>
          </w:rPr>
          <w:delText xml:space="preserve"> forest</w:delText>
        </w:r>
        <w:r w:rsidR="00CE5790" w:rsidDel="00AA63DC">
          <w:rPr>
            <w:rFonts w:ascii="Times New Roman" w:hAnsi="Times New Roman" w:cs="Times New Roman"/>
            <w:sz w:val="24"/>
            <w:szCs w:val="22"/>
          </w:rPr>
          <w:delText xml:space="preserve"> using</w:delText>
        </w:r>
        <w:r w:rsidR="001E5D32" w:rsidDel="00AA63DC">
          <w:rPr>
            <w:rFonts w:ascii="Times New Roman" w:hAnsi="Times New Roman" w:cs="Times New Roman"/>
            <w:sz w:val="24"/>
            <w:szCs w:val="22"/>
          </w:rPr>
          <w:delText xml:space="preserve"> the best model out of</w:delText>
        </w:r>
        <w:r w:rsidR="00CE5790" w:rsidDel="00AA63DC">
          <w:rPr>
            <w:rFonts w:ascii="Times New Roman" w:hAnsi="Times New Roman" w:cs="Times New Roman"/>
            <w:sz w:val="24"/>
            <w:szCs w:val="22"/>
          </w:rPr>
          <w:delText xml:space="preserve"> </w:delText>
        </w:r>
        <w:r w:rsidR="001E5D32" w:rsidDel="00AA63DC">
          <w:rPr>
            <w:rFonts w:ascii="Times New Roman" w:hAnsi="Times New Roman" w:cs="Times New Roman"/>
            <w:sz w:val="24"/>
            <w:szCs w:val="22"/>
          </w:rPr>
          <w:delText xml:space="preserve">5 different regression models </w:delText>
        </w:r>
        <w:r w:rsidR="000502C2" w:rsidDel="00AA63DC">
          <w:rPr>
            <w:rFonts w:ascii="Times New Roman" w:hAnsi="Times New Roman" w:cs="Times New Roman"/>
            <w:sz w:val="24"/>
            <w:szCs w:val="22"/>
          </w:rPr>
          <w:delText xml:space="preserve">(linear, logarithmic, quadratic, power and exponential) </w:delText>
        </w:r>
        <w:r w:rsidR="001E5D32" w:rsidDel="00AA63DC">
          <w:rPr>
            <w:rFonts w:ascii="Times New Roman" w:hAnsi="Times New Roman" w:cs="Times New Roman"/>
            <w:sz w:val="24"/>
            <w:szCs w:val="22"/>
          </w:rPr>
          <w:delText>that were applied to 11 different vegetation indices (VIs).</w:delText>
        </w:r>
        <w:r w:rsidR="000037D9" w:rsidDel="00AA63DC">
          <w:rPr>
            <w:rFonts w:ascii="Times New Roman" w:hAnsi="Times New Roman" w:cs="Times New Roman"/>
            <w:sz w:val="24"/>
            <w:szCs w:val="22"/>
          </w:rPr>
          <w:delText xml:space="preserve"> Field data were collected from a total of 26 sample plots. 18 sample plots (70%) </w:delText>
        </w:r>
        <w:r w:rsidR="00615EF7" w:rsidDel="00AA63DC">
          <w:rPr>
            <w:rFonts w:ascii="Times New Roman" w:hAnsi="Times New Roman" w:cs="Times New Roman"/>
            <w:sz w:val="24"/>
            <w:szCs w:val="22"/>
          </w:rPr>
          <w:delText>(</w:delText>
        </w:r>
        <w:r w:rsidR="006A7DBE" w:rsidDel="00AA63DC">
          <w:rPr>
            <w:rFonts w:ascii="Times New Roman" w:hAnsi="Times New Roman" w:cs="Times New Roman"/>
            <w:sz w:val="24"/>
            <w:szCs w:val="22"/>
          </w:rPr>
          <w:delText>Randomly</w:delText>
        </w:r>
        <w:r w:rsidR="00615EF7" w:rsidDel="00AA63DC">
          <w:rPr>
            <w:rFonts w:ascii="Times New Roman" w:hAnsi="Times New Roman" w:cs="Times New Roman"/>
            <w:sz w:val="24"/>
            <w:szCs w:val="22"/>
          </w:rPr>
          <w:delText xml:space="preserve"> chosen)</w:delText>
        </w:r>
        <w:r w:rsidR="000037D9" w:rsidDel="00AA63DC">
          <w:rPr>
            <w:rFonts w:ascii="Times New Roman" w:hAnsi="Times New Roman" w:cs="Times New Roman"/>
            <w:sz w:val="24"/>
            <w:szCs w:val="22"/>
          </w:rPr>
          <w:delText xml:space="preserve"> were used</w:delText>
        </w:r>
        <w:r w:rsidR="00615EF7" w:rsidDel="00AA63DC">
          <w:rPr>
            <w:rFonts w:ascii="Times New Roman" w:hAnsi="Times New Roman" w:cs="Times New Roman"/>
            <w:sz w:val="24"/>
            <w:szCs w:val="22"/>
          </w:rPr>
          <w:delText xml:space="preserve"> to generate the model and remaining 8 sample plots (30%) were used for validation of </w:delText>
        </w:r>
        <w:r w:rsidR="006A7DBE" w:rsidDel="00AA63DC">
          <w:rPr>
            <w:rFonts w:ascii="Times New Roman" w:hAnsi="Times New Roman" w:cs="Times New Roman"/>
            <w:sz w:val="24"/>
            <w:szCs w:val="22"/>
          </w:rPr>
          <w:delText>develop</w:delText>
        </w:r>
        <w:r w:rsidR="00615EF7" w:rsidDel="00AA63DC">
          <w:rPr>
            <w:rFonts w:ascii="Times New Roman" w:hAnsi="Times New Roman" w:cs="Times New Roman"/>
            <w:sz w:val="24"/>
            <w:szCs w:val="22"/>
          </w:rPr>
          <w:delText xml:space="preserve">ed model. Using various bands, 11 </w:delText>
        </w:r>
        <w:r w:rsidR="003F442A" w:rsidDel="00AA63DC">
          <w:rPr>
            <w:rFonts w:ascii="Times New Roman" w:hAnsi="Times New Roman" w:cs="Times New Roman"/>
            <w:sz w:val="24"/>
            <w:szCs w:val="22"/>
          </w:rPr>
          <w:delText>VI</w:delText>
        </w:r>
        <w:r w:rsidR="00615EF7" w:rsidDel="00AA63DC">
          <w:rPr>
            <w:rFonts w:ascii="Times New Roman" w:hAnsi="Times New Roman" w:cs="Times New Roman"/>
            <w:sz w:val="24"/>
            <w:szCs w:val="22"/>
          </w:rPr>
          <w:delText>s were calculated and co</w:delText>
        </w:r>
        <w:r w:rsidR="000502C2" w:rsidDel="00AA63DC">
          <w:rPr>
            <w:rFonts w:ascii="Times New Roman" w:hAnsi="Times New Roman" w:cs="Times New Roman"/>
            <w:sz w:val="24"/>
            <w:szCs w:val="22"/>
          </w:rPr>
          <w:delText xml:space="preserve">rrelated with field measured AGB at plot level. </w:delText>
        </w:r>
        <w:r w:rsidR="004E7EDA" w:rsidDel="00AA63DC">
          <w:rPr>
            <w:rFonts w:ascii="Times New Roman" w:hAnsi="Times New Roman" w:cs="Times New Roman"/>
            <w:sz w:val="24"/>
            <w:szCs w:val="22"/>
          </w:rPr>
          <w:delText>F</w:delText>
        </w:r>
        <w:r w:rsidR="000502C2" w:rsidDel="00AA63DC">
          <w:rPr>
            <w:rFonts w:ascii="Times New Roman" w:hAnsi="Times New Roman" w:cs="Times New Roman"/>
            <w:sz w:val="24"/>
            <w:szCs w:val="22"/>
          </w:rPr>
          <w:delText>it statistics of each model</w:delText>
        </w:r>
        <w:r w:rsidR="004E7EDA" w:rsidDel="00AA63DC">
          <w:rPr>
            <w:rFonts w:ascii="Times New Roman" w:hAnsi="Times New Roman" w:cs="Times New Roman"/>
            <w:sz w:val="24"/>
            <w:szCs w:val="22"/>
          </w:rPr>
          <w:delText xml:space="preserve"> were evaluated. </w:delText>
        </w:r>
      </w:del>
    </w:p>
    <w:p w:rsidR="004E7EDA" w:rsidRDefault="004E7EDA" w:rsidP="007745EE">
      <w:pPr>
        <w:jc w:val="both"/>
        <w:rPr>
          <w:rFonts w:ascii="Times New Roman" w:eastAsiaTheme="minorEastAsia" w:hAnsi="Times New Roman" w:cs="Times New Roman"/>
          <w:iCs/>
          <w:color w:val="000000" w:themeColor="text1"/>
          <w:sz w:val="24"/>
          <w:szCs w:val="24"/>
        </w:rPr>
      </w:pPr>
      <w:r>
        <w:rPr>
          <w:rFonts w:ascii="Times New Roman" w:hAnsi="Times New Roman" w:cs="Times New Roman"/>
          <w:sz w:val="24"/>
          <w:szCs w:val="22"/>
        </w:rPr>
        <w:t>Q</w:t>
      </w:r>
      <w:r w:rsidR="000502C2">
        <w:rPr>
          <w:rFonts w:ascii="Times New Roman" w:hAnsi="Times New Roman" w:cs="Times New Roman"/>
          <w:sz w:val="24"/>
          <w:szCs w:val="22"/>
        </w:rPr>
        <w:t xml:space="preserve">uadratic regression model </w:t>
      </w:r>
      <w:r w:rsidR="009E7546">
        <w:rPr>
          <w:rFonts w:ascii="Times New Roman" w:hAnsi="Times New Roman" w:cs="Times New Roman"/>
          <w:sz w:val="24"/>
          <w:szCs w:val="22"/>
        </w:rPr>
        <w:t xml:space="preserve">developed from </w:t>
      </w:r>
      <w:r w:rsidR="000502C2">
        <w:rPr>
          <w:rFonts w:ascii="Times New Roman" w:hAnsi="Times New Roman" w:cs="Times New Roman"/>
          <w:sz w:val="24"/>
          <w:szCs w:val="22"/>
        </w:rPr>
        <w:t>normalized difference vegetation i</w:t>
      </w:r>
      <w:r w:rsidR="008E011B">
        <w:rPr>
          <w:rFonts w:ascii="Times New Roman" w:hAnsi="Times New Roman" w:cs="Times New Roman"/>
          <w:sz w:val="24"/>
          <w:szCs w:val="22"/>
        </w:rPr>
        <w:t>ndex (NDVI</w:t>
      </w:r>
      <w:r w:rsidR="000502C2">
        <w:rPr>
          <w:rFonts w:ascii="Times New Roman" w:hAnsi="Times New Roman" w:cs="Times New Roman"/>
          <w:sz w:val="24"/>
          <w:szCs w:val="22"/>
        </w:rPr>
        <w:t xml:space="preserve">) with </w:t>
      </w:r>
      <w:r w:rsidR="009B7BE7">
        <w:rPr>
          <w:rFonts w:ascii="Times New Roman" w:hAnsi="Times New Roman" w:cs="Times New Roman"/>
          <w:sz w:val="24"/>
          <w:szCs w:val="22"/>
        </w:rPr>
        <w:t>correlation coefficient (R</w:t>
      </w:r>
      <w:r w:rsidR="00A45A77">
        <w:rPr>
          <w:rFonts w:ascii="Times New Roman" w:hAnsi="Times New Roman" w:cs="Times New Roman"/>
          <w:sz w:val="24"/>
          <w:szCs w:val="22"/>
        </w:rPr>
        <w:t xml:space="preserve"> =</w:t>
      </w:r>
      <w:r w:rsidR="009B7BE7">
        <w:rPr>
          <w:rFonts w:ascii="Times New Roman" w:hAnsi="Times New Roman" w:cs="Times New Roman"/>
          <w:sz w:val="24"/>
          <w:szCs w:val="22"/>
        </w:rPr>
        <w:t xml:space="preserve"> 0.92</w:t>
      </w:r>
      <w:r w:rsidR="00A45A77">
        <w:rPr>
          <w:rFonts w:ascii="Times New Roman" w:hAnsi="Times New Roman" w:cs="Times New Roman"/>
          <w:sz w:val="24"/>
          <w:szCs w:val="22"/>
        </w:rPr>
        <w:t>)</w:t>
      </w:r>
      <w:r w:rsidR="009B7BE7">
        <w:rPr>
          <w:rFonts w:ascii="Times New Roman" w:hAnsi="Times New Roman" w:cs="Times New Roman"/>
          <w:sz w:val="24"/>
          <w:szCs w:val="22"/>
        </w:rPr>
        <w:t xml:space="preserve">, </w:t>
      </w:r>
      <w:r w:rsidR="00E1183C">
        <w:rPr>
          <w:rFonts w:ascii="Times New Roman" w:hAnsi="Times New Roman" w:cs="Times New Roman"/>
          <w:sz w:val="24"/>
          <w:szCs w:val="22"/>
        </w:rPr>
        <w:t>coefficient of determination (</w:t>
      </w:r>
      <m:oMath>
        <m:sSup>
          <m:sSupPr>
            <m:ctrlPr>
              <w:rPr>
                <w:rFonts w:ascii="Cambria Math" w:hAnsi="Cambria Math" w:cs="Times New Roman"/>
                <w:iCs/>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A45A77">
        <w:rPr>
          <w:rFonts w:ascii="Times New Roman" w:hAnsi="Times New Roman" w:cs="Times New Roman"/>
          <w:sz w:val="24"/>
          <w:szCs w:val="22"/>
        </w:rPr>
        <w:t xml:space="preserve"> =</w:t>
      </w:r>
      <w:r w:rsidR="00BA545F">
        <w:rPr>
          <w:rFonts w:ascii="Times New Roman" w:hAnsi="Times New Roman" w:cs="Times New Roman"/>
          <w:sz w:val="24"/>
          <w:szCs w:val="22"/>
        </w:rPr>
        <w:t xml:space="preserve"> </w:t>
      </w:r>
      <w:r w:rsidR="0058619B">
        <w:rPr>
          <w:rFonts w:ascii="Times New Roman" w:hAnsi="Times New Roman" w:cs="Times New Roman"/>
          <w:sz w:val="24"/>
          <w:szCs w:val="22"/>
        </w:rPr>
        <w:t>0.86</w:t>
      </w:r>
      <w:r w:rsidR="00A45A77">
        <w:rPr>
          <w:rFonts w:ascii="Times New Roman" w:hAnsi="Times New Roman" w:cs="Times New Roman"/>
          <w:sz w:val="24"/>
          <w:szCs w:val="22"/>
        </w:rPr>
        <w:t>)</w:t>
      </w:r>
      <w:r w:rsidR="0058619B">
        <w:rPr>
          <w:rFonts w:ascii="Times New Roman" w:hAnsi="Times New Roman" w:cs="Times New Roman"/>
          <w:sz w:val="24"/>
          <w:szCs w:val="22"/>
        </w:rPr>
        <w:t>,</w:t>
      </w:r>
      <w:r w:rsidR="009B7BE7">
        <w:rPr>
          <w:rFonts w:ascii="Times New Roman" w:hAnsi="Times New Roman" w:cs="Times New Roman"/>
          <w:sz w:val="24"/>
          <w:szCs w:val="22"/>
        </w:rPr>
        <w:t xml:space="preserve"> </w:t>
      </w:r>
      <w:proofErr w:type="spellStart"/>
      <w:r w:rsidR="009B7BE7">
        <w:rPr>
          <w:rFonts w:ascii="Times New Roman" w:eastAsiaTheme="minorEastAsia" w:hAnsi="Times New Roman" w:cs="Times New Roman"/>
          <w:iCs/>
          <w:sz w:val="24"/>
          <w:szCs w:val="22"/>
        </w:rPr>
        <w:t>Akaike</w:t>
      </w:r>
      <w:proofErr w:type="spellEnd"/>
      <w:r w:rsidR="009B7BE7">
        <w:rPr>
          <w:rFonts w:ascii="Times New Roman" w:eastAsiaTheme="minorEastAsia" w:hAnsi="Times New Roman" w:cs="Times New Roman"/>
          <w:iCs/>
          <w:sz w:val="24"/>
          <w:szCs w:val="22"/>
        </w:rPr>
        <w:t xml:space="preserve"> information criterion (AIC</w:t>
      </w:r>
      <w:r w:rsidR="004F0EFD">
        <w:rPr>
          <w:rFonts w:ascii="Times New Roman" w:eastAsiaTheme="minorEastAsia" w:hAnsi="Times New Roman" w:cs="Times New Roman"/>
          <w:iCs/>
          <w:sz w:val="24"/>
          <w:szCs w:val="22"/>
        </w:rPr>
        <w:t xml:space="preserve"> =</w:t>
      </w:r>
      <w:r w:rsidR="009B7BE7">
        <w:rPr>
          <w:rFonts w:ascii="Times New Roman" w:eastAsiaTheme="minorEastAsia" w:hAnsi="Times New Roman" w:cs="Times New Roman"/>
          <w:iCs/>
          <w:sz w:val="24"/>
          <w:szCs w:val="22"/>
        </w:rPr>
        <w:t xml:space="preserve"> 161.13</w:t>
      </w:r>
      <w:r w:rsidR="004F0EFD">
        <w:rPr>
          <w:rFonts w:ascii="Times New Roman" w:eastAsiaTheme="minorEastAsia" w:hAnsi="Times New Roman" w:cs="Times New Roman"/>
          <w:iCs/>
          <w:sz w:val="24"/>
          <w:szCs w:val="22"/>
        </w:rPr>
        <w:t>)</w:t>
      </w:r>
      <w:r w:rsidR="009B7BE7">
        <w:rPr>
          <w:rFonts w:ascii="Times New Roman" w:eastAsiaTheme="minorEastAsia" w:hAnsi="Times New Roman" w:cs="Times New Roman"/>
          <w:iCs/>
          <w:sz w:val="24"/>
          <w:szCs w:val="22"/>
        </w:rPr>
        <w:t xml:space="preserve"> &amp; Bayesian information criterion (BIC</w:t>
      </w:r>
      <w:r w:rsidR="004F0EFD">
        <w:rPr>
          <w:rFonts w:ascii="Times New Roman" w:eastAsiaTheme="minorEastAsia" w:hAnsi="Times New Roman" w:cs="Times New Roman"/>
          <w:iCs/>
          <w:sz w:val="24"/>
          <w:szCs w:val="22"/>
        </w:rPr>
        <w:t xml:space="preserve"> =</w:t>
      </w:r>
      <w:r w:rsidR="009B7BE7">
        <w:rPr>
          <w:rFonts w:ascii="Times New Roman" w:eastAsiaTheme="minorEastAsia" w:hAnsi="Times New Roman" w:cs="Times New Roman"/>
          <w:iCs/>
          <w:sz w:val="24"/>
          <w:szCs w:val="22"/>
        </w:rPr>
        <w:t xml:space="preserve"> </w:t>
      </w:r>
      <w:r w:rsidR="009B7BE7">
        <w:rPr>
          <w:rFonts w:ascii="Times New Roman" w:hAnsi="Times New Roman" w:cs="Times New Roman"/>
          <w:sz w:val="24"/>
          <w:szCs w:val="22"/>
        </w:rPr>
        <w:t>164.69</w:t>
      </w:r>
      <w:r w:rsidR="004F0EFD">
        <w:rPr>
          <w:rFonts w:ascii="Times New Roman" w:hAnsi="Times New Roman" w:cs="Times New Roman"/>
          <w:sz w:val="24"/>
          <w:szCs w:val="22"/>
        </w:rPr>
        <w:t>)</w:t>
      </w:r>
      <w:r w:rsidR="009B7BE7">
        <w:rPr>
          <w:rFonts w:ascii="Times New Roman" w:hAnsi="Times New Roman" w:cs="Times New Roman"/>
          <w:sz w:val="24"/>
          <w:szCs w:val="22"/>
        </w:rPr>
        <w:t xml:space="preserve"> </w:t>
      </w:r>
      <w:r w:rsidR="00DC70E1">
        <w:rPr>
          <w:rFonts w:ascii="Times New Roman" w:hAnsi="Times New Roman" w:cs="Times New Roman"/>
          <w:sz w:val="24"/>
          <w:szCs w:val="22"/>
        </w:rPr>
        <w:t xml:space="preserve">was found as the best model. </w:t>
      </w:r>
      <w:r w:rsidR="00120366">
        <w:rPr>
          <w:rFonts w:ascii="Times New Roman" w:hAnsi="Times New Roman" w:cs="Times New Roman"/>
          <w:sz w:val="24"/>
          <w:szCs w:val="22"/>
        </w:rPr>
        <w:t>During model validation of</w:t>
      </w:r>
      <w:ins w:id="29" w:author="acer" w:date="2024-08-15T12:21:00Z">
        <w:r w:rsidR="007B0030">
          <w:rPr>
            <w:rFonts w:ascii="Times New Roman" w:hAnsi="Times New Roman" w:cs="Times New Roman"/>
            <w:sz w:val="24"/>
            <w:szCs w:val="22"/>
          </w:rPr>
          <w:t xml:space="preserve"> the</w:t>
        </w:r>
      </w:ins>
      <w:r w:rsidR="00120366">
        <w:rPr>
          <w:rFonts w:ascii="Times New Roman" w:hAnsi="Times New Roman" w:cs="Times New Roman"/>
          <w:sz w:val="24"/>
          <w:szCs w:val="22"/>
        </w:rPr>
        <w:t xml:space="preserve"> best model, r</w:t>
      </w:r>
      <w:r w:rsidR="00BA545F">
        <w:rPr>
          <w:rFonts w:ascii="Times New Roman" w:hAnsi="Times New Roman" w:cs="Times New Roman"/>
          <w:sz w:val="24"/>
          <w:szCs w:val="22"/>
        </w:rPr>
        <w:t>oot mean square error (RMSE</w:t>
      </w:r>
      <w:r w:rsidR="009B3B08">
        <w:rPr>
          <w:rFonts w:ascii="Times New Roman" w:hAnsi="Times New Roman" w:cs="Times New Roman"/>
          <w:sz w:val="24"/>
          <w:szCs w:val="22"/>
        </w:rPr>
        <w:t xml:space="preserve"> = 13.3</w:t>
      </w:r>
      <w:r w:rsidR="001E234E">
        <w:rPr>
          <w:rFonts w:ascii="Times New Roman" w:hAnsi="Times New Roman" w:cs="Times New Roman"/>
          <w:sz w:val="24"/>
          <w:szCs w:val="22"/>
        </w:rPr>
        <w:t>6</w:t>
      </w:r>
      <w:r w:rsidR="002D34F8" w:rsidRPr="008E011B">
        <w:rPr>
          <w:rFonts w:ascii="Times New Roman" w:hAnsi="Times New Roman" w:cs="Times New Roman"/>
          <w:color w:val="000000" w:themeColor="text1"/>
          <w:sz w:val="24"/>
          <w:szCs w:val="24"/>
          <w:shd w:val="clear" w:color="auto" w:fill="FFFFFF"/>
        </w:rPr>
        <w:t xml:space="preserve"> </w:t>
      </w:r>
      <w:r w:rsidR="002D34F8" w:rsidRPr="004C7AFA">
        <w:rPr>
          <w:rFonts w:ascii="Times New Roman" w:hAnsi="Times New Roman" w:cs="Times New Roman"/>
          <w:color w:val="000000" w:themeColor="text1"/>
          <w:sz w:val="24"/>
          <w:szCs w:val="24"/>
          <w:shd w:val="clear" w:color="auto" w:fill="FFFFFF"/>
        </w:rPr>
        <w:t>t</w:t>
      </w:r>
      <w:r w:rsidR="002D34F8">
        <w:rPr>
          <w:rFonts w:ascii="Times New Roman" w:hAnsi="Times New Roman" w:cs="Times New Roman"/>
          <w:color w:val="000000" w:themeColor="text1"/>
          <w:sz w:val="24"/>
          <w:szCs w:val="24"/>
          <w:shd w:val="clear" w:color="auto" w:fill="FFFFFF"/>
        </w:rPr>
        <w:t>.</w:t>
      </w:r>
      <w:r w:rsidR="002D34F8" w:rsidRPr="004C7AFA">
        <w:rPr>
          <w:rFonts w:ascii="Times New Roman" w:hAnsi="Times New Roman" w:cs="Times New Roman"/>
          <w:color w:val="000000" w:themeColor="text1"/>
          <w:sz w:val="24"/>
          <w:szCs w:val="24"/>
          <w:shd w:val="clear" w:color="auto" w:fill="FFFFFF"/>
        </w:rPr>
        <w:t>ha</w:t>
      </w:r>
      <w:r w:rsidR="002D34F8" w:rsidRPr="004C7AFA">
        <w:rPr>
          <w:rFonts w:ascii="Times New Roman" w:hAnsi="Times New Roman" w:cs="Times New Roman"/>
          <w:color w:val="000000" w:themeColor="text1"/>
          <w:sz w:val="24"/>
          <w:szCs w:val="24"/>
          <w:shd w:val="clear" w:color="auto" w:fill="FFFFFF"/>
          <w:vertAlign w:val="superscript"/>
        </w:rPr>
        <w:t>-</w:t>
      </w:r>
      <w:r w:rsidR="002D34F8" w:rsidRPr="00CB6F7B">
        <w:rPr>
          <w:rFonts w:ascii="Times New Roman" w:hAnsi="Times New Roman" w:cs="Times New Roman"/>
          <w:color w:val="000000" w:themeColor="text1"/>
          <w:sz w:val="24"/>
          <w:szCs w:val="24"/>
          <w:shd w:val="clear" w:color="auto" w:fill="FFFFFF"/>
          <w:vertAlign w:val="superscript"/>
        </w:rPr>
        <w:t>1</w:t>
      </w:r>
      <w:r w:rsidR="00BA545F">
        <w:rPr>
          <w:rFonts w:ascii="Times New Roman" w:hAnsi="Times New Roman" w:cs="Times New Roman"/>
          <w:sz w:val="24"/>
          <w:szCs w:val="22"/>
        </w:rPr>
        <w:t>),</w:t>
      </w:r>
      <w:r w:rsidR="002D34F8">
        <w:rPr>
          <w:rFonts w:ascii="Times New Roman" w:hAnsi="Times New Roman" w:cs="Times New Roman"/>
          <w:sz w:val="24"/>
          <w:szCs w:val="22"/>
        </w:rPr>
        <w:t xml:space="preserve"> (</w:t>
      </w:r>
      <w:r w:rsidR="00BA545F">
        <w:rPr>
          <w:rFonts w:ascii="Times New Roman" w:hAnsi="Times New Roman" w:cs="Times New Roman"/>
          <w:sz w:val="24"/>
          <w:szCs w:val="22"/>
        </w:rPr>
        <w:t>R</w:t>
      </w:r>
      <w:r w:rsidR="002D34F8">
        <w:rPr>
          <w:rFonts w:ascii="Times New Roman" w:hAnsi="Times New Roman" w:cs="Times New Roman"/>
          <w:sz w:val="24"/>
          <w:szCs w:val="22"/>
        </w:rPr>
        <w:t xml:space="preserve"> = </w:t>
      </w:r>
      <w:r w:rsidR="009B3B08">
        <w:rPr>
          <w:rFonts w:ascii="Times New Roman" w:hAnsi="Times New Roman" w:cs="Times New Roman"/>
          <w:sz w:val="24"/>
          <w:szCs w:val="22"/>
        </w:rPr>
        <w:t>0.9</w:t>
      </w:r>
      <w:r w:rsidR="001E234E">
        <w:rPr>
          <w:rFonts w:ascii="Times New Roman" w:hAnsi="Times New Roman" w:cs="Times New Roman"/>
          <w:sz w:val="24"/>
          <w:szCs w:val="22"/>
        </w:rPr>
        <w:t>6</w:t>
      </w:r>
      <w:r w:rsidR="002D34F8">
        <w:rPr>
          <w:rFonts w:ascii="Times New Roman" w:hAnsi="Times New Roman" w:cs="Times New Roman"/>
          <w:sz w:val="24"/>
          <w:szCs w:val="22"/>
        </w:rPr>
        <w:t xml:space="preserve">) </w:t>
      </w:r>
      <w:r w:rsidR="00BA545F">
        <w:rPr>
          <w:rFonts w:ascii="Times New Roman" w:hAnsi="Times New Roman" w:cs="Times New Roman"/>
          <w:sz w:val="24"/>
          <w:szCs w:val="22"/>
        </w:rPr>
        <w:t xml:space="preserve">&amp; </w:t>
      </w:r>
      <w:r w:rsidR="002D34F8">
        <w:rPr>
          <w:rFonts w:ascii="Times New Roman" w:eastAsiaTheme="minorEastAsia" w:hAnsi="Times New Roman" w:cs="Times New Roman"/>
          <w:sz w:val="24"/>
          <w:szCs w:val="22"/>
        </w:rPr>
        <w:t>(</w:t>
      </w:r>
      <m:oMath>
        <m:sSup>
          <m:sSupPr>
            <m:ctrlPr>
              <w:rPr>
                <w:rFonts w:ascii="Cambria Math" w:hAnsi="Cambria Math" w:cs="Times New Roman"/>
                <w:iCs/>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2D34F8">
        <w:rPr>
          <w:rFonts w:ascii="Times New Roman" w:eastAsiaTheme="minorEastAsia" w:hAnsi="Times New Roman" w:cs="Times New Roman"/>
          <w:iCs/>
          <w:sz w:val="24"/>
          <w:szCs w:val="22"/>
        </w:rPr>
        <w:t>=</w:t>
      </w:r>
      <w:r w:rsidR="00BA545F">
        <w:rPr>
          <w:rFonts w:ascii="Times New Roman" w:hAnsi="Times New Roman" w:cs="Times New Roman"/>
          <w:sz w:val="24"/>
          <w:szCs w:val="22"/>
        </w:rPr>
        <w:t xml:space="preserve"> </w:t>
      </w:r>
      <w:r w:rsidR="009B3B08">
        <w:rPr>
          <w:rFonts w:ascii="Times New Roman" w:hAnsi="Times New Roman" w:cs="Times New Roman"/>
          <w:sz w:val="24"/>
          <w:szCs w:val="22"/>
        </w:rPr>
        <w:t>0.92</w:t>
      </w:r>
      <w:r w:rsidR="002D34F8">
        <w:rPr>
          <w:rFonts w:ascii="Times New Roman" w:hAnsi="Times New Roman" w:cs="Times New Roman"/>
          <w:sz w:val="24"/>
          <w:szCs w:val="22"/>
        </w:rPr>
        <w:t xml:space="preserve">) </w:t>
      </w:r>
      <w:r w:rsidR="00BA545F">
        <w:rPr>
          <w:rFonts w:ascii="Times New Roman" w:hAnsi="Times New Roman" w:cs="Times New Roman"/>
          <w:sz w:val="24"/>
          <w:szCs w:val="22"/>
        </w:rPr>
        <w:t>were found</w:t>
      </w:r>
      <w:r w:rsidR="008E011B">
        <w:rPr>
          <w:rFonts w:ascii="Times New Roman" w:hAnsi="Times New Roman" w:cs="Times New Roman"/>
          <w:sz w:val="24"/>
          <w:szCs w:val="22"/>
        </w:rPr>
        <w:t>.</w:t>
      </w:r>
      <w:r w:rsidR="00120366">
        <w:rPr>
          <w:rFonts w:ascii="Times New Roman" w:hAnsi="Times New Roman" w:cs="Times New Roman"/>
          <w:sz w:val="24"/>
          <w:szCs w:val="22"/>
        </w:rPr>
        <w:t xml:space="preserve"> The validated</w:t>
      </w:r>
      <w:r w:rsidR="00CB51B2">
        <w:rPr>
          <w:rFonts w:ascii="Times New Roman" w:hAnsi="Times New Roman" w:cs="Times New Roman"/>
          <w:sz w:val="24"/>
          <w:szCs w:val="22"/>
        </w:rPr>
        <w:t xml:space="preserve"> model</w:t>
      </w:r>
      <w:r w:rsidR="00120366">
        <w:rPr>
          <w:rFonts w:ascii="Times New Roman" w:hAnsi="Times New Roman" w:cs="Times New Roman"/>
          <w:sz w:val="24"/>
          <w:szCs w:val="22"/>
        </w:rPr>
        <w:t xml:space="preserve"> predicted</w:t>
      </w:r>
      <w:r w:rsidR="008E011B">
        <w:rPr>
          <w:rFonts w:ascii="Times New Roman" w:hAnsi="Times New Roman" w:cs="Times New Roman"/>
          <w:sz w:val="24"/>
          <w:szCs w:val="22"/>
        </w:rPr>
        <w:t xml:space="preserve"> </w:t>
      </w:r>
      <w:r w:rsidR="00CB51B2">
        <w:rPr>
          <w:rFonts w:ascii="Times New Roman" w:hAnsi="Times New Roman" w:cs="Times New Roman"/>
          <w:sz w:val="24"/>
          <w:szCs w:val="22"/>
        </w:rPr>
        <w:t>t</w:t>
      </w:r>
      <w:r w:rsidR="008E011B">
        <w:rPr>
          <w:rFonts w:ascii="Times New Roman" w:eastAsiaTheme="minorEastAsia" w:hAnsi="Times New Roman" w:cs="Times New Roman"/>
          <w:iCs/>
          <w:color w:val="000000" w:themeColor="text1"/>
          <w:sz w:val="24"/>
          <w:szCs w:val="24"/>
        </w:rPr>
        <w:t xml:space="preserve">he average value of AGB &amp; CS (including no vegetation area) for total study area </w:t>
      </w:r>
      <w:r w:rsidR="00120366">
        <w:rPr>
          <w:rFonts w:ascii="Times New Roman" w:eastAsiaTheme="minorEastAsia" w:hAnsi="Times New Roman" w:cs="Times New Roman"/>
          <w:iCs/>
          <w:color w:val="000000" w:themeColor="text1"/>
          <w:sz w:val="24"/>
          <w:szCs w:val="24"/>
        </w:rPr>
        <w:t>as</w:t>
      </w:r>
      <w:r w:rsidR="008E011B">
        <w:rPr>
          <w:rFonts w:ascii="Times New Roman" w:eastAsiaTheme="minorEastAsia" w:hAnsi="Times New Roman" w:cs="Times New Roman"/>
          <w:iCs/>
          <w:color w:val="000000" w:themeColor="text1"/>
          <w:sz w:val="24"/>
          <w:szCs w:val="24"/>
        </w:rPr>
        <w:t xml:space="preserve"> 192.40 &amp; 90.4</w:t>
      </w:r>
      <w:r w:rsidR="007C2EEE">
        <w:rPr>
          <w:rFonts w:ascii="Times New Roman" w:eastAsiaTheme="minorEastAsia" w:hAnsi="Times New Roman" w:cs="Times New Roman"/>
          <w:iCs/>
          <w:color w:val="000000" w:themeColor="text1"/>
          <w:sz w:val="24"/>
          <w:szCs w:val="24"/>
        </w:rPr>
        <w:t>3</w:t>
      </w:r>
      <w:r w:rsidR="008E011B">
        <w:rPr>
          <w:rFonts w:ascii="Times New Roman" w:eastAsiaTheme="minorEastAsia" w:hAnsi="Times New Roman" w:cs="Times New Roman"/>
          <w:iCs/>
          <w:color w:val="000000" w:themeColor="text1"/>
          <w:sz w:val="24"/>
          <w:szCs w:val="24"/>
        </w:rPr>
        <w:t xml:space="preserve"> </w:t>
      </w:r>
      <w:r w:rsidR="008E011B" w:rsidRPr="004C7AFA">
        <w:rPr>
          <w:rFonts w:ascii="Times New Roman" w:hAnsi="Times New Roman" w:cs="Times New Roman"/>
          <w:color w:val="000000" w:themeColor="text1"/>
          <w:sz w:val="24"/>
          <w:szCs w:val="24"/>
          <w:shd w:val="clear" w:color="auto" w:fill="FFFFFF"/>
        </w:rPr>
        <w:t>t</w:t>
      </w:r>
      <w:r w:rsidR="008E011B">
        <w:rPr>
          <w:rFonts w:ascii="Times New Roman" w:hAnsi="Times New Roman" w:cs="Times New Roman"/>
          <w:color w:val="000000" w:themeColor="text1"/>
          <w:sz w:val="24"/>
          <w:szCs w:val="24"/>
          <w:shd w:val="clear" w:color="auto" w:fill="FFFFFF"/>
        </w:rPr>
        <w:t>.</w:t>
      </w:r>
      <w:r w:rsidR="008E011B" w:rsidRPr="004C7AFA">
        <w:rPr>
          <w:rFonts w:ascii="Times New Roman" w:hAnsi="Times New Roman" w:cs="Times New Roman"/>
          <w:color w:val="000000" w:themeColor="text1"/>
          <w:sz w:val="24"/>
          <w:szCs w:val="24"/>
          <w:shd w:val="clear" w:color="auto" w:fill="FFFFFF"/>
        </w:rPr>
        <w:t>ha</w:t>
      </w:r>
      <w:r w:rsidR="008E011B" w:rsidRPr="004C7AFA">
        <w:rPr>
          <w:rFonts w:ascii="Times New Roman" w:hAnsi="Times New Roman" w:cs="Times New Roman"/>
          <w:color w:val="000000" w:themeColor="text1"/>
          <w:sz w:val="24"/>
          <w:szCs w:val="24"/>
          <w:shd w:val="clear" w:color="auto" w:fill="FFFFFF"/>
          <w:vertAlign w:val="superscript"/>
        </w:rPr>
        <w:t>-1</w:t>
      </w:r>
      <w:r w:rsidR="008E011B">
        <w:rPr>
          <w:rFonts w:ascii="Times New Roman" w:eastAsiaTheme="minorEastAsia" w:hAnsi="Times New Roman" w:cs="Times New Roman"/>
          <w:iCs/>
          <w:color w:val="000000" w:themeColor="text1"/>
          <w:sz w:val="24"/>
          <w:szCs w:val="24"/>
        </w:rPr>
        <w:t xml:space="preserve"> respectively.</w:t>
      </w:r>
      <w:r w:rsidR="00FF1D4E">
        <w:rPr>
          <w:rFonts w:ascii="Times New Roman" w:eastAsiaTheme="minorEastAsia" w:hAnsi="Times New Roman" w:cs="Times New Roman"/>
          <w:iCs/>
          <w:color w:val="000000" w:themeColor="text1"/>
          <w:sz w:val="24"/>
          <w:szCs w:val="24"/>
        </w:rPr>
        <w:t xml:space="preserve"> </w:t>
      </w:r>
    </w:p>
    <w:p w:rsidR="00C328F0" w:rsidRDefault="00CA2DDC" w:rsidP="007745EE">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Results from this study shows the</w:t>
      </w:r>
      <w:r w:rsidR="00EB68FC" w:rsidRPr="00EB68FC">
        <w:rPr>
          <w:rFonts w:ascii="Times New Roman" w:eastAsiaTheme="minorEastAsia" w:hAnsi="Times New Roman" w:cs="Times New Roman"/>
          <w:iCs/>
          <w:color w:val="000000" w:themeColor="text1"/>
          <w:sz w:val="24"/>
          <w:szCs w:val="24"/>
        </w:rPr>
        <w:t xml:space="preserve"> benefits, possibilities, and effectiveness of combining Sentinel-2 VIs with field data to forecast biomass.</w:t>
      </w:r>
      <w:r w:rsidR="00EB68FC">
        <w:rPr>
          <w:rFonts w:ascii="Times New Roman" w:eastAsiaTheme="minorEastAsia" w:hAnsi="Times New Roman" w:cs="Times New Roman"/>
          <w:iCs/>
          <w:color w:val="000000" w:themeColor="text1"/>
          <w:sz w:val="24"/>
          <w:szCs w:val="24"/>
        </w:rPr>
        <w:t xml:space="preserve"> </w:t>
      </w:r>
      <w:r w:rsidR="00640D33" w:rsidRPr="00640D33">
        <w:rPr>
          <w:rFonts w:ascii="Times New Roman" w:eastAsiaTheme="minorEastAsia" w:hAnsi="Times New Roman" w:cs="Times New Roman"/>
          <w:iCs/>
          <w:color w:val="000000" w:themeColor="text1"/>
          <w:sz w:val="24"/>
          <w:szCs w:val="24"/>
        </w:rPr>
        <w:t>This research offers a significant and pertinent addition to the field of carbon sequestration policy-making.</w:t>
      </w:r>
      <w:r w:rsidR="00640D33" w:rsidRPr="00640D33" w:rsidDel="00CA2DDC">
        <w:rPr>
          <w:rFonts w:ascii="Times New Roman" w:eastAsiaTheme="minorEastAsia" w:hAnsi="Times New Roman" w:cs="Times New Roman"/>
          <w:iCs/>
          <w:color w:val="000000" w:themeColor="text1"/>
          <w:sz w:val="24"/>
          <w:szCs w:val="24"/>
        </w:rPr>
        <w:t xml:space="preserve"> </w:t>
      </w:r>
    </w:p>
    <w:p w:rsidR="00C027D3" w:rsidRDefault="00C027D3" w:rsidP="007745EE">
      <w:pPr>
        <w:jc w:val="both"/>
        <w:rPr>
          <w:rFonts w:ascii="Times New Roman" w:eastAsiaTheme="minorEastAsia" w:hAnsi="Times New Roman" w:cs="Times New Roman"/>
          <w:iCs/>
          <w:color w:val="000000" w:themeColor="text1"/>
          <w:sz w:val="24"/>
          <w:szCs w:val="24"/>
        </w:rPr>
      </w:pPr>
    </w:p>
    <w:p w:rsidR="00C027D3" w:rsidRDefault="00C027D3" w:rsidP="00D6082A">
      <w:pPr>
        <w:jc w:val="both"/>
        <w:rPr>
          <w:rFonts w:ascii="Times New Roman" w:eastAsiaTheme="minorEastAsia" w:hAnsi="Times New Roman" w:cs="Times New Roman"/>
          <w:b/>
          <w:bCs/>
          <w:iCs/>
          <w:color w:val="000000" w:themeColor="text1"/>
          <w:sz w:val="24"/>
          <w:szCs w:val="24"/>
        </w:rPr>
      </w:pPr>
      <w:r w:rsidRPr="00133A9D">
        <w:rPr>
          <w:rFonts w:ascii="Times New Roman" w:eastAsiaTheme="minorEastAsia" w:hAnsi="Times New Roman" w:cs="Times New Roman"/>
          <w:b/>
          <w:bCs/>
          <w:iCs/>
          <w:color w:val="000000" w:themeColor="text1"/>
          <w:sz w:val="24"/>
          <w:szCs w:val="24"/>
        </w:rPr>
        <w:t>Introduction</w:t>
      </w:r>
    </w:p>
    <w:p w:rsidR="00E61906" w:rsidRPr="00B529BF" w:rsidRDefault="000207C1" w:rsidP="00385805">
      <w:pPr>
        <w:spacing w:after="0"/>
        <w:jc w:val="both"/>
        <w:rPr>
          <w:rFonts w:ascii="Times New Roman" w:hAnsi="Times New Roman" w:cs="Times New Roman"/>
          <w:sz w:val="24"/>
          <w:szCs w:val="24"/>
        </w:rPr>
      </w:pPr>
      <w:r>
        <w:rPr>
          <w:rFonts w:ascii="Times New Roman" w:eastAsiaTheme="minorEastAsia" w:hAnsi="Times New Roman" w:cs="Times New Roman"/>
          <w:iCs/>
          <w:color w:val="000000" w:themeColor="text1"/>
          <w:sz w:val="24"/>
          <w:szCs w:val="24"/>
        </w:rPr>
        <w:t>T</w:t>
      </w:r>
      <w:r w:rsidRPr="00385805">
        <w:rPr>
          <w:rFonts w:ascii="Times New Roman" w:eastAsiaTheme="minorEastAsia" w:hAnsi="Times New Roman" w:cs="Times New Roman"/>
          <w:iCs/>
          <w:color w:val="000000" w:themeColor="text1"/>
          <w:sz w:val="24"/>
          <w:szCs w:val="24"/>
        </w:rPr>
        <w:t>he usage of remote sensing</w:t>
      </w:r>
      <w:r>
        <w:rPr>
          <w:rFonts w:ascii="Times New Roman" w:eastAsiaTheme="minorEastAsia" w:hAnsi="Times New Roman" w:cs="Times New Roman"/>
          <w:iCs/>
          <w:color w:val="000000" w:themeColor="text1"/>
          <w:sz w:val="24"/>
          <w:szCs w:val="24"/>
        </w:rPr>
        <w:t xml:space="preserve"> is wide in different domain</w:t>
      </w:r>
      <w:r w:rsidRPr="00C515B0">
        <w:rPr>
          <w:rFonts w:ascii="Times New Roman" w:eastAsiaTheme="minorEastAsia" w:hAnsi="Times New Roman" w:cs="Times New Roman"/>
          <w:iCs/>
          <w:color w:val="000000" w:themeColor="text1"/>
          <w:sz w:val="24"/>
          <w:szCs w:val="24"/>
        </w:rPr>
        <w:t xml:space="preserve">s. </w:t>
      </w:r>
      <w:r w:rsidR="00094BC9">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{"citationID":"1xr5JWJB","properties":{"formattedCitation":"[1]","plainCitation":"[1]","noteIndex":0},"citationItems":[{"id":143,"uris":["http://zotero.org/users/local/t2Up2V82/items/KRWUNLS7"],"itemData":{"id":143,"type":"article-journal","abstract":"Abstract\n            Water is a primary element for human life on Earth. Fresh water, which includes rivers, lakes, streams, and ponds, contributes less than one thousandth of a percent of the total water on Earth, but it is critical for the environment and human life. Change in land use and land cover (LULC) is a foremost concern in global environment change. Rapid changes in LULC lead to the degradation of ecosystems and have adverse effects on the environment. There is an urgent need to monitor changes in LULC and evaluate the effects of these changes in order to inform decision makers on how to support sustainable development. This study used Moderate Resolution Imaging Spectroradiometry images to detect and investigate changes in LULC patterns in Gilgit-Baltistan, Pakistan, between 2008 and 2017. Six types of LULC were used to explain the major changes of LULC in the study area. The results showed that there was a reduction of barren lands and an increase of urban areas. It also showed an inconsistent behavior of water bodies during the study. Snow area, which also increased, needs further investigation.","container-title":"Water Supply","DOI":"10.2166/ws.2020.355","ISSN":"1606-9749, 1607-0798","issue":"2","language":"en","page":"927-940","source":"DOI.org (Crossref)","title":"Trend analysis of the decadal variations of water bodies and land use/land cover through MODIS imagery: an in-depth study from Gilgit-Baltistan, Pakistan","title-short":"Trend analysis of the decadal variations of water bodies and land use/land cover through MODIS imagery","volume":"21","author":[{"family":"Zafar","given":"Zeeshan"},{"family":"Mehmood","given":"Muhammad Sajid"},{"family":"Ahamad","given":"Muhammad Irfan"},{"family":"Chudhary","given":"Amna"},{"family":"Abbas","given":"Nasir"},{"family":"Khan","given":"Ahsan Riaz"},{"family":"Zulqarnain","given":"Rana Muhammad"},{"family":"Abdal","given":"Sohaib"}],"issued":{"date-parts":[["2021",3,1]]}}}],"schema":"https://github.com/citation-style-language/schema/raw/master/csl-citation.json"} </w:instrText>
      </w:r>
      <w:r w:rsidR="00094BC9">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w:t>
      </w:r>
      <w:r w:rsidR="00094BC9">
        <w:rPr>
          <w:rFonts w:ascii="Times New Roman" w:eastAsiaTheme="minorEastAsia" w:hAnsi="Times New Roman" w:cs="Times New Roman"/>
          <w:iCs/>
          <w:color w:val="000000" w:themeColor="text1"/>
          <w:sz w:val="24"/>
          <w:szCs w:val="24"/>
        </w:rPr>
        <w:fldChar w:fldCharType="end"/>
      </w:r>
      <w:r w:rsidR="000748B7" w:rsidRPr="00AD6633">
        <w:rPr>
          <w:rFonts w:ascii="Times New Roman" w:hAnsi="Times New Roman" w:cs="Times New Roman"/>
          <w:sz w:val="24"/>
          <w:szCs w:val="24"/>
        </w:rPr>
        <w:t xml:space="preserve"> </w:t>
      </w:r>
      <w:proofErr w:type="gramStart"/>
      <w:r w:rsidR="000748B7" w:rsidRPr="00AD6633">
        <w:rPr>
          <w:rFonts w:ascii="Times New Roman" w:hAnsi="Times New Roman" w:cs="Times New Roman"/>
          <w:sz w:val="24"/>
          <w:szCs w:val="24"/>
        </w:rPr>
        <w:t>used</w:t>
      </w:r>
      <w:proofErr w:type="gramEnd"/>
      <w:r w:rsidR="000748B7" w:rsidRPr="00AD6633">
        <w:rPr>
          <w:rFonts w:ascii="Times New Roman" w:hAnsi="Times New Roman" w:cs="Times New Roman"/>
          <w:sz w:val="24"/>
          <w:szCs w:val="24"/>
        </w:rPr>
        <w:t xml:space="preserve"> </w:t>
      </w:r>
      <w:r w:rsidR="000748B7">
        <w:rPr>
          <w:rFonts w:ascii="Times New Roman" w:hAnsi="Times New Roman" w:cs="Times New Roman"/>
          <w:sz w:val="24"/>
          <w:szCs w:val="24"/>
        </w:rPr>
        <w:t>m</w:t>
      </w:r>
      <w:r w:rsidR="000748B7" w:rsidRPr="00AD6633">
        <w:rPr>
          <w:rFonts w:ascii="Times New Roman" w:hAnsi="Times New Roman" w:cs="Times New Roman"/>
          <w:sz w:val="24"/>
          <w:szCs w:val="24"/>
        </w:rPr>
        <w:t xml:space="preserve">oderate </w:t>
      </w:r>
      <w:r w:rsidR="000748B7">
        <w:rPr>
          <w:rFonts w:ascii="Times New Roman" w:hAnsi="Times New Roman" w:cs="Times New Roman"/>
          <w:sz w:val="24"/>
          <w:szCs w:val="24"/>
        </w:rPr>
        <w:t>r</w:t>
      </w:r>
      <w:r w:rsidR="00C515B0" w:rsidRPr="00385805">
        <w:rPr>
          <w:rFonts w:ascii="Times New Roman" w:hAnsi="Times New Roman" w:cs="Times New Roman"/>
          <w:sz w:val="24"/>
          <w:szCs w:val="24"/>
        </w:rPr>
        <w:t>esolut</w:t>
      </w:r>
      <w:r w:rsidR="000748B7" w:rsidRPr="00AD6633">
        <w:rPr>
          <w:rFonts w:ascii="Times New Roman" w:hAnsi="Times New Roman" w:cs="Times New Roman"/>
          <w:sz w:val="24"/>
          <w:szCs w:val="24"/>
        </w:rPr>
        <w:t xml:space="preserve">ion </w:t>
      </w:r>
      <w:r w:rsidR="000748B7">
        <w:rPr>
          <w:rFonts w:ascii="Times New Roman" w:hAnsi="Times New Roman" w:cs="Times New Roman"/>
          <w:sz w:val="24"/>
          <w:szCs w:val="24"/>
        </w:rPr>
        <w:t>i</w:t>
      </w:r>
      <w:r w:rsidR="000748B7" w:rsidRPr="00AD6633">
        <w:rPr>
          <w:rFonts w:ascii="Times New Roman" w:hAnsi="Times New Roman" w:cs="Times New Roman"/>
          <w:sz w:val="24"/>
          <w:szCs w:val="24"/>
        </w:rPr>
        <w:t xml:space="preserve">maging </w:t>
      </w:r>
      <w:proofErr w:type="spellStart"/>
      <w:r w:rsidR="000748B7">
        <w:rPr>
          <w:rFonts w:ascii="Times New Roman" w:hAnsi="Times New Roman" w:cs="Times New Roman"/>
          <w:sz w:val="24"/>
          <w:szCs w:val="24"/>
        </w:rPr>
        <w:t>s</w:t>
      </w:r>
      <w:r w:rsidR="00C515B0" w:rsidRPr="00385805">
        <w:rPr>
          <w:rFonts w:ascii="Times New Roman" w:hAnsi="Times New Roman" w:cs="Times New Roman"/>
          <w:sz w:val="24"/>
          <w:szCs w:val="24"/>
        </w:rPr>
        <w:t>pectro</w:t>
      </w:r>
      <w:proofErr w:type="spellEnd"/>
      <w:r w:rsidR="000748B7">
        <w:rPr>
          <w:rFonts w:ascii="Times New Roman" w:hAnsi="Times New Roman" w:cs="Times New Roman"/>
          <w:sz w:val="24"/>
          <w:szCs w:val="24"/>
        </w:rPr>
        <w:t>-</w:t>
      </w:r>
      <w:r w:rsidR="00C515B0" w:rsidRPr="00385805">
        <w:rPr>
          <w:rFonts w:ascii="Times New Roman" w:hAnsi="Times New Roman" w:cs="Times New Roman"/>
          <w:sz w:val="24"/>
          <w:szCs w:val="24"/>
        </w:rPr>
        <w:t>radiometry images</w:t>
      </w:r>
      <w:r w:rsidR="000748B7">
        <w:rPr>
          <w:rFonts w:ascii="Times New Roman" w:hAnsi="Times New Roman" w:cs="Times New Roman"/>
          <w:sz w:val="24"/>
          <w:szCs w:val="24"/>
        </w:rPr>
        <w:t xml:space="preserve"> in</w:t>
      </w:r>
      <w:r w:rsidR="00327969">
        <w:rPr>
          <w:rFonts w:ascii="Times New Roman" w:hAnsi="Times New Roman" w:cs="Times New Roman"/>
          <w:sz w:val="24"/>
          <w:szCs w:val="24"/>
        </w:rPr>
        <w:t xml:space="preserve"> </w:t>
      </w:r>
      <w:r w:rsidR="000748B7">
        <w:rPr>
          <w:rFonts w:ascii="Times New Roman" w:hAnsi="Times New Roman" w:cs="Times New Roman"/>
          <w:sz w:val="24"/>
          <w:szCs w:val="24"/>
        </w:rPr>
        <w:t>order</w:t>
      </w:r>
      <w:r w:rsidR="00C515B0" w:rsidRPr="00385805">
        <w:rPr>
          <w:rFonts w:ascii="Times New Roman" w:hAnsi="Times New Roman" w:cs="Times New Roman"/>
          <w:sz w:val="24"/>
          <w:szCs w:val="24"/>
        </w:rPr>
        <w:t xml:space="preserve"> to detect and investigate changes in LULC patterns in </w:t>
      </w:r>
      <w:proofErr w:type="spellStart"/>
      <w:r w:rsidR="00C515B0" w:rsidRPr="00385805">
        <w:rPr>
          <w:rFonts w:ascii="Times New Roman" w:hAnsi="Times New Roman" w:cs="Times New Roman"/>
          <w:sz w:val="24"/>
          <w:szCs w:val="24"/>
        </w:rPr>
        <w:t>Gilgit-Baltistan</w:t>
      </w:r>
      <w:proofErr w:type="spellEnd"/>
      <w:r w:rsidR="00C515B0" w:rsidRPr="00385805">
        <w:rPr>
          <w:rFonts w:ascii="Times New Roman" w:hAnsi="Times New Roman" w:cs="Times New Roman"/>
          <w:sz w:val="24"/>
          <w:szCs w:val="24"/>
        </w:rPr>
        <w:t xml:space="preserve">, Pakistan, </w:t>
      </w:r>
      <w:r w:rsidR="000748B7">
        <w:rPr>
          <w:rFonts w:ascii="Times New Roman" w:hAnsi="Times New Roman" w:cs="Times New Roman"/>
          <w:sz w:val="24"/>
          <w:szCs w:val="24"/>
        </w:rPr>
        <w:t>for a</w:t>
      </w:r>
      <w:del w:id="30" w:author="acer" w:date="2024-08-15T12:21:00Z">
        <w:r w:rsidR="000748B7" w:rsidDel="007B0030">
          <w:rPr>
            <w:rFonts w:ascii="Times New Roman" w:hAnsi="Times New Roman" w:cs="Times New Roman"/>
            <w:sz w:val="24"/>
            <w:szCs w:val="24"/>
          </w:rPr>
          <w:delText xml:space="preserve"> time</w:delText>
        </w:r>
      </w:del>
      <w:r w:rsidR="000748B7">
        <w:rPr>
          <w:rFonts w:ascii="Times New Roman" w:hAnsi="Times New Roman" w:cs="Times New Roman"/>
          <w:sz w:val="24"/>
          <w:szCs w:val="24"/>
        </w:rPr>
        <w:t xml:space="preserve"> period </w:t>
      </w:r>
      <w:r w:rsidR="00C515B0" w:rsidRPr="00385805">
        <w:rPr>
          <w:rFonts w:ascii="Times New Roman" w:hAnsi="Times New Roman" w:cs="Times New Roman"/>
          <w:sz w:val="24"/>
          <w:szCs w:val="24"/>
        </w:rPr>
        <w:t>between 2008 and 2017</w:t>
      </w:r>
      <w:r w:rsidR="00E61906">
        <w:rPr>
          <w:rFonts w:ascii="Times New Roman" w:hAnsi="Times New Roman" w:cs="Times New Roman"/>
          <w:sz w:val="24"/>
          <w:szCs w:val="24"/>
        </w:rPr>
        <w:t>.</w:t>
      </w:r>
      <w:r w:rsidR="000748B7" w:rsidRPr="00AD6633">
        <w:rPr>
          <w:rFonts w:ascii="Times New Roman" w:hAnsi="Times New Roman" w:cs="Times New Roman"/>
          <w:sz w:val="24"/>
          <w:szCs w:val="24"/>
        </w:rPr>
        <w:t xml:space="preserve"> </w:t>
      </w:r>
      <w:r w:rsidR="00E61906">
        <w:rPr>
          <w:rFonts w:ascii="Times New Roman" w:hAnsi="Times New Roman" w:cs="Times New Roman"/>
          <w:sz w:val="24"/>
          <w:szCs w:val="24"/>
        </w:rPr>
        <w:t>Using the</w:t>
      </w:r>
      <w:r w:rsidR="00E61906" w:rsidRPr="00F82D0E">
        <w:rPr>
          <w:rFonts w:ascii="Times New Roman" w:hAnsi="Times New Roman" w:cs="Times New Roman"/>
          <w:sz w:val="24"/>
          <w:szCs w:val="24"/>
        </w:rPr>
        <w:t xml:space="preserve"> land surface temperature data </w:t>
      </w:r>
      <w:r w:rsidR="00E61906">
        <w:rPr>
          <w:rFonts w:ascii="Times New Roman" w:hAnsi="Times New Roman" w:cs="Times New Roman"/>
          <w:sz w:val="24"/>
          <w:szCs w:val="24"/>
        </w:rPr>
        <w:t>of</w:t>
      </w:r>
      <w:r w:rsidR="00E61906" w:rsidRPr="00F82D0E">
        <w:rPr>
          <w:rFonts w:ascii="Times New Roman" w:hAnsi="Times New Roman" w:cs="Times New Roman"/>
          <w:sz w:val="24"/>
          <w:szCs w:val="24"/>
        </w:rPr>
        <w:t xml:space="preserve"> MODIS for years 2006 to 2020</w:t>
      </w:r>
      <w:r w:rsidR="00E61906">
        <w:rPr>
          <w:rFonts w:ascii="Times New Roman" w:hAnsi="Times New Roman" w:cs="Times New Roman"/>
          <w:sz w:val="24"/>
          <w:szCs w:val="24"/>
        </w:rPr>
        <w:t xml:space="preserve">, </w:t>
      </w:r>
      <w:r w:rsidR="00AB40E1">
        <w:rPr>
          <w:rFonts w:ascii="Times New Roman" w:hAnsi="Times New Roman" w:cs="Times New Roman"/>
          <w:sz w:val="24"/>
          <w:szCs w:val="24"/>
        </w:rPr>
        <w:fldChar w:fldCharType="begin"/>
      </w:r>
      <w:r w:rsidR="00386929">
        <w:rPr>
          <w:rFonts w:ascii="Times New Roman" w:hAnsi="Times New Roman" w:cs="Times New Roman"/>
          <w:sz w:val="24"/>
          <w:szCs w:val="24"/>
        </w:rPr>
        <w:instrText xml:space="preserve"> ADDIN ZOTERO_ITEM CSL_CITATION {"citationID":"KcZWO9eM","properties":{"formattedCitation":"[2]","plainCitation":"[2]","noteIndex":0},"citationItems":[{"id":146,"uris":["http://zotero.org/users/local/t2Up2V82/items/GCGUS67L"],"itemData":{"id":146,"type":"article-journal","abstract":"In the context of rapid urbanization, Urban Heat Island (UHI) is considered as a major anthropogenic alteration in Earth environments, and its temporal trends and future forecasts for large areas did not receive much attention. Using land surface temperature (LST) data from MODIS (Moderate Resolution Imaging Spectro-radiometer) for years 2006 to 2020, we quantified the temporal trends of daytime and nighttime surface UHI intensity (SUHII, difference of urban temperature to rural temperature) using the Mann-Kendall (MK) trend test in six major cities of the Punjab province of Pakistan and estimated the future SUHII for the year 2030 using the ARIMA model. Results from the study revealed that the average mean SUHII for daytime was noted as 2.221 °C and the average mean nighttime SUHII was noted as 2.82 °C for the years 2006 to 2020. The average mean SUHII for daytime and nighttime exhibited increasing trends for all seasons and annually, and for the daytime spring season it showed a maximum upward trend of 0.486 °C/year (p &lt; 0.05) and for the nighttime annual SUHII with an increasing rate of 0.485 °C/year (p &lt; 0.05) which exhibited a maximum upward trend. The ARIMA model forecast suggested an increase of 0.04 °C in the average daytime SUHII and an increase of 0.1 °C in the average nighttime SUHII until 2030. The results from this study highlight the increasing trends of daytime and nighttime SUHII, ARIMA also forecasted an increase in daytime and nighttime SUHII, suggesting various strategies are needed for an effective mitigation of the UHI effect.","container-title":"Land","DOI":"10.3390/land12010142","ISSN":"2073-445X","issue":"1","journalAbbreviation":"Land","language":"en","license":"https://creativecommons.org/licenses/by/4.0/","page":"142","source":"DOI.org (Crossref)","title":"Time Series Analyses and Forecasting of Surface Urban Heat Island Intensity Using ARIMA Model in Punjab, Pakistan","volume":"12","author":[{"family":"Mehmood","given":"Muhammad Sajid"},{"family":"Zafar","given":"Zeeshan"},{"family":"Sajjad","given":"Muhammad"},{"family":"Hussain","given":"Sadam"},{"family":"Zhai","given":"Shiyan"},{"family":"Qin","given":"Yaochen"}],"issued":{"date-parts":[["2022",12,31]]}}}],"schema":"https://github.com/citation-style-language/schema/raw/master/csl-citation.json"} </w:instrText>
      </w:r>
      <w:r w:rsidR="00AB40E1">
        <w:rPr>
          <w:rFonts w:ascii="Times New Roman" w:hAnsi="Times New Roman" w:cs="Times New Roman"/>
          <w:sz w:val="24"/>
          <w:szCs w:val="24"/>
        </w:rPr>
        <w:fldChar w:fldCharType="separate"/>
      </w:r>
      <w:r w:rsidR="00386929" w:rsidRPr="00386929">
        <w:rPr>
          <w:rFonts w:ascii="Times New Roman" w:hAnsi="Times New Roman" w:cs="Times New Roman"/>
          <w:sz w:val="24"/>
        </w:rPr>
        <w:t>[2]</w:t>
      </w:r>
      <w:r w:rsidR="00AB40E1">
        <w:rPr>
          <w:rFonts w:ascii="Times New Roman" w:hAnsi="Times New Roman" w:cs="Times New Roman"/>
          <w:sz w:val="24"/>
          <w:szCs w:val="24"/>
        </w:rPr>
        <w:fldChar w:fldCharType="end"/>
      </w:r>
      <w:r w:rsidR="00AB40E1">
        <w:rPr>
          <w:rFonts w:ascii="Times New Roman" w:hAnsi="Times New Roman" w:cs="Times New Roman"/>
          <w:sz w:val="24"/>
          <w:szCs w:val="24"/>
        </w:rPr>
        <w:t xml:space="preserve"> </w:t>
      </w:r>
      <w:r w:rsidR="00E61906" w:rsidRPr="00F82D0E">
        <w:rPr>
          <w:rFonts w:ascii="Times New Roman" w:hAnsi="Times New Roman" w:cs="Times New Roman"/>
          <w:sz w:val="24"/>
          <w:szCs w:val="24"/>
        </w:rPr>
        <w:t xml:space="preserve">quantified the temporal trends </w:t>
      </w:r>
      <w:r w:rsidR="00E61906">
        <w:rPr>
          <w:rFonts w:ascii="Times New Roman" w:hAnsi="Times New Roman" w:cs="Times New Roman"/>
          <w:sz w:val="24"/>
          <w:szCs w:val="24"/>
        </w:rPr>
        <w:t>(D</w:t>
      </w:r>
      <w:r w:rsidR="00E61906" w:rsidRPr="00F82D0E">
        <w:rPr>
          <w:rFonts w:ascii="Times New Roman" w:hAnsi="Times New Roman" w:cs="Times New Roman"/>
          <w:sz w:val="24"/>
          <w:szCs w:val="24"/>
        </w:rPr>
        <w:t>ay and night</w:t>
      </w:r>
      <w:r w:rsidR="00E61906">
        <w:rPr>
          <w:rFonts w:ascii="Times New Roman" w:hAnsi="Times New Roman" w:cs="Times New Roman"/>
          <w:sz w:val="24"/>
          <w:szCs w:val="24"/>
        </w:rPr>
        <w:t xml:space="preserve"> </w:t>
      </w:r>
      <w:r w:rsidR="00E61906" w:rsidRPr="00F82D0E">
        <w:rPr>
          <w:rFonts w:ascii="Times New Roman" w:hAnsi="Times New Roman" w:cs="Times New Roman"/>
          <w:sz w:val="24"/>
          <w:szCs w:val="24"/>
        </w:rPr>
        <w:t>time</w:t>
      </w:r>
      <w:r w:rsidR="00E61906">
        <w:rPr>
          <w:rFonts w:ascii="Times New Roman" w:hAnsi="Times New Roman" w:cs="Times New Roman"/>
          <w:sz w:val="24"/>
          <w:szCs w:val="24"/>
        </w:rPr>
        <w:t>),</w:t>
      </w:r>
      <w:r w:rsidR="00E61906" w:rsidRPr="00F82D0E">
        <w:rPr>
          <w:rFonts w:ascii="Times New Roman" w:hAnsi="Times New Roman" w:cs="Times New Roman"/>
          <w:sz w:val="24"/>
          <w:szCs w:val="24"/>
        </w:rPr>
        <w:t xml:space="preserve"> surface </w:t>
      </w:r>
      <w:r w:rsidR="00E61906">
        <w:rPr>
          <w:rFonts w:ascii="Times New Roman" w:hAnsi="Times New Roman" w:cs="Times New Roman"/>
          <w:sz w:val="24"/>
          <w:szCs w:val="24"/>
        </w:rPr>
        <w:t>urban heat</w:t>
      </w:r>
      <w:r w:rsidR="00E61906" w:rsidRPr="00F82D0E">
        <w:rPr>
          <w:rFonts w:ascii="Times New Roman" w:hAnsi="Times New Roman" w:cs="Times New Roman"/>
          <w:sz w:val="24"/>
          <w:szCs w:val="24"/>
        </w:rPr>
        <w:t xml:space="preserve"> </w:t>
      </w:r>
      <w:r w:rsidR="00E61906">
        <w:rPr>
          <w:rFonts w:ascii="Times New Roman" w:hAnsi="Times New Roman" w:cs="Times New Roman"/>
          <w:sz w:val="24"/>
          <w:szCs w:val="24"/>
        </w:rPr>
        <w:t xml:space="preserve">island </w:t>
      </w:r>
      <w:r w:rsidR="00E61906" w:rsidRPr="00F82D0E">
        <w:rPr>
          <w:rFonts w:ascii="Times New Roman" w:hAnsi="Times New Roman" w:cs="Times New Roman"/>
          <w:sz w:val="24"/>
          <w:szCs w:val="24"/>
        </w:rPr>
        <w:t xml:space="preserve">intensity </w:t>
      </w:r>
      <w:r w:rsidR="00E61906">
        <w:rPr>
          <w:rFonts w:ascii="Times New Roman" w:hAnsi="Times New Roman" w:cs="Times New Roman"/>
          <w:sz w:val="24"/>
          <w:szCs w:val="24"/>
        </w:rPr>
        <w:t xml:space="preserve">(SUHII) </w:t>
      </w:r>
      <w:r w:rsidR="00E61906" w:rsidRPr="00F82D0E">
        <w:rPr>
          <w:rFonts w:ascii="Times New Roman" w:hAnsi="Times New Roman" w:cs="Times New Roman"/>
          <w:sz w:val="24"/>
          <w:szCs w:val="24"/>
        </w:rPr>
        <w:t>trend in six major cities of the Punjab province of Pakistan and estimated the future SUHII for the year 2030 using the ARIMA model.</w:t>
      </w:r>
      <w:r w:rsidR="00E61906">
        <w:rPr>
          <w:rFonts w:ascii="Times New Roman" w:hAnsi="Times New Roman" w:cs="Times New Roman"/>
          <w:sz w:val="24"/>
          <w:szCs w:val="24"/>
        </w:rPr>
        <w:t xml:space="preserve"> </w:t>
      </w:r>
      <w:r w:rsidR="00AB40E1">
        <w:rPr>
          <w:rFonts w:ascii="Times New Roman" w:hAnsi="Times New Roman" w:cs="Times New Roman"/>
          <w:sz w:val="24"/>
          <w:szCs w:val="24"/>
        </w:rPr>
        <w:fldChar w:fldCharType="begin"/>
      </w:r>
      <w:r w:rsidR="00386929">
        <w:rPr>
          <w:rFonts w:ascii="Times New Roman" w:hAnsi="Times New Roman" w:cs="Times New Roman"/>
          <w:sz w:val="24"/>
          <w:szCs w:val="24"/>
        </w:rPr>
        <w:instrText xml:space="preserve"> ADDIN ZOTERO_ITEM CSL_CITATION {"citationID":"GKAVALeh","properties":{"formattedCitation":"[3]","plainCitation":"[3]","noteIndex":0},"citationItems":[{"id":145,"uris":["http://zotero.org/users/local/t2Up2V82/items/KKVLYSPQ"],"itemData":{"id":145,"type":"article-journal","container-title":"Ecological Indicators","DOI":"10.1016/j.ecolind.2022.109788","ISSN":"1470160X","journalAbbreviation":"Ecological Indicators","language":"en","page":"109788","source":"DOI.org (Crossref)","title":"Fostering deep learning approaches to evaluate the impact of urbanization on vegetation and future prospects","volume":"146","author":[{"family":"Zafar","given":"Zeeshan"},{"family":"Sajid Mehmood","given":"Muhammad"},{"family":"Shiyan","given":"Zhai"},{"family":"Zubair","given":"Muhammad"},{"family":"Sajjad","given":"Muhammad"},{"family":"Yaochen","given":"Qin"}],"issued":{"date-parts":[["2023",2]]}}}],"schema":"https://github.com/citation-style-language/schema/raw/master/csl-citation.json"} </w:instrText>
      </w:r>
      <w:r w:rsidR="00AB40E1">
        <w:rPr>
          <w:rFonts w:ascii="Times New Roman" w:hAnsi="Times New Roman" w:cs="Times New Roman"/>
          <w:sz w:val="24"/>
          <w:szCs w:val="24"/>
        </w:rPr>
        <w:fldChar w:fldCharType="separate"/>
      </w:r>
      <w:r w:rsidR="00386929" w:rsidRPr="00386929">
        <w:rPr>
          <w:rFonts w:ascii="Times New Roman" w:hAnsi="Times New Roman" w:cs="Times New Roman"/>
          <w:sz w:val="24"/>
        </w:rPr>
        <w:t>[3]</w:t>
      </w:r>
      <w:r w:rsidR="00AB40E1">
        <w:rPr>
          <w:rFonts w:ascii="Times New Roman" w:hAnsi="Times New Roman" w:cs="Times New Roman"/>
          <w:sz w:val="24"/>
          <w:szCs w:val="24"/>
        </w:rPr>
        <w:fldChar w:fldCharType="end"/>
      </w:r>
      <w:r w:rsidR="001466CC">
        <w:rPr>
          <w:rFonts w:ascii="Times New Roman" w:hAnsi="Times New Roman" w:cs="Times New Roman"/>
          <w:sz w:val="24"/>
          <w:szCs w:val="24"/>
        </w:rPr>
        <w:t xml:space="preserve"> </w:t>
      </w:r>
      <w:proofErr w:type="gramStart"/>
      <w:r w:rsidR="001466CC" w:rsidRPr="00385805">
        <w:rPr>
          <w:rFonts w:ascii="Times New Roman" w:hAnsi="Times New Roman" w:cs="Times New Roman"/>
          <w:sz w:val="24"/>
          <w:szCs w:val="24"/>
        </w:rPr>
        <w:t>used</w:t>
      </w:r>
      <w:proofErr w:type="gramEnd"/>
      <w:r w:rsidR="001466CC" w:rsidRPr="00385805">
        <w:rPr>
          <w:rFonts w:ascii="Times New Roman" w:hAnsi="Times New Roman" w:cs="Times New Roman"/>
          <w:sz w:val="24"/>
          <w:szCs w:val="24"/>
        </w:rPr>
        <w:t xml:space="preserve"> artificial intelligence (AI) </w:t>
      </w:r>
      <w:r w:rsidR="001466CC">
        <w:rPr>
          <w:rFonts w:ascii="Times New Roman" w:hAnsi="Times New Roman" w:cs="Times New Roman"/>
          <w:sz w:val="24"/>
          <w:szCs w:val="24"/>
        </w:rPr>
        <w:t>&amp;</w:t>
      </w:r>
      <w:r w:rsidR="001466CC" w:rsidRPr="00385805">
        <w:rPr>
          <w:rFonts w:ascii="Times New Roman" w:hAnsi="Times New Roman" w:cs="Times New Roman"/>
          <w:sz w:val="24"/>
          <w:szCs w:val="24"/>
        </w:rPr>
        <w:t xml:space="preserve"> long- short-term memory r</w:t>
      </w:r>
      <w:r w:rsidR="001466CC" w:rsidRPr="00AD6633">
        <w:rPr>
          <w:rFonts w:ascii="Times New Roman" w:hAnsi="Times New Roman" w:cs="Times New Roman"/>
          <w:sz w:val="24"/>
          <w:szCs w:val="24"/>
        </w:rPr>
        <w:t>ecurrent neural network</w:t>
      </w:r>
      <w:r w:rsidR="001466CC" w:rsidRPr="00385805">
        <w:rPr>
          <w:rFonts w:ascii="Times New Roman" w:hAnsi="Times New Roman" w:cs="Times New Roman"/>
          <w:sz w:val="24"/>
          <w:szCs w:val="24"/>
        </w:rPr>
        <w:t xml:space="preserve"> method </w:t>
      </w:r>
      <w:r w:rsidR="001466CC">
        <w:rPr>
          <w:rFonts w:ascii="Times New Roman" w:hAnsi="Times New Roman" w:cs="Times New Roman"/>
          <w:sz w:val="24"/>
          <w:szCs w:val="24"/>
        </w:rPr>
        <w:t xml:space="preserve">in order </w:t>
      </w:r>
      <w:r w:rsidR="001466CC" w:rsidRPr="00AD6633">
        <w:rPr>
          <w:rFonts w:ascii="Times New Roman" w:hAnsi="Times New Roman" w:cs="Times New Roman"/>
          <w:sz w:val="24"/>
          <w:szCs w:val="24"/>
        </w:rPr>
        <w:t xml:space="preserve">to explore </w:t>
      </w:r>
      <w:r w:rsidR="001466CC">
        <w:rPr>
          <w:rFonts w:ascii="Times New Roman" w:hAnsi="Times New Roman" w:cs="Times New Roman"/>
          <w:sz w:val="24"/>
          <w:szCs w:val="24"/>
        </w:rPr>
        <w:t>&amp;</w:t>
      </w:r>
      <w:r w:rsidR="001466CC" w:rsidRPr="00385805">
        <w:rPr>
          <w:rFonts w:ascii="Times New Roman" w:hAnsi="Times New Roman" w:cs="Times New Roman"/>
          <w:sz w:val="24"/>
          <w:szCs w:val="24"/>
        </w:rPr>
        <w:t xml:space="preserve"> forecast future urban–rural vegetation disparities in Pakistan’s six megacities using MODIS </w:t>
      </w:r>
      <w:r w:rsidR="001466CC" w:rsidRPr="00AD6633">
        <w:rPr>
          <w:rFonts w:ascii="Times New Roman" w:hAnsi="Times New Roman" w:cs="Times New Roman"/>
          <w:sz w:val="24"/>
          <w:szCs w:val="24"/>
        </w:rPr>
        <w:t xml:space="preserve">EVI </w:t>
      </w:r>
      <w:r w:rsidR="001466CC" w:rsidRPr="00B529BF">
        <w:rPr>
          <w:rFonts w:ascii="Times New Roman" w:hAnsi="Times New Roman" w:cs="Times New Roman"/>
          <w:sz w:val="24"/>
          <w:szCs w:val="24"/>
        </w:rPr>
        <w:t>data.</w:t>
      </w:r>
      <w:r w:rsidR="000455BA">
        <w:rPr>
          <w:rFonts w:ascii="Times New Roman" w:hAnsi="Times New Roman" w:cs="Times New Roman"/>
          <w:sz w:val="24"/>
          <w:szCs w:val="24"/>
        </w:rPr>
        <w:t xml:space="preserve"> B</w:t>
      </w:r>
      <w:r w:rsidR="000455BA" w:rsidRPr="00F82D0E">
        <w:rPr>
          <w:rFonts w:ascii="Times New Roman" w:hAnsi="Times New Roman" w:cs="Times New Roman"/>
          <w:sz w:val="24"/>
          <w:szCs w:val="24"/>
        </w:rPr>
        <w:t>y processing RS data on Google Earth Engine (GEE)</w:t>
      </w:r>
      <w:r w:rsidR="000455BA">
        <w:rPr>
          <w:rFonts w:ascii="Times New Roman" w:hAnsi="Times New Roman" w:cs="Times New Roman"/>
          <w:sz w:val="24"/>
          <w:szCs w:val="24"/>
        </w:rPr>
        <w:t xml:space="preserve">, </w:t>
      </w:r>
      <w:r w:rsidR="00AB40E1">
        <w:rPr>
          <w:rFonts w:ascii="Times New Roman" w:hAnsi="Times New Roman" w:cs="Times New Roman"/>
          <w:sz w:val="24"/>
          <w:szCs w:val="24"/>
        </w:rPr>
        <w:fldChar w:fldCharType="begin"/>
      </w:r>
      <w:r w:rsidR="00386929">
        <w:rPr>
          <w:rFonts w:ascii="Times New Roman" w:hAnsi="Times New Roman" w:cs="Times New Roman"/>
          <w:sz w:val="24"/>
          <w:szCs w:val="24"/>
        </w:rPr>
        <w:instrText xml:space="preserve"> ADDIN ZOTERO_ITEM CSL_CITATION {"citationID":"8JadzHF6","properties":{"formattedCitation":"[4]","plainCitation":"[4]","noteIndex":0},"citationItems":[{"id":148,"uris":["http://zotero.org/users/local/t2Up2V82/items/XJSCJPKD"],"itemData":{"id":148,"type":"article-journal","container-title":"The Egyptian Journal of Remote Sensing and Space Sciences","DOI":"10.1016/j.ejrs.2024.03.003","ISSN":"11109823","issue":"2","journalAbbreviation":"The Egyptian Journal of Remote Sensing and Space Sciences","language":"en","page":"216-226","source":"DOI.org (Crossref)","title":"Performance assessment of machine learning algorithms for mapping of land use/land cover using remote sensing data","volume":"27","author":[{"family":"Zafar","given":"Zeeshan"},{"family":"Zubair","given":"Muhammad"},{"family":"Zha","given":"Yuanyuan"},{"family":"Fahd","given":"Shah"},{"family":"Ahmad Nadeem","given":"Adeel"}],"issued":{"date-parts":[["2024",6]]}}}],"schema":"https://github.com/citation-style-language/schema/raw/master/csl-citation.json"} </w:instrText>
      </w:r>
      <w:r w:rsidR="00AB40E1">
        <w:rPr>
          <w:rFonts w:ascii="Times New Roman" w:hAnsi="Times New Roman" w:cs="Times New Roman"/>
          <w:sz w:val="24"/>
          <w:szCs w:val="24"/>
        </w:rPr>
        <w:fldChar w:fldCharType="separate"/>
      </w:r>
      <w:r w:rsidR="00386929" w:rsidRPr="00386929">
        <w:rPr>
          <w:rFonts w:ascii="Times New Roman" w:hAnsi="Times New Roman" w:cs="Times New Roman"/>
          <w:sz w:val="24"/>
        </w:rPr>
        <w:t>[4]</w:t>
      </w:r>
      <w:r w:rsidR="00AB40E1">
        <w:rPr>
          <w:rFonts w:ascii="Times New Roman" w:hAnsi="Times New Roman" w:cs="Times New Roman"/>
          <w:sz w:val="24"/>
          <w:szCs w:val="24"/>
        </w:rPr>
        <w:fldChar w:fldCharType="end"/>
      </w:r>
      <w:r w:rsidR="00AB40E1">
        <w:rPr>
          <w:rFonts w:ascii="Times New Roman" w:hAnsi="Times New Roman" w:cs="Times New Roman"/>
          <w:sz w:val="24"/>
          <w:szCs w:val="24"/>
        </w:rPr>
        <w:t xml:space="preserve"> </w:t>
      </w:r>
      <w:r w:rsidR="000455BA" w:rsidRPr="00385805">
        <w:rPr>
          <w:rFonts w:ascii="Times New Roman" w:hAnsi="Times New Roman" w:cs="Times New Roman"/>
          <w:sz w:val="24"/>
          <w:szCs w:val="24"/>
        </w:rPr>
        <w:t>compare</w:t>
      </w:r>
      <w:r w:rsidR="000455BA">
        <w:rPr>
          <w:rFonts w:ascii="Times New Roman" w:hAnsi="Times New Roman" w:cs="Times New Roman"/>
          <w:sz w:val="24"/>
          <w:szCs w:val="24"/>
        </w:rPr>
        <w:t>d</w:t>
      </w:r>
      <w:r w:rsidR="000455BA" w:rsidRPr="00385805">
        <w:rPr>
          <w:rFonts w:ascii="Times New Roman" w:hAnsi="Times New Roman" w:cs="Times New Roman"/>
          <w:sz w:val="24"/>
          <w:szCs w:val="24"/>
        </w:rPr>
        <w:t xml:space="preserve"> the performance of CART </w:t>
      </w:r>
      <w:r w:rsidR="000455BA" w:rsidRPr="00F82D0E">
        <w:rPr>
          <w:rFonts w:ascii="Times New Roman" w:hAnsi="Times New Roman" w:cs="Times New Roman"/>
          <w:sz w:val="24"/>
          <w:szCs w:val="24"/>
        </w:rPr>
        <w:t>RF (Random Forest)</w:t>
      </w:r>
      <w:r w:rsidR="000455BA">
        <w:rPr>
          <w:rFonts w:ascii="Times New Roman" w:hAnsi="Times New Roman" w:cs="Times New Roman"/>
          <w:sz w:val="24"/>
          <w:szCs w:val="24"/>
        </w:rPr>
        <w:t>,</w:t>
      </w:r>
      <w:r w:rsidR="000455BA" w:rsidRPr="00F82D0E">
        <w:rPr>
          <w:rFonts w:ascii="Times New Roman" w:hAnsi="Times New Roman" w:cs="Times New Roman"/>
          <w:sz w:val="24"/>
          <w:szCs w:val="24"/>
        </w:rPr>
        <w:t xml:space="preserve"> SVM (Support Vector Machine) </w:t>
      </w:r>
      <w:r w:rsidR="000455BA">
        <w:rPr>
          <w:rFonts w:ascii="Times New Roman" w:hAnsi="Times New Roman" w:cs="Times New Roman"/>
          <w:sz w:val="24"/>
          <w:szCs w:val="24"/>
        </w:rPr>
        <w:t xml:space="preserve">and </w:t>
      </w:r>
      <w:r w:rsidR="000455BA" w:rsidRPr="00385805">
        <w:rPr>
          <w:rFonts w:ascii="Times New Roman" w:hAnsi="Times New Roman" w:cs="Times New Roman"/>
          <w:sz w:val="24"/>
          <w:szCs w:val="24"/>
        </w:rPr>
        <w:t xml:space="preserve">(Classification and Regression Tree) </w:t>
      </w:r>
      <w:r w:rsidR="000455BA" w:rsidRPr="00B529BF">
        <w:rPr>
          <w:rFonts w:ascii="Times New Roman" w:hAnsi="Times New Roman" w:cs="Times New Roman"/>
          <w:sz w:val="24"/>
          <w:szCs w:val="24"/>
        </w:rPr>
        <w:t>for LULC estimation</w:t>
      </w:r>
      <w:r w:rsidR="000455BA">
        <w:rPr>
          <w:rFonts w:ascii="Times New Roman" w:hAnsi="Times New Roman" w:cs="Times New Roman"/>
          <w:sz w:val="24"/>
          <w:szCs w:val="24"/>
        </w:rPr>
        <w:t>.</w:t>
      </w:r>
    </w:p>
    <w:p w:rsidR="002F0BD2" w:rsidRDefault="00E61906" w:rsidP="00AA5E81">
      <w:pPr>
        <w:jc w:val="both"/>
        <w:rPr>
          <w:rFonts w:ascii="Times New Roman" w:eastAsiaTheme="minorEastAsia" w:hAnsi="Times New Roman" w:cs="Times New Roman"/>
          <w:iCs/>
          <w:color w:val="000000" w:themeColor="text1"/>
          <w:sz w:val="24"/>
          <w:szCs w:val="24"/>
        </w:rPr>
      </w:pPr>
      <w:r w:rsidRPr="00B529BF" w:rsidDel="00E61906">
        <w:rPr>
          <w:rFonts w:ascii="Times New Roman" w:eastAsiaTheme="minorEastAsia" w:hAnsi="Times New Roman" w:cs="Times New Roman"/>
          <w:iCs/>
          <w:color w:val="000000" w:themeColor="text1"/>
          <w:sz w:val="24"/>
          <w:szCs w:val="24"/>
        </w:rPr>
        <w:lastRenderedPageBreak/>
        <w:t xml:space="preserve"> </w:t>
      </w:r>
      <w:r w:rsidR="009966DC" w:rsidRPr="009966DC">
        <w:rPr>
          <w:rFonts w:ascii="Times New Roman" w:eastAsiaTheme="minorEastAsia" w:hAnsi="Times New Roman" w:cs="Times New Roman"/>
          <w:iCs/>
          <w:color w:val="000000" w:themeColor="text1"/>
          <w:sz w:val="24"/>
          <w:szCs w:val="24"/>
        </w:rPr>
        <w:t>The global climate system depends heavily on forests, which sequester a</w:t>
      </w:r>
      <w:r w:rsidR="009966DC">
        <w:rPr>
          <w:rFonts w:ascii="Times New Roman" w:eastAsiaTheme="minorEastAsia" w:hAnsi="Times New Roman" w:cs="Times New Roman"/>
          <w:iCs/>
          <w:color w:val="000000" w:themeColor="text1"/>
          <w:sz w:val="24"/>
          <w:szCs w:val="24"/>
        </w:rPr>
        <w:t xml:space="preserve"> significant quantity of carbon</w:t>
      </w:r>
      <w:r w:rsidR="00B510E2">
        <w:rPr>
          <w:rFonts w:ascii="Times New Roman" w:eastAsiaTheme="minorEastAsia" w:hAnsi="Times New Roman" w:cs="Times New Roman"/>
          <w:iCs/>
          <w:color w:val="000000" w:themeColor="text1"/>
          <w:sz w:val="24"/>
          <w:szCs w:val="24"/>
        </w:rPr>
        <w:t xml:space="preserve"> </w:t>
      </w:r>
      <w:r w:rsidR="00B510E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{"citationID":"lQacykOd","properties":{"formattedCitation":"[5]","plainCitation":"[5]","noteIndex":0},"citationItems":[{"id":69,"uris":["http://zotero.org/users/local/t2Up2V82/items/VMQXCXHR"],"itemData":{"id":69,"type":"article-journal","abstract":"Forests are the dominant terrestrial ecosystem on Earth. We review the environmental factors controlling their structure and global distribution and evaluate their current and future trajectory. Adaptations of trees to climate and resource gradients, coupled with disturbances and forest dynamics, create complex geographical patterns in forest assemblages and structures. These patterns are increasingly discernible through new satellite and airborne observation systems, improved forest inventories, and global ecosystem models. Forest biomass is a complex property affected by forest distribution, structure, and ecological processes. Since at least 1990, biomass density has consistently increased in global established forests, despite increasing mortality in some regions, suggesting that a global driver such as elevated CO\n              2\n              may be enhancing biomass gains. Global forests have also apparently become more dynamic. Advanced information about the structure, distribution, and biomass of the world's forests provides critical ecological insights and opportunities for sustainable forest management and enhancing forest conservation and ecosystem services.","container-title":"Annual Review of Ecology, Evolution, and Systematics","DOI":"10.1146/annurev-ecolsys-110512-135914","ISSN":"1543-592X, 1545-2069","issue":"1","journalAbbreviation":"Annu. Rev. Ecol. Evol. Syst.","language":"en","page":"593-622","source":"DOI.org (Crossref)","title":"The Structure, Distribution, and Biomass of the World's Forests","volume":"44","author":[{"family":"Pan","given":"Yude"},{"family":"Birdsey","given":"Richard A."},{"family":"Phillips","given":"Oliver L."},{"family":"Jackson","given":"Robert B."}],"issued":{"date-parts":[["2013",11,23]]}}}],"schema":"https://github.com/citation-style-language/schema/raw/master/csl-citation.json"} </w:instrText>
      </w:r>
      <w:r w:rsidR="00B510E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[5]</w:t>
      </w:r>
      <w:r w:rsidR="00B510E2">
        <w:rPr>
          <w:rFonts w:ascii="Times New Roman" w:eastAsiaTheme="minorEastAsia" w:hAnsi="Times New Roman" w:cs="Times New Roman"/>
          <w:iCs/>
          <w:color w:val="000000" w:themeColor="text1"/>
          <w:sz w:val="24"/>
          <w:szCs w:val="24"/>
        </w:rPr>
        <w:fldChar w:fldCharType="end"/>
      </w:r>
      <w:r w:rsidR="004909AA">
        <w:rPr>
          <w:rFonts w:ascii="Times New Roman" w:eastAsiaTheme="minorEastAsia" w:hAnsi="Times New Roman" w:cs="Times New Roman"/>
          <w:iCs/>
          <w:color w:val="000000" w:themeColor="text1"/>
          <w:sz w:val="24"/>
          <w:szCs w:val="24"/>
        </w:rPr>
        <w:t xml:space="preserve">. </w:t>
      </w:r>
      <w:r w:rsidR="00816A79">
        <w:rPr>
          <w:rFonts w:ascii="Times New Roman" w:eastAsiaTheme="minorEastAsia" w:hAnsi="Times New Roman" w:cs="Times New Roman"/>
          <w:iCs/>
          <w:color w:val="000000" w:themeColor="text1"/>
          <w:sz w:val="24"/>
          <w:szCs w:val="24"/>
        </w:rPr>
        <w:t>As</w:t>
      </w:r>
      <w:r w:rsidR="00816A79" w:rsidRPr="00816A79">
        <w:rPr>
          <w:rFonts w:ascii="Times New Roman" w:eastAsiaTheme="minorEastAsia" w:hAnsi="Times New Roman" w:cs="Times New Roman"/>
          <w:iCs/>
          <w:color w:val="000000" w:themeColor="text1"/>
          <w:sz w:val="24"/>
          <w:szCs w:val="24"/>
        </w:rPr>
        <w:t xml:space="preserve"> AGB is used to generate bioenergy, regulates ecosystem productivity, and serves as a carbon sink dur</w:t>
      </w:r>
      <w:r w:rsidR="00057FA1">
        <w:rPr>
          <w:rFonts w:ascii="Times New Roman" w:eastAsiaTheme="minorEastAsia" w:hAnsi="Times New Roman" w:cs="Times New Roman"/>
          <w:iCs/>
          <w:color w:val="000000" w:themeColor="text1"/>
          <w:sz w:val="24"/>
          <w:szCs w:val="24"/>
        </w:rPr>
        <w:t>ing photosynthesis, the Global C</w:t>
      </w:r>
      <w:r w:rsidR="00816A79" w:rsidRPr="00816A79">
        <w:rPr>
          <w:rFonts w:ascii="Times New Roman" w:eastAsiaTheme="minorEastAsia" w:hAnsi="Times New Roman" w:cs="Times New Roman"/>
          <w:iCs/>
          <w:color w:val="000000" w:themeColor="text1"/>
          <w:sz w:val="24"/>
          <w:szCs w:val="24"/>
        </w:rPr>
        <w:t>limatic Observing System (GCOS) has classified it as one of the essential climatic variables (ECV)</w:t>
      </w:r>
      <w:r w:rsidR="00816A79">
        <w:rPr>
          <w:rFonts w:ascii="Times New Roman" w:eastAsiaTheme="minorEastAsia" w:hAnsi="Times New Roman" w:cs="Times New Roman"/>
          <w:iCs/>
          <w:color w:val="000000" w:themeColor="text1"/>
          <w:sz w:val="24"/>
          <w:szCs w:val="24"/>
        </w:rPr>
        <w:t xml:space="preserve"> </w:t>
      </w:r>
      <w:r w:rsidR="00B510E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{"citationID":"gFtxKkSH","properties":{"formattedCitation":"[6]","plainCitation":"[6]","noteIndex":0},"citationItems":[{"id":21,"uris":["http://zotero.org/users/local/t2Up2V82/items/XKGPEGEA"],"itemData":{"id":21,"type":"article-journal","container-title":"Surveys in Geophysics","DOI":"10.1007/s10712-019-09538-8","ISSN":"0169-3298, 1573-0956","issue":"4","journalAbbreviation":"Surv Geophys","language":"en","page":"979-999","source":"DOI.org (Crossref)","title":"The Importance of Consistent Global Forest Aboveground Biomass Product Validation","volume":"40","author":[{"family":"Duncanson","given":"L."},{"family":"Armston","given":"J."},{"family":"Disney","given":"M."},{"family":"Avitabile","given":"V."},{"family":"Barbier","given":"N."},{"family":"Calders","given":"K."},{"family":"Carter","given":"S."},{"family":"Chave","given":"J."},{"family":"Herold","given":"M."},{"family":"Crowther","given":"T. W."},{"family":"Falkowski","given":"M."},{"family":"Kellner","given":"J. R."},{"family":"Labrière","given":"N."},{"family":"Lucas","given":"R."},{"family":"MacBean","given":"N."},{"family":"McRoberts","given":"R. E."},{"family":"Meyer","given":"V."},{"family":"Næsset","given":"E."},{"family":"Nickeson","given":"J. E."},{"family":"Paul","given":"K. I."},{"family":"Phillips","given":"O. L."},{"family":"Réjou-Méchain","given":"M."},{"family":"Román","given":"M."},{"family":"Roxburgh","given":"S."},{"family":"Saatchi","given":"S."},{"family":"Schepaschenko","given":"D."},{"family":"Scipal","given":"K."},{"family":"Siqueira","given":"P. R."},{"family":"Whitehurst","given":"A."},{"family":"Williams","given":"M."}],"issued":{"date-parts":[["2019",7]]}}}],"schema":"https://github.com/citation-style-language/schema/raw/master/csl-citation.json"} </w:instrText>
      </w:r>
      <w:r w:rsidR="00B510E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[6]</w:t>
      </w:r>
      <w:r w:rsidR="00B510E2">
        <w:rPr>
          <w:rFonts w:ascii="Times New Roman" w:eastAsiaTheme="minorEastAsia" w:hAnsi="Times New Roman" w:cs="Times New Roman"/>
          <w:iCs/>
          <w:color w:val="000000" w:themeColor="text1"/>
          <w:sz w:val="24"/>
          <w:szCs w:val="24"/>
        </w:rPr>
        <w:fldChar w:fldCharType="end"/>
      </w:r>
      <w:r w:rsidR="00816A79" w:rsidRPr="00816A79">
        <w:rPr>
          <w:rFonts w:ascii="Times New Roman" w:eastAsiaTheme="minorEastAsia" w:hAnsi="Times New Roman" w:cs="Times New Roman"/>
          <w:iCs/>
          <w:color w:val="000000" w:themeColor="text1"/>
          <w:sz w:val="24"/>
          <w:szCs w:val="24"/>
        </w:rPr>
        <w:t>.</w:t>
      </w:r>
      <w:r w:rsidR="007B1564">
        <w:rPr>
          <w:rFonts w:ascii="Times New Roman" w:eastAsiaTheme="minorEastAsia" w:hAnsi="Times New Roman" w:cs="Times New Roman"/>
          <w:iCs/>
          <w:color w:val="000000" w:themeColor="text1"/>
          <w:sz w:val="24"/>
          <w:szCs w:val="24"/>
        </w:rPr>
        <w:t xml:space="preserve"> </w:t>
      </w:r>
      <w:r w:rsidR="007B1564" w:rsidRPr="007B1564">
        <w:rPr>
          <w:rFonts w:ascii="Times New Roman" w:eastAsiaTheme="minorEastAsia" w:hAnsi="Times New Roman" w:cs="Times New Roman"/>
          <w:iCs/>
          <w:color w:val="000000" w:themeColor="text1"/>
          <w:sz w:val="24"/>
          <w:szCs w:val="24"/>
        </w:rPr>
        <w:t xml:space="preserve">An evaluation of AGB facilitates </w:t>
      </w:r>
      <w:r w:rsidR="00FF4EAC">
        <w:rPr>
          <w:rFonts w:ascii="Times New Roman" w:eastAsiaTheme="minorEastAsia" w:hAnsi="Times New Roman" w:cs="Times New Roman"/>
          <w:iCs/>
          <w:color w:val="000000" w:themeColor="text1"/>
          <w:sz w:val="24"/>
          <w:szCs w:val="24"/>
        </w:rPr>
        <w:t xml:space="preserve">calculation of </w:t>
      </w:r>
      <w:r w:rsidR="007B1564" w:rsidRPr="007B1564">
        <w:rPr>
          <w:rFonts w:ascii="Times New Roman" w:eastAsiaTheme="minorEastAsia" w:hAnsi="Times New Roman" w:cs="Times New Roman"/>
          <w:iCs/>
          <w:color w:val="000000" w:themeColor="text1"/>
          <w:sz w:val="24"/>
          <w:szCs w:val="24"/>
        </w:rPr>
        <w:t xml:space="preserve">terrestrial carbon and helps </w:t>
      </w:r>
      <w:r w:rsidR="00FF4EAC">
        <w:rPr>
          <w:rFonts w:ascii="Times New Roman" w:eastAsiaTheme="minorEastAsia" w:hAnsi="Times New Roman" w:cs="Times New Roman"/>
          <w:iCs/>
          <w:color w:val="000000" w:themeColor="text1"/>
          <w:sz w:val="24"/>
          <w:szCs w:val="24"/>
        </w:rPr>
        <w:t xml:space="preserve">scientists, foresters and </w:t>
      </w:r>
      <w:r w:rsidR="007B1564" w:rsidRPr="007B1564">
        <w:rPr>
          <w:rFonts w:ascii="Times New Roman" w:eastAsiaTheme="minorEastAsia" w:hAnsi="Times New Roman" w:cs="Times New Roman"/>
          <w:iCs/>
          <w:color w:val="000000" w:themeColor="text1"/>
          <w:sz w:val="24"/>
          <w:szCs w:val="24"/>
        </w:rPr>
        <w:t>managers comprehend and track ecosystem r</w:t>
      </w:r>
      <w:r w:rsidR="00FF4EAC">
        <w:rPr>
          <w:rFonts w:ascii="Times New Roman" w:eastAsiaTheme="minorEastAsia" w:hAnsi="Times New Roman" w:cs="Times New Roman"/>
          <w:iCs/>
          <w:color w:val="000000" w:themeColor="text1"/>
          <w:sz w:val="24"/>
          <w:szCs w:val="24"/>
        </w:rPr>
        <w:t>esponses</w:t>
      </w:r>
      <w:r w:rsidR="007B1564" w:rsidRPr="007B1564">
        <w:rPr>
          <w:rFonts w:ascii="Times New Roman" w:eastAsiaTheme="minorEastAsia" w:hAnsi="Times New Roman" w:cs="Times New Roman"/>
          <w:iCs/>
          <w:color w:val="000000" w:themeColor="text1"/>
          <w:sz w:val="24"/>
          <w:szCs w:val="24"/>
        </w:rPr>
        <w:t xml:space="preserve"> and contributions to the </w:t>
      </w:r>
      <w:r w:rsidR="00FF4EAC" w:rsidRPr="007B1564">
        <w:rPr>
          <w:rFonts w:ascii="Times New Roman" w:eastAsiaTheme="minorEastAsia" w:hAnsi="Times New Roman" w:cs="Times New Roman"/>
          <w:iCs/>
          <w:color w:val="000000" w:themeColor="text1"/>
          <w:sz w:val="24"/>
          <w:szCs w:val="24"/>
        </w:rPr>
        <w:t xml:space="preserve">climate change </w:t>
      </w:r>
      <w:r w:rsidR="00FF4EAC">
        <w:rPr>
          <w:rFonts w:ascii="Times New Roman" w:eastAsiaTheme="minorEastAsia" w:hAnsi="Times New Roman" w:cs="Times New Roman"/>
          <w:iCs/>
          <w:color w:val="000000" w:themeColor="text1"/>
          <w:sz w:val="24"/>
          <w:szCs w:val="24"/>
        </w:rPr>
        <w:t>and global carbon cycle</w:t>
      </w:r>
      <w:r w:rsidR="00B510E2">
        <w:rPr>
          <w:rFonts w:ascii="Times New Roman" w:eastAsiaTheme="minorEastAsia" w:hAnsi="Times New Roman" w:cs="Times New Roman"/>
          <w:iCs/>
          <w:color w:val="000000" w:themeColor="text1"/>
          <w:sz w:val="24"/>
          <w:szCs w:val="24"/>
        </w:rPr>
        <w:t xml:space="preserve"> </w:t>
      </w:r>
      <w:r w:rsidR="00B510E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{"citationID":"41sJDY6n","properties":{"formattedCitation":"[7,8]","plainCitation":"[7,8]","noteIndex":0},"citationItems":[{"id":14,"uris":["http://zotero.org/users/local/t2Up2V82/items/X4D6P2R4"],"itemData":{"id":14,"type":"article-journal","container-title":"Natural Resources Research","DOI":"10.1007/s11053-013-9216-6","ISSN":"1520-7439, 1573-8981","issue":"4","journalAbbreviation":"Nat Resour Res","language":"en","page":"297-309","source":"DOI.org (Crossref)","title":"The Precision of C Stock Estimation in the Ludhikola Watershed Using Model-Based and Design-Based Approaches","volume":"22","author":[{"family":"Chinembiri","given":"T. S."},{"family":"Bronsveld","given":"M. C."},{"family":"Rossiter","given":"D. G."},{"family":"Dube","given":"T."}],"issued":{"date-parts":[["2013",12]]}}},{"id":"IVr0xTPm/PczXrsc6","uris":["http://zotero.org/users/local/t2Up2V82/items/962MXT3T"],"itemData":{"id":39,"type":"article-journal","container-title":"International Journal of Applied Earth Observation and Geoinformation","note":"publisher: Elsevier","page":"119–126","source":"Google Scholar","title":"Estimation of floodplain aboveground biomass using multispectral remote sensing and nonparametric modeling","volume":"33","author":[{"family":"Güneralp","given":"İnci"},{"family":"Filippi","given":"Anthony M."},{"family":"Randall","given":"Jarom"}],"issued":{"date-parts":[["2014"]]}}}],"schema":"https://github.com/citation-style-language/schema/raw/master/csl-citation.json"} </w:instrText>
      </w:r>
      <w:r w:rsidR="00B510E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[7,8]</w:t>
      </w:r>
      <w:r w:rsidR="00B510E2">
        <w:rPr>
          <w:rFonts w:ascii="Times New Roman" w:eastAsiaTheme="minorEastAsia" w:hAnsi="Times New Roman" w:cs="Times New Roman"/>
          <w:iCs/>
          <w:color w:val="000000" w:themeColor="text1"/>
          <w:sz w:val="24"/>
          <w:szCs w:val="24"/>
        </w:rPr>
        <w:fldChar w:fldCharType="end"/>
      </w:r>
      <w:r w:rsidR="007B1564" w:rsidRPr="007B1564">
        <w:rPr>
          <w:rFonts w:ascii="Times New Roman" w:eastAsiaTheme="minorEastAsia" w:hAnsi="Times New Roman" w:cs="Times New Roman"/>
          <w:iCs/>
          <w:color w:val="000000" w:themeColor="text1"/>
          <w:sz w:val="24"/>
          <w:szCs w:val="24"/>
        </w:rPr>
        <w:t>.</w:t>
      </w:r>
      <w:r w:rsidR="007F323D">
        <w:rPr>
          <w:rFonts w:ascii="Times New Roman" w:eastAsiaTheme="minorEastAsia" w:hAnsi="Times New Roman" w:cs="Times New Roman"/>
          <w:iCs/>
          <w:color w:val="000000" w:themeColor="text1"/>
          <w:sz w:val="24"/>
          <w:szCs w:val="24"/>
        </w:rPr>
        <w:t xml:space="preserve"> </w:t>
      </w:r>
      <w:r w:rsidR="00761745">
        <w:rPr>
          <w:rFonts w:ascii="Times New Roman" w:eastAsiaTheme="minorEastAsia" w:hAnsi="Times New Roman" w:cs="Times New Roman"/>
          <w:iCs/>
          <w:color w:val="000000" w:themeColor="text1"/>
          <w:sz w:val="24"/>
          <w:szCs w:val="24"/>
        </w:rPr>
        <w:t>Remote sensing (RS) and traditional field-based methods are the two main ways to estimate the forest biomass.</w:t>
      </w:r>
      <w:r w:rsidR="002F0BD2">
        <w:rPr>
          <w:rFonts w:ascii="Times New Roman" w:eastAsiaTheme="minorEastAsia" w:hAnsi="Times New Roman" w:cs="Times New Roman"/>
          <w:iCs/>
          <w:color w:val="000000" w:themeColor="text1"/>
          <w:sz w:val="24"/>
          <w:szCs w:val="24"/>
        </w:rPr>
        <w:t xml:space="preserve"> Traditional field-based methods can be categorized into </w:t>
      </w:r>
      <w:r w:rsidR="00C76219">
        <w:rPr>
          <w:rFonts w:ascii="Times New Roman" w:eastAsiaTheme="minorEastAsia" w:hAnsi="Times New Roman" w:cs="Times New Roman"/>
          <w:iCs/>
          <w:color w:val="000000" w:themeColor="text1"/>
          <w:sz w:val="24"/>
          <w:szCs w:val="24"/>
        </w:rPr>
        <w:t xml:space="preserve">destructive and non-destructive methods. </w:t>
      </w:r>
      <w:r w:rsidR="00C76219" w:rsidRPr="00C76219">
        <w:rPr>
          <w:rFonts w:ascii="Times New Roman" w:eastAsiaTheme="minorEastAsia" w:hAnsi="Times New Roman" w:cs="Times New Roman"/>
          <w:iCs/>
          <w:color w:val="000000" w:themeColor="text1"/>
          <w:sz w:val="24"/>
          <w:szCs w:val="24"/>
        </w:rPr>
        <w:t>The destructive approach is precise</w:t>
      </w:r>
      <w:r w:rsidR="004D0252">
        <w:rPr>
          <w:rFonts w:ascii="Times New Roman" w:eastAsiaTheme="minorEastAsia" w:hAnsi="Times New Roman" w:cs="Times New Roman"/>
          <w:iCs/>
          <w:color w:val="000000" w:themeColor="text1"/>
          <w:sz w:val="24"/>
          <w:szCs w:val="24"/>
        </w:rPr>
        <w:t xml:space="preserve"> </w:t>
      </w:r>
      <w:r w:rsidR="004D025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{"citationID":"k2QhgFPn","properties":{"formattedCitation":"[9,10]","plainCitation":"[9,10]","noteIndex":0},"citationItems":[{"id":6,"uris":["http://zotero.org/users/local/t2Up2V82/items/4SCD4WF8"],"itemData":{"id":6,"type":"article-journal","container-title":"Forest ecology and management","issue":"8","note":"publisher: Elsevier","page":"1684–1694","source":"Google Scholar","title":"Allometric equations for estimating the above-ground biomass in tropical lowland Dipterocarp forests","volume":"257","author":[{"family":"Basuki","given":"T. M."},{"family":"Van Laake","given":"P. E."},{"family":"Skidmore","given":"A. K."},{"family":"Hussin","given":"Y. A."}],"issued":{"date-parts":[["2009"]]}}},{"id":28,"uris":["http://zotero.org/users/local/t2Up2V82/items/M3JYYQ8F"],"itemData":{"id":28,"type":"article-journal","abstract":"Reducing carbon emissions from deforestation and degradation in developing countries is of central importance in efforts to combat climate change. Key scientific challenges must be addressed to prevent any policy roadblocks. Foremost among the challenges is quantifying nations’ carbon emissions from deforestation and forest degradation, which requires information on forest clearing and carbon storage. Here we review a range of methods available to estimate national-level forest carbon stocks in developing countries. While there are no practical methods to directly measure all forest carbon stocks across a country, both ground-based and remote-sensing measurements of forest attributes can be converted into estimates of national carbon stocks using allometric relationships. Here we synthesize, map and update prominent forest biomass carbon databases to create the first complete set of national-level forest carbon stock estimates. These forest carbon estimates expand on the default values recommended by the Intergovernmental Panel on Climate Change’s National Greenhouse Gas Inventory Guidelines and provide a range of globally consistent estimates.","container-title":"Environmental Research Letters","DOI":"10.1088/1748-9326/2/4/045023","ISSN":"1748-9326","issue":"4","journalAbbreviation":"Environ. Res. Lett.","language":"en","page":"045023","source":"Institute of Physics","title":"Monitoring and estimating tropical forest carbon stocks: making REDD a reality","title-short":"Monitoring and estimating tropical forest carbon stocks","volume":"2","author":[{"family":"Gibbs","given":"Holly K."},{"family":"Brown","given":"Sandra"},{"family":"Niles","given":"John O."},{"family":"Foley","given":"Jonathan A."}],"issued":{"date-parts":[["2007",12]]}}}],"schema":"https://github.com/citation-style-language/schema/raw/master/csl-citation.json"} </w:instrText>
      </w:r>
      <w:r w:rsidR="004D025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[9,10]</w:t>
      </w:r>
      <w:r w:rsidR="004D0252">
        <w:rPr>
          <w:rFonts w:ascii="Times New Roman" w:eastAsiaTheme="minorEastAsia" w:hAnsi="Times New Roman" w:cs="Times New Roman"/>
          <w:iCs/>
          <w:color w:val="000000" w:themeColor="text1"/>
          <w:sz w:val="24"/>
          <w:szCs w:val="24"/>
        </w:rPr>
        <w:fldChar w:fldCharType="end"/>
      </w:r>
      <w:r w:rsidR="00C76219" w:rsidRPr="00C76219">
        <w:rPr>
          <w:rFonts w:ascii="Times New Roman" w:eastAsiaTheme="minorEastAsia" w:hAnsi="Times New Roman" w:cs="Times New Roman"/>
          <w:iCs/>
          <w:color w:val="000000" w:themeColor="text1"/>
          <w:sz w:val="24"/>
          <w:szCs w:val="24"/>
        </w:rPr>
        <w:t>, but it takes a lot of time, effort, and money, and it poses environmental risks because it involves cutting down the tree.</w:t>
      </w:r>
      <w:r w:rsidR="00C76219">
        <w:rPr>
          <w:rFonts w:ascii="Times New Roman" w:eastAsiaTheme="minorEastAsia" w:hAnsi="Times New Roman" w:cs="Times New Roman"/>
          <w:iCs/>
          <w:color w:val="000000" w:themeColor="text1"/>
          <w:sz w:val="24"/>
          <w:szCs w:val="24"/>
        </w:rPr>
        <w:t xml:space="preserve"> </w:t>
      </w:r>
      <w:r w:rsidR="00C76219" w:rsidRPr="00C76219">
        <w:rPr>
          <w:rFonts w:ascii="Times New Roman" w:eastAsiaTheme="minorEastAsia" w:hAnsi="Times New Roman" w:cs="Times New Roman"/>
          <w:iCs/>
          <w:color w:val="000000" w:themeColor="text1"/>
          <w:sz w:val="24"/>
          <w:szCs w:val="24"/>
        </w:rPr>
        <w:t xml:space="preserve">The non-destructive approach, which is frequently employed in </w:t>
      </w:r>
      <w:r w:rsidR="00C76219">
        <w:rPr>
          <w:rFonts w:ascii="Times New Roman" w:eastAsiaTheme="minorEastAsia" w:hAnsi="Times New Roman" w:cs="Times New Roman"/>
          <w:iCs/>
          <w:color w:val="000000" w:themeColor="text1"/>
          <w:sz w:val="24"/>
          <w:szCs w:val="24"/>
        </w:rPr>
        <w:t>plantations or natural forests</w:t>
      </w:r>
      <w:r w:rsidR="00C76219" w:rsidRPr="00C76219">
        <w:rPr>
          <w:rFonts w:ascii="Times New Roman" w:eastAsiaTheme="minorEastAsia" w:hAnsi="Times New Roman" w:cs="Times New Roman"/>
          <w:iCs/>
          <w:color w:val="000000" w:themeColor="text1"/>
          <w:sz w:val="24"/>
          <w:szCs w:val="24"/>
        </w:rPr>
        <w:t>, involves estimating AGB without harvesting the tree</w:t>
      </w:r>
      <w:r w:rsidR="00BE3232">
        <w:rPr>
          <w:rFonts w:ascii="Times New Roman" w:eastAsiaTheme="minorEastAsia" w:hAnsi="Times New Roman" w:cs="Times New Roman"/>
          <w:iCs/>
          <w:color w:val="000000" w:themeColor="text1"/>
          <w:sz w:val="24"/>
          <w:szCs w:val="24"/>
        </w:rPr>
        <w:t xml:space="preserve"> </w:t>
      </w:r>
      <w:r w:rsidR="00BE323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WQRwp33g","properties":{"formattedCitation":"[11,12]","plainCitation":"[11,12]","noteIndex":0},"citationItems":[{"id":8,"uris":["http://zotero.org/users/local/t2Up2V82/items/WP67KWLV"],"itemData":{"id":8,"type":"article-journal","container-title":"Science","DOI":"10.1126/science.223.4642.1290","ISSN":"0036-8075, 1095-9203","issue":"4642","journalAbbreviation":"Science","language":"en","page":"1290-1293","source":"DOI.org (Crossref)","title":"Biomass of Tropical Forests: A New Estimate Based on Forest Volumes","title-short":"Biomass of Tropical Forests","volume":"223","author":[{"family":"Brown","given":"Sandra"},{"family":"Lugo","given":"Ariel E."}],"issued":{"date-parts":[["1984",3,23]]}}},{"id":77,"uris":["http://zotero.org/users/local/t2Up2V82/items/X5FZ3SPQ"],"itemData":{"id":77,"type":"chapter","abstract":"Above-ground biomass includes all biomass in living vegetation, both woody and herbaceous, above the soil including stems, stumps, branches, bark, seeds and foliage. Above-ground biomass is the most visible of all the carbon pools, and changes in it are an important indicator of change or of the impact of an intervention on benefits related to both carbon mitigation and other matters. Above-ground biomass is a key pool for most land-based projects. The features and the need for measuring and monitoring above-ground biomass, its importance to national greenhouse gas inventory and different project types as well as the frequency of measurement of the pool are described in Chapter 4. The different methods available for estimation and monitoring of above-ground biomass pool are described in Chapter 9. Among all the methods described in Chapter 9, the “plot method” is described in detail in this chapter.","collection-title":"Advances in Global Change Research","container-title":"Carbon Inventory Methods Handbook for Greenhouse Gas Inventory, Carbon Mitigation and Roundwood Production Projects","event-place":"Dordrecht","ISBN":"978-1-4020-6547-7","language":"en","note":"DOI: 10.1007/978-1-4020-6547-7_10","page":"113-147","publisher":"Springer Netherlands","publisher-place":"Dordrecht","source":"Springer Link","title":"Methods for Estimating Above-Ground Biomass","URL":"https://doi.org/10.1007/978-1-4020-6547-7_10","editor":[{"family":"Ravindranath","given":"N. H."},{"family":"Ostwald","given":"Madelene"}],"accessed":{"date-parts":[["2023",12,23]]},"issued":{"date-parts":[["2008"]]}}}],"schema":"https://github.com/citation-style-language/schema/raw/master/csl-citation.json"} </w:instrText>
      </w:r>
      <w:r w:rsidR="00BE323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[11,12]</w:t>
      </w:r>
      <w:r w:rsidR="00BE3232">
        <w:rPr>
          <w:rFonts w:ascii="Times New Roman" w:eastAsiaTheme="minorEastAsia" w:hAnsi="Times New Roman" w:cs="Times New Roman"/>
          <w:iCs/>
          <w:color w:val="000000" w:themeColor="text1"/>
          <w:sz w:val="24"/>
          <w:szCs w:val="24"/>
        </w:rPr>
        <w:fldChar w:fldCharType="end"/>
      </w:r>
      <w:r w:rsidR="00C76219" w:rsidRPr="00C76219">
        <w:rPr>
          <w:rFonts w:ascii="Times New Roman" w:eastAsiaTheme="minorEastAsia" w:hAnsi="Times New Roman" w:cs="Times New Roman"/>
          <w:iCs/>
          <w:color w:val="000000" w:themeColor="text1"/>
          <w:sz w:val="24"/>
          <w:szCs w:val="24"/>
        </w:rPr>
        <w:t>.</w:t>
      </w:r>
      <w:r w:rsidR="00366581">
        <w:rPr>
          <w:rFonts w:ascii="Times New Roman" w:eastAsiaTheme="minorEastAsia" w:hAnsi="Times New Roman" w:cs="Times New Roman"/>
          <w:iCs/>
          <w:color w:val="000000" w:themeColor="text1"/>
          <w:sz w:val="24"/>
          <w:szCs w:val="24"/>
        </w:rPr>
        <w:t xml:space="preserve"> </w:t>
      </w:r>
      <w:r w:rsidR="009939AB" w:rsidRPr="009939AB">
        <w:rPr>
          <w:rFonts w:ascii="Times New Roman" w:eastAsiaTheme="minorEastAsia" w:hAnsi="Times New Roman" w:cs="Times New Roman"/>
          <w:iCs/>
          <w:color w:val="000000" w:themeColor="text1"/>
          <w:sz w:val="24"/>
          <w:szCs w:val="24"/>
        </w:rPr>
        <w:t>Compared to conventional methodologies, RS techniques provide an option for quantifying biomass and CS</w:t>
      </w:r>
      <w:r w:rsidR="00BE3232">
        <w:rPr>
          <w:rFonts w:ascii="Times New Roman" w:eastAsiaTheme="minorEastAsia" w:hAnsi="Times New Roman" w:cs="Times New Roman"/>
          <w:iCs/>
          <w:color w:val="000000" w:themeColor="text1"/>
          <w:sz w:val="24"/>
          <w:szCs w:val="24"/>
        </w:rPr>
        <w:t xml:space="preserve"> </w:t>
      </w:r>
      <w:r w:rsidR="00BE323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{"citationID":"MTAVlHK6","properties":{"formattedCitation":"[13]","plainCitation":"[13]","noteIndex":0},"citationItems":[{"id":81,"uris":["http://zotero.org/users/local/t2Up2V82/items/BZSTYBGL"],"itemData":{"id":81,"type":"book","publisher":"Routledge","source":"Google Scholar","title":"The biomass assessment handbook","URL":"https://books.google.com/books?hl=en&amp;lr=&amp;id=U2KsBwAAQBAJ&amp;oi=fnd&amp;pg=PR1&amp;dq=Rosillo-Calle,+F.,+%26+Woods,+J.+(2012).+The+biomass+assessment+handbook.+Routledge.+&amp;ots=R4dmdltkDZ&amp;sig=h4S1mp3_OXGQphz-KmyqPSI15G0","author":[{"family":"Rosillo-Calle","given":"Frank"},{"family":"Woods","given":"Jeremy"}],"accessed":{"date-parts":[["2023",12,23]]},"issued":{"date-parts":[["2012"]]}}}],"schema":"https://github.com/citation-style-language/schema/raw/master/csl-citation.json"} </w:instrText>
      </w:r>
      <w:r w:rsidR="00BE323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[13]</w:t>
      </w:r>
      <w:r w:rsidR="00BE3232">
        <w:rPr>
          <w:rFonts w:ascii="Times New Roman" w:eastAsiaTheme="minorEastAsia" w:hAnsi="Times New Roman" w:cs="Times New Roman"/>
          <w:iCs/>
          <w:color w:val="000000" w:themeColor="text1"/>
          <w:sz w:val="24"/>
          <w:szCs w:val="24"/>
        </w:rPr>
        <w:fldChar w:fldCharType="end"/>
      </w:r>
      <w:r w:rsidR="009939AB">
        <w:rPr>
          <w:rFonts w:ascii="Times New Roman" w:eastAsiaTheme="minorEastAsia" w:hAnsi="Times New Roman" w:cs="Times New Roman"/>
          <w:iCs/>
          <w:color w:val="000000" w:themeColor="text1"/>
          <w:sz w:val="24"/>
          <w:szCs w:val="24"/>
        </w:rPr>
        <w:t xml:space="preserve">. </w:t>
      </w:r>
      <w:r w:rsidR="0075150F" w:rsidRPr="0075150F">
        <w:rPr>
          <w:rFonts w:ascii="Times New Roman" w:eastAsiaTheme="minorEastAsia" w:hAnsi="Times New Roman" w:cs="Times New Roman"/>
          <w:iCs/>
          <w:color w:val="000000" w:themeColor="text1"/>
          <w:sz w:val="24"/>
          <w:szCs w:val="24"/>
        </w:rPr>
        <w:t xml:space="preserve">Researchers now acknowledge the </w:t>
      </w:r>
      <w:r w:rsidR="0075150F">
        <w:rPr>
          <w:rFonts w:ascii="Times New Roman" w:eastAsiaTheme="minorEastAsia" w:hAnsi="Times New Roman" w:cs="Times New Roman"/>
          <w:iCs/>
          <w:color w:val="000000" w:themeColor="text1"/>
          <w:sz w:val="24"/>
          <w:szCs w:val="24"/>
        </w:rPr>
        <w:t>application</w:t>
      </w:r>
      <w:r w:rsidR="0075150F" w:rsidRPr="0075150F">
        <w:rPr>
          <w:rFonts w:ascii="Times New Roman" w:eastAsiaTheme="minorEastAsia" w:hAnsi="Times New Roman" w:cs="Times New Roman"/>
          <w:iCs/>
          <w:color w:val="000000" w:themeColor="text1"/>
          <w:sz w:val="24"/>
          <w:szCs w:val="24"/>
        </w:rPr>
        <w:t xml:space="preserve"> of RS in height</w:t>
      </w:r>
      <w:r w:rsidR="00BE3232">
        <w:rPr>
          <w:rFonts w:ascii="Times New Roman" w:eastAsiaTheme="minorEastAsia" w:hAnsi="Times New Roman" w:cs="Times New Roman"/>
          <w:iCs/>
          <w:color w:val="000000" w:themeColor="text1"/>
          <w:sz w:val="24"/>
          <w:szCs w:val="24"/>
        </w:rPr>
        <w:t xml:space="preserve"> </w:t>
      </w:r>
      <w:r w:rsidR="00BE323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{"citationID":"p6CWakz6","properties":{"formattedCitation":"[14]","plainCitation":"[14]","noteIndex":0},"citationItems":[{"id":94,"uris":["http://zotero.org/users/local/t2Up2V82/items/PQEZVX45"],"itemData":{"id":94,"type":"article-journal","container-title":"Remote Sensing","issue":"22","note":"publisher: MDPI","page":"5651","source":"Google Scholar","title":"A comparison of machine learning and geostatistical approaches for mapping forest canopy height over the southeastern US using ICESat-2","volume":"14","author":[{"family":"Tiwari","given":"Kasip"},{"family":"Narine","given":"Lana L."}],"issued":{"date-parts":[["2022"]]}}}],"schema":"https://github.com/citation-style-language/schema/raw/master/csl-citation.json"} </w:instrText>
      </w:r>
      <w:r w:rsidR="00BE323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[14]</w:t>
      </w:r>
      <w:r w:rsidR="00BE3232">
        <w:rPr>
          <w:rFonts w:ascii="Times New Roman" w:eastAsiaTheme="minorEastAsia" w:hAnsi="Times New Roman" w:cs="Times New Roman"/>
          <w:iCs/>
          <w:color w:val="000000" w:themeColor="text1"/>
          <w:sz w:val="24"/>
          <w:szCs w:val="24"/>
        </w:rPr>
        <w:fldChar w:fldCharType="end"/>
      </w:r>
      <w:r w:rsidR="0075150F" w:rsidRPr="0075150F">
        <w:rPr>
          <w:rFonts w:ascii="Times New Roman" w:eastAsiaTheme="minorEastAsia" w:hAnsi="Times New Roman" w:cs="Times New Roman"/>
          <w:iCs/>
          <w:color w:val="000000" w:themeColor="text1"/>
          <w:sz w:val="24"/>
          <w:szCs w:val="24"/>
        </w:rPr>
        <w:t xml:space="preserve"> </w:t>
      </w:r>
      <w:r w:rsidR="00DA5444">
        <w:rPr>
          <w:rFonts w:ascii="Times New Roman" w:eastAsiaTheme="minorEastAsia" w:hAnsi="Times New Roman" w:cs="Times New Roman"/>
          <w:iCs/>
          <w:color w:val="000000" w:themeColor="text1"/>
          <w:sz w:val="24"/>
          <w:szCs w:val="24"/>
        </w:rPr>
        <w:t>and AGB estimation</w:t>
      </w:r>
      <w:r w:rsidR="00BE3232">
        <w:rPr>
          <w:rFonts w:ascii="Times New Roman" w:eastAsiaTheme="minorEastAsia" w:hAnsi="Times New Roman" w:cs="Times New Roman"/>
          <w:iCs/>
          <w:color w:val="000000" w:themeColor="text1"/>
          <w:sz w:val="24"/>
          <w:szCs w:val="24"/>
        </w:rPr>
        <w:t xml:space="preserve"> </w:t>
      </w:r>
      <w:r w:rsidR="00BE323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{"citationID":"nwuD6HEs","properties":{"formattedCitation":"[15,16]","plainCitation":"[15,16]","noteIndex":0},"citationItems":[{"id":57,"uris":["http://zotero.org/users/local/t2Up2V82/items/5FSER5RI"],"itemData":{"id":57,"type":"article-journal","container-title":"International Journal of Remote Sensing","DOI":"10.1080/01431160500486732","ISSN":"0143-1161, 1366-5901","issue":"7","journalAbbreviation":"International Journal of Remote Sensing","language":"en","page":"1297-1328","source":"DOI.org (Crossref)","title":"The potential and challenge of remote sensing‐based biomass estimation","volume":"27","author":[{"family":"Lu","given":"Dengsheng"}],"issued":{"date-parts":[["2006",4]]}}},{"id":66,"uris":["http://zotero.org/users/local/t2Up2V82/items/4B6IASXF"],"itemData":{"id":66,"type":"book","publisher":"International Centre for Integrated Mountain Development (ICIMOD)","source":"Google Scholar","title":"Multi-scale forest biomass assessment and monitoring in the Hindu Kush Himalayan region: a geospatial perspective.","title-short":"Multi-scale forest biomass assessment and monitoring in the Hindu Kush Himalayan region","URL":"https://www.cabdirect.org/cabdirect/abstract/20163337371","author":[{"family":"Murthy","given":"M. S. R."},{"family":"Wesselman","given":"Sebastian"},{"family":"Gilani","given":"Hammad"}],"accessed":{"date-parts":[["2023",12,23]]},"issued":{"date-parts":[["2015"]]}}}],"schema":"https://github.com/citation-style-language/schema/raw/master/csl-citation.json"} </w:instrText>
      </w:r>
      <w:r w:rsidR="00BE323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[15,16]</w:t>
      </w:r>
      <w:r w:rsidR="00BE3232">
        <w:rPr>
          <w:rFonts w:ascii="Times New Roman" w:eastAsiaTheme="minorEastAsia" w:hAnsi="Times New Roman" w:cs="Times New Roman"/>
          <w:iCs/>
          <w:color w:val="000000" w:themeColor="text1"/>
          <w:sz w:val="24"/>
          <w:szCs w:val="24"/>
        </w:rPr>
        <w:fldChar w:fldCharType="end"/>
      </w:r>
      <w:r w:rsidR="00DA5444">
        <w:rPr>
          <w:rFonts w:ascii="Times New Roman" w:eastAsiaTheme="minorEastAsia" w:hAnsi="Times New Roman" w:cs="Times New Roman"/>
          <w:iCs/>
          <w:color w:val="000000" w:themeColor="text1"/>
          <w:sz w:val="24"/>
          <w:szCs w:val="24"/>
        </w:rPr>
        <w:t xml:space="preserve"> </w:t>
      </w:r>
      <w:r w:rsidR="0075150F" w:rsidRPr="0075150F">
        <w:rPr>
          <w:rFonts w:ascii="Times New Roman" w:eastAsiaTheme="minorEastAsia" w:hAnsi="Times New Roman" w:cs="Times New Roman"/>
          <w:iCs/>
          <w:color w:val="000000" w:themeColor="text1"/>
          <w:sz w:val="24"/>
          <w:szCs w:val="24"/>
        </w:rPr>
        <w:t>due to its c</w:t>
      </w:r>
      <w:r w:rsidR="00BE3232">
        <w:rPr>
          <w:rFonts w:ascii="Times New Roman" w:eastAsiaTheme="minorEastAsia" w:hAnsi="Times New Roman" w:cs="Times New Roman"/>
          <w:iCs/>
          <w:color w:val="000000" w:themeColor="text1"/>
          <w:sz w:val="24"/>
          <w:szCs w:val="24"/>
        </w:rPr>
        <w:t>a</w:t>
      </w:r>
      <w:r w:rsidR="0075150F" w:rsidRPr="0075150F">
        <w:rPr>
          <w:rFonts w:ascii="Times New Roman" w:eastAsiaTheme="minorEastAsia" w:hAnsi="Times New Roman" w:cs="Times New Roman"/>
          <w:iCs/>
          <w:color w:val="000000" w:themeColor="text1"/>
          <w:sz w:val="24"/>
          <w:szCs w:val="24"/>
        </w:rPr>
        <w:t xml:space="preserve">pacity to estimate </w:t>
      </w:r>
      <w:r w:rsidR="004B3F57">
        <w:rPr>
          <w:rFonts w:ascii="Times New Roman" w:eastAsiaTheme="minorEastAsia" w:hAnsi="Times New Roman" w:cs="Times New Roman"/>
          <w:iCs/>
          <w:color w:val="000000" w:themeColor="text1"/>
          <w:sz w:val="24"/>
          <w:szCs w:val="24"/>
        </w:rPr>
        <w:t>spatial</w:t>
      </w:r>
      <w:r w:rsidR="0075150F" w:rsidRPr="0075150F">
        <w:rPr>
          <w:rFonts w:ascii="Times New Roman" w:eastAsiaTheme="minorEastAsia" w:hAnsi="Times New Roman" w:cs="Times New Roman"/>
          <w:iCs/>
          <w:color w:val="000000" w:themeColor="text1"/>
          <w:sz w:val="24"/>
          <w:szCs w:val="24"/>
        </w:rPr>
        <w:t xml:space="preserve"> distribution of AGB at a </w:t>
      </w:r>
      <w:r w:rsidR="0075150F">
        <w:rPr>
          <w:rFonts w:ascii="Times New Roman" w:eastAsiaTheme="minorEastAsia" w:hAnsi="Times New Roman" w:cs="Times New Roman"/>
          <w:iCs/>
          <w:color w:val="000000" w:themeColor="text1"/>
          <w:sz w:val="24"/>
          <w:szCs w:val="24"/>
        </w:rPr>
        <w:t>fair price</w:t>
      </w:r>
      <w:r w:rsidR="0075150F" w:rsidRPr="0075150F">
        <w:rPr>
          <w:rFonts w:ascii="Times New Roman" w:eastAsiaTheme="minorEastAsia" w:hAnsi="Times New Roman" w:cs="Times New Roman"/>
          <w:iCs/>
          <w:color w:val="000000" w:themeColor="text1"/>
          <w:sz w:val="24"/>
          <w:szCs w:val="24"/>
        </w:rPr>
        <w:t xml:space="preserve"> with </w:t>
      </w:r>
      <w:r w:rsidR="0075150F">
        <w:rPr>
          <w:rFonts w:ascii="Times New Roman" w:eastAsiaTheme="minorEastAsia" w:hAnsi="Times New Roman" w:cs="Times New Roman"/>
          <w:iCs/>
          <w:color w:val="000000" w:themeColor="text1"/>
          <w:sz w:val="24"/>
          <w:szCs w:val="24"/>
        </w:rPr>
        <w:t>acceptable accuracy.</w:t>
      </w:r>
      <w:r w:rsidR="00935023">
        <w:rPr>
          <w:rFonts w:ascii="Times New Roman" w:eastAsiaTheme="minorEastAsia" w:hAnsi="Times New Roman" w:cs="Times New Roman"/>
          <w:iCs/>
          <w:color w:val="000000" w:themeColor="text1"/>
          <w:sz w:val="24"/>
          <w:szCs w:val="24"/>
        </w:rPr>
        <w:t xml:space="preserve"> </w:t>
      </w:r>
      <w:r w:rsidR="00935023" w:rsidRPr="00935023">
        <w:rPr>
          <w:rFonts w:ascii="Times New Roman" w:eastAsiaTheme="minorEastAsia" w:hAnsi="Times New Roman" w:cs="Times New Roman"/>
          <w:iCs/>
          <w:color w:val="000000" w:themeColor="text1"/>
          <w:sz w:val="24"/>
          <w:szCs w:val="24"/>
        </w:rPr>
        <w:t>Even though it is impossible to detect biomass directly from space, field-based observations paired with spectrally-derived factors from sensor reflectance (bands) boost the accuracy of biomass prediction</w:t>
      </w:r>
      <w:r w:rsidR="00227ADA">
        <w:rPr>
          <w:rFonts w:ascii="Times New Roman" w:eastAsiaTheme="minorEastAsia" w:hAnsi="Times New Roman" w:cs="Times New Roman"/>
          <w:iCs/>
          <w:color w:val="000000" w:themeColor="text1"/>
          <w:sz w:val="24"/>
          <w:szCs w:val="24"/>
        </w:rPr>
        <w:t xml:space="preserve"> </w:t>
      </w:r>
      <w:r w:rsidR="00EF6B2D">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{"citationID":"NjGIPYep","properties":{"formattedCitation":"[17]","plainCitation":"[17]","noteIndex":0},"citationItems":[{"id":19,"uris":["http://zotero.org/users/local/t2Up2V82/items/RY4VZQW6"],"itemData":{"id":19,"type":"article-journal","container-title":"Remote sensing of Environment","issue":"3","note":"publisher: Elsevier","page":"393–410","source":"Google Scholar","title":"Remote sensing estimates of boreal and temperate forest woody biomass: carbon pools, sources, and sinks","title-short":"Remote sensing estimates of boreal and temperate forest woody biomass","volume":"84","author":[{"family":"Dong","given":"Jiarui"},{"family":"Kaufmann","given":"Robert K."},{"family":"Myneni","given":"Ranga B."},{"family":"Tucker","given":"Compton J."},{"family":"Kauppi","given":"Pekka E."},{"family":"Liski","given":"Jari"},{"family":"Buermann","given":"Wolfgang"},{"family":"Alexeyev","given":"V."},{"family":"Hughes","given":"Malcolm K."}],"issued":{"date-parts":[["2003"]]}}}],"schema":"https://github.com/citation-style-language/schema/raw/master/csl-citation.json"} </w:instrText>
      </w:r>
      <w:r w:rsidR="00EF6B2D">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[17]</w:t>
      </w:r>
      <w:r w:rsidR="00EF6B2D">
        <w:rPr>
          <w:rFonts w:ascii="Times New Roman" w:eastAsiaTheme="minorEastAsia" w:hAnsi="Times New Roman" w:cs="Times New Roman"/>
          <w:iCs/>
          <w:color w:val="000000" w:themeColor="text1"/>
          <w:sz w:val="24"/>
          <w:szCs w:val="24"/>
        </w:rPr>
        <w:fldChar w:fldCharType="end"/>
      </w:r>
      <w:r w:rsidR="00935023" w:rsidRPr="00935023">
        <w:rPr>
          <w:rFonts w:ascii="Times New Roman" w:eastAsiaTheme="minorEastAsia" w:hAnsi="Times New Roman" w:cs="Times New Roman"/>
          <w:iCs/>
          <w:color w:val="000000" w:themeColor="text1"/>
          <w:sz w:val="24"/>
          <w:szCs w:val="24"/>
        </w:rPr>
        <w:t>.</w:t>
      </w:r>
      <w:r w:rsidR="00227ADA">
        <w:rPr>
          <w:rFonts w:ascii="Times New Roman" w:eastAsiaTheme="minorEastAsia" w:hAnsi="Times New Roman" w:cs="Times New Roman"/>
          <w:iCs/>
          <w:color w:val="000000" w:themeColor="text1"/>
          <w:sz w:val="24"/>
          <w:szCs w:val="24"/>
        </w:rPr>
        <w:t xml:space="preserve"> </w:t>
      </w:r>
      <w:r w:rsidR="00227ADA" w:rsidRPr="00227ADA">
        <w:rPr>
          <w:rFonts w:ascii="Times New Roman" w:eastAsiaTheme="minorEastAsia" w:hAnsi="Times New Roman" w:cs="Times New Roman"/>
          <w:iCs/>
          <w:color w:val="000000" w:themeColor="text1"/>
          <w:sz w:val="24"/>
          <w:szCs w:val="24"/>
        </w:rPr>
        <w:t>National forest monitoring systems should employ remote sensing (RS) technology for inventory in order to monitor forest cover, evaluate forest carbon reference, and assess forest degradation, according to recommendations made by the United Nations joint program on REDD (UN-REDD).</w:t>
      </w:r>
      <w:r w:rsidR="00F10220">
        <w:rPr>
          <w:rFonts w:ascii="Times New Roman" w:eastAsiaTheme="minorEastAsia" w:hAnsi="Times New Roman" w:cs="Times New Roman"/>
          <w:iCs/>
          <w:color w:val="000000" w:themeColor="text1"/>
          <w:sz w:val="24"/>
          <w:szCs w:val="24"/>
        </w:rPr>
        <w:t xml:space="preserve"> </w:t>
      </w:r>
      <w:r w:rsidR="00F10220" w:rsidRPr="00F10220">
        <w:rPr>
          <w:rFonts w:ascii="Times New Roman" w:eastAsiaTheme="minorEastAsia" w:hAnsi="Times New Roman" w:cs="Times New Roman"/>
          <w:iCs/>
          <w:color w:val="000000" w:themeColor="text1"/>
          <w:sz w:val="24"/>
          <w:szCs w:val="24"/>
        </w:rPr>
        <w:t>Improved methods for integrating data are also necessary to get precise and spatially e</w:t>
      </w:r>
      <w:r w:rsidR="00114113">
        <w:rPr>
          <w:rFonts w:ascii="Times New Roman" w:eastAsiaTheme="minorEastAsia" w:hAnsi="Times New Roman" w:cs="Times New Roman"/>
          <w:iCs/>
          <w:color w:val="000000" w:themeColor="text1"/>
          <w:sz w:val="24"/>
          <w:szCs w:val="24"/>
        </w:rPr>
        <w:t>xplicit estimates of forest AGB</w:t>
      </w:r>
      <w:r w:rsidR="00EF6B2D">
        <w:rPr>
          <w:rFonts w:ascii="Times New Roman" w:eastAsiaTheme="minorEastAsia" w:hAnsi="Times New Roman" w:cs="Times New Roman"/>
          <w:iCs/>
          <w:color w:val="000000" w:themeColor="text1"/>
          <w:sz w:val="24"/>
          <w:szCs w:val="24"/>
        </w:rPr>
        <w:t xml:space="preserve"> </w:t>
      </w:r>
      <w:r w:rsidR="0012766C">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{"citationID":"n6GcgHMT","properties":{"formattedCitation":"[18]","plainCitation":"[18]","noteIndex":0},"citationItems":[{"id":108,"uris":["http://zotero.org/users/local/t2Up2V82/items/JJTVGGKL"],"itemData":{"id":108,"type":"chapter","container-title":"Remote Sensing of Northwest Himalayan Ecosystems","event-place":"Singapore","ISBN":"9789811321276","language":"en","note":"DOI: 10.1007/978-981-13-2128-3_13","page":"285-311","publisher":"Springer Singapore","publisher-place":"Singapore","source":"DOI.org (Crossref)","title":"Remote Sensing-Based Forest Biomass Assessment in Northwest Himalayan Landscape","URL":"http://link.springer.com/10.1007/978-981-13-2128-3_13","editor":[{"family":"Navalgund","given":"R. R."},{"family":"Kumar","given":"A. Senthil"},{"family":"Nandy","given":"Subrata"}],"author":[{"family":"Nandy","given":"Subrata"},{"family":"Ghosh","given":"Surajit"},{"family":"Kushwaha","given":"S. P. S."},{"family":"Senthil Kumar","given":"A."}],"accessed":{"date-parts":[["2023",12,23]]},"issued":{"date-parts":[["2019"]]}}}],"schema":"https://github.com/citation-style-language/schema/raw/master/csl-citation.json"} </w:instrText>
      </w:r>
      <w:r w:rsidR="0012766C">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[18]</w:t>
      </w:r>
      <w:r w:rsidR="0012766C">
        <w:rPr>
          <w:rFonts w:ascii="Times New Roman" w:eastAsiaTheme="minorEastAsia" w:hAnsi="Times New Roman" w:cs="Times New Roman"/>
          <w:iCs/>
          <w:color w:val="000000" w:themeColor="text1"/>
          <w:sz w:val="24"/>
          <w:szCs w:val="24"/>
        </w:rPr>
        <w:fldChar w:fldCharType="end"/>
      </w:r>
      <w:r w:rsidR="00114113">
        <w:rPr>
          <w:rFonts w:ascii="Times New Roman" w:eastAsiaTheme="minorEastAsia" w:hAnsi="Times New Roman" w:cs="Times New Roman"/>
          <w:iCs/>
          <w:color w:val="000000" w:themeColor="text1"/>
          <w:sz w:val="24"/>
          <w:szCs w:val="24"/>
        </w:rPr>
        <w:t>.</w:t>
      </w:r>
    </w:p>
    <w:p w:rsidR="00E16A66" w:rsidRDefault="00C671FC" w:rsidP="00AA5E81">
      <w:pPr>
        <w:jc w:val="both"/>
        <w:rPr>
          <w:rFonts w:ascii="Times New Roman" w:eastAsiaTheme="minorEastAsia" w:hAnsi="Times New Roman" w:cs="Times New Roman"/>
          <w:iCs/>
          <w:color w:val="000000" w:themeColor="text1"/>
          <w:sz w:val="24"/>
          <w:szCs w:val="24"/>
        </w:rPr>
      </w:pPr>
      <w:r w:rsidRPr="00C671FC">
        <w:rPr>
          <w:rFonts w:ascii="Times New Roman" w:eastAsiaTheme="minorEastAsia" w:hAnsi="Times New Roman" w:cs="Times New Roman"/>
          <w:iCs/>
          <w:color w:val="000000" w:themeColor="text1"/>
          <w:sz w:val="24"/>
          <w:szCs w:val="24"/>
        </w:rPr>
        <w:t xml:space="preserve">Because Landsat </w:t>
      </w:r>
      <w:r>
        <w:rPr>
          <w:rFonts w:ascii="Times New Roman" w:eastAsiaTheme="minorEastAsia" w:hAnsi="Times New Roman" w:cs="Times New Roman"/>
          <w:iCs/>
          <w:color w:val="000000" w:themeColor="text1"/>
          <w:sz w:val="24"/>
          <w:szCs w:val="24"/>
        </w:rPr>
        <w:t>images</w:t>
      </w:r>
      <w:r w:rsidRPr="00C671FC">
        <w:rPr>
          <w:rFonts w:ascii="Times New Roman" w:eastAsiaTheme="minorEastAsia" w:hAnsi="Times New Roman" w:cs="Times New Roman"/>
          <w:iCs/>
          <w:color w:val="000000" w:themeColor="text1"/>
          <w:sz w:val="24"/>
          <w:szCs w:val="24"/>
        </w:rPr>
        <w:t xml:space="preserve"> have a medium spatial resolution and are widely accessible, they have been the primary source of forest AGB calculation for the past thirty years</w:t>
      </w:r>
      <w:r w:rsidR="00165ECC">
        <w:rPr>
          <w:rFonts w:ascii="Times New Roman" w:eastAsiaTheme="minorEastAsia" w:hAnsi="Times New Roman" w:cs="Times New Roman"/>
          <w:iCs/>
          <w:color w:val="000000" w:themeColor="text1"/>
          <w:sz w:val="24"/>
          <w:szCs w:val="24"/>
        </w:rPr>
        <w:t xml:space="preserve"> </w:t>
      </w:r>
      <w:r w:rsidR="00165ECC">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gNM18MKM","properties":{"formattedCitation":"[19\\uc0\\u8211{}21]","plainCitation":"[19–21]","noteIndex":0},"citationItems":[{"id":110,"uris":["http://zotero.org/users/local/t2Up2V82/items/5NGT48HM"],"itemData":{"id":110,"type":"article-journal","container-title":"Remote sensing of environment","issue":"4","note":"publisher: Elsevier","page":"463–474","source":"Google Scholar","title":"Predictive relations of tropical forest biomass from Landsat TM data and their transferability between regions","volume":"85","author":[{"family":"Foody","given":"Giles M."},{"family":"Boyd","given":"Doreen S."},{"family":"Cutler","given":"Mark EJ"}],"issued":{"date-parts":[["2003"]]}}},{"id":113,"uris":["http://zotero.org/users/local/t2Up2V82/items/EZ7DRDRD"],"itemData":{"id":113,"type":"article-journal","container-title":"International Journal of Remote Sensing","DOI":"10.1080/01431160500142145","ISSN":"0143-1161, 1366-5901","issue":"12","journalAbbreviation":"International Journal of Remote Sensing","language":"en","page":"2509-2525","source":"DOI.org (Crossref)","title":"Aboveground biomass estimation using Landsat TM data in the Brazilian Amazon","volume":"26","author":[{"family":"Lu","given":"D."}],"issued":{"date-parts":[["2005",6,20]]}}},{"id":111,"uris":["http://zotero.org/users/local/t2Up2V82/items/9Q8QPPDD"],"itemData":{"id":111,"type":"article-journal","container-title":"Remote Sensing of Environment","issue":"5","note":"publisher: Elsevier","page":"1053–1068","source":"Google Scholar","title":"Quantification of live aboveground forest biomass dynamics with Landsat time-series and field inventory data: A comparison of empirical modeling approaches","title-short":"Quantification of live aboveground forest biomass dynamics with Landsat time-series and field inventory data","volume":"114","author":[{"family":"Powell","given":"Scott L."},{"family":"Cohen","given":"Warren B."},{"family":"Healey","given":"Sean P."},{"family":"Kennedy","given":"Robert E."},{"family":"Moisen","given":"Gretchen G."},{"family":"Pierce","given":"Kenneth B."},{"family":"Ohmann","given":"Janet L."}],"issued":{"date-parts":[["2010"]]}}}],"schema":"https://github.com/citation-style-language/schema/raw/master/csl-citation.json"} </w:instrText>
      </w:r>
      <w:r w:rsidR="00165ECC">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szCs w:val="24"/>
        </w:rPr>
        <w:t>[19–21]</w:t>
      </w:r>
      <w:r w:rsidR="00165ECC">
        <w:rPr>
          <w:rFonts w:ascii="Times New Roman" w:eastAsiaTheme="minorEastAsia" w:hAnsi="Times New Roman" w:cs="Times New Roman"/>
          <w:iCs/>
          <w:color w:val="000000" w:themeColor="text1"/>
          <w:sz w:val="24"/>
          <w:szCs w:val="24"/>
        </w:rPr>
        <w:fldChar w:fldCharType="end"/>
      </w:r>
      <w:r w:rsidR="004E175B" w:rsidRPr="004E175B">
        <w:rPr>
          <w:rFonts w:ascii="Times New Roman" w:eastAsiaTheme="minorEastAsia" w:hAnsi="Times New Roman" w:cs="Times New Roman"/>
          <w:iCs/>
          <w:color w:val="000000" w:themeColor="text1"/>
          <w:sz w:val="24"/>
          <w:szCs w:val="24"/>
        </w:rPr>
        <w:t>.</w:t>
      </w:r>
      <w:r w:rsidR="0047032F">
        <w:rPr>
          <w:rFonts w:ascii="Times New Roman" w:eastAsiaTheme="minorEastAsia" w:hAnsi="Times New Roman" w:cs="Times New Roman"/>
          <w:iCs/>
          <w:color w:val="000000" w:themeColor="text1"/>
          <w:sz w:val="24"/>
          <w:szCs w:val="24"/>
        </w:rPr>
        <w:t xml:space="preserve"> </w:t>
      </w:r>
      <w:r w:rsidR="00E240E7" w:rsidRPr="00E240E7">
        <w:rPr>
          <w:rFonts w:ascii="Times New Roman" w:eastAsiaTheme="minorEastAsia" w:hAnsi="Times New Roman" w:cs="Times New Roman"/>
          <w:iCs/>
          <w:color w:val="000000" w:themeColor="text1"/>
          <w:sz w:val="24"/>
          <w:szCs w:val="24"/>
        </w:rPr>
        <w:t>Nonetheless, a prevalent issue with Landsat imagery is data saturation; it has been observed that a rise in biomass causes spectral saturation issues, which typically result in an underestimation of biomass</w:t>
      </w:r>
      <w:r w:rsidR="001634FA">
        <w:rPr>
          <w:rFonts w:ascii="Times New Roman" w:eastAsiaTheme="minorEastAsia" w:hAnsi="Times New Roman" w:cs="Times New Roman"/>
          <w:iCs/>
          <w:color w:val="000000" w:themeColor="text1"/>
          <w:sz w:val="24"/>
          <w:szCs w:val="24"/>
        </w:rPr>
        <w:t xml:space="preserve"> </w:t>
      </w:r>
      <w:r w:rsidR="001634FA">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{"citationID":"k2pN6JnB","properties":{"formattedCitation":"[22]","plainCitation":"[22]","noteIndex":0},"citationItems":[{"id":115,"uris":["http://zotero.org/users/local/t2Up2V82/items/YDA6YK7E"],"itemData":{"id":115,"type":"article-journal","container-title":"International Journal of Remote Sensing","DOI":"10.1080/014311600210119","ISSN":"0143-1161, 1366-5901","issue":"6-7","journalAbbreviation":"International Journal of Remote Sensing","language":"en","page":"1139-1157","source":"DOI.org (Crossref)","title":"Satellite estimation of tropical secondary forest above-ground biomass: Data from Brazil and Bolivia","title-short":"Satellite estimation of tropical secondary forest above-ground biomass","volume":"21","author":[{"family":"Steininger","given":"M. K."}],"issued":{"date-parts":[["2000",1]]}}}],"schema":"https://github.com/citation-style-language/schema/raw/master/csl-citation.json"} </w:instrText>
      </w:r>
      <w:r w:rsidR="001634FA">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[22]</w:t>
      </w:r>
      <w:r w:rsidR="001634FA">
        <w:rPr>
          <w:rFonts w:ascii="Times New Roman" w:eastAsiaTheme="minorEastAsia" w:hAnsi="Times New Roman" w:cs="Times New Roman"/>
          <w:iCs/>
          <w:color w:val="000000" w:themeColor="text1"/>
          <w:sz w:val="24"/>
          <w:szCs w:val="24"/>
        </w:rPr>
        <w:fldChar w:fldCharType="end"/>
      </w:r>
      <w:r w:rsidR="00E240E7" w:rsidRPr="00E240E7">
        <w:rPr>
          <w:rFonts w:ascii="Times New Roman" w:eastAsiaTheme="minorEastAsia" w:hAnsi="Times New Roman" w:cs="Times New Roman"/>
          <w:iCs/>
          <w:color w:val="000000" w:themeColor="text1"/>
          <w:sz w:val="24"/>
          <w:szCs w:val="24"/>
        </w:rPr>
        <w:t>.</w:t>
      </w:r>
      <w:r w:rsidR="00E01BD9">
        <w:rPr>
          <w:rFonts w:ascii="Times New Roman" w:eastAsiaTheme="minorEastAsia" w:hAnsi="Times New Roman" w:cs="Times New Roman"/>
          <w:iCs/>
          <w:color w:val="000000" w:themeColor="text1"/>
          <w:sz w:val="24"/>
          <w:szCs w:val="24"/>
        </w:rPr>
        <w:t xml:space="preserve"> </w:t>
      </w:r>
      <w:r w:rsidR="00E01BD9" w:rsidRPr="00E01BD9">
        <w:rPr>
          <w:rFonts w:ascii="Times New Roman" w:eastAsiaTheme="minorEastAsia" w:hAnsi="Times New Roman" w:cs="Times New Roman"/>
          <w:iCs/>
          <w:color w:val="000000" w:themeColor="text1"/>
          <w:sz w:val="24"/>
          <w:szCs w:val="24"/>
        </w:rPr>
        <w:t>Sentinel-2, a sensor fitted with a multi-spectral instrument</w:t>
      </w:r>
      <w:r w:rsidR="00E01BD9">
        <w:rPr>
          <w:rFonts w:ascii="Times New Roman" w:eastAsiaTheme="minorEastAsia" w:hAnsi="Times New Roman" w:cs="Times New Roman"/>
          <w:iCs/>
          <w:color w:val="000000" w:themeColor="text1"/>
          <w:sz w:val="24"/>
          <w:szCs w:val="24"/>
        </w:rPr>
        <w:t xml:space="preserve"> </w:t>
      </w:r>
      <w:r w:rsidR="00057FA1">
        <w:rPr>
          <w:rFonts w:ascii="Times New Roman" w:eastAsiaTheme="minorEastAsia" w:hAnsi="Times New Roman" w:cs="Times New Roman"/>
          <w:iCs/>
          <w:color w:val="000000" w:themeColor="text1"/>
          <w:sz w:val="24"/>
          <w:szCs w:val="24"/>
        </w:rPr>
        <w:t>(MSI)</w:t>
      </w:r>
      <w:r w:rsidR="00E01BD9" w:rsidRPr="00E01BD9">
        <w:rPr>
          <w:rFonts w:ascii="Times New Roman" w:eastAsiaTheme="minorEastAsia" w:hAnsi="Times New Roman" w:cs="Times New Roman"/>
          <w:iCs/>
          <w:color w:val="000000" w:themeColor="text1"/>
          <w:sz w:val="24"/>
          <w:szCs w:val="24"/>
        </w:rPr>
        <w:t xml:space="preserve">, offers a noteworthy </w:t>
      </w:r>
      <w:r w:rsidR="00E01BD9">
        <w:rPr>
          <w:rFonts w:ascii="Times New Roman" w:eastAsiaTheme="minorEastAsia" w:hAnsi="Times New Roman" w:cs="Times New Roman"/>
          <w:iCs/>
          <w:color w:val="000000" w:themeColor="text1"/>
          <w:sz w:val="24"/>
          <w:szCs w:val="24"/>
        </w:rPr>
        <w:t>enhancement in terms of spectral</w:t>
      </w:r>
      <w:r w:rsidR="00E01BD9" w:rsidRPr="00E01BD9">
        <w:rPr>
          <w:rFonts w:ascii="Times New Roman" w:eastAsiaTheme="minorEastAsia" w:hAnsi="Times New Roman" w:cs="Times New Roman"/>
          <w:iCs/>
          <w:color w:val="000000" w:themeColor="text1"/>
          <w:sz w:val="24"/>
          <w:szCs w:val="24"/>
        </w:rPr>
        <w:t xml:space="preserve"> coverage, temporal frequency </w:t>
      </w:r>
      <w:r w:rsidR="00E01BD9">
        <w:rPr>
          <w:rFonts w:ascii="Times New Roman" w:eastAsiaTheme="minorEastAsia" w:hAnsi="Times New Roman" w:cs="Times New Roman"/>
          <w:iCs/>
          <w:color w:val="000000" w:themeColor="text1"/>
          <w:sz w:val="24"/>
          <w:szCs w:val="24"/>
        </w:rPr>
        <w:t xml:space="preserve">and </w:t>
      </w:r>
      <w:r w:rsidR="00057FA1">
        <w:rPr>
          <w:rFonts w:ascii="Times New Roman" w:eastAsiaTheme="minorEastAsia" w:hAnsi="Times New Roman" w:cs="Times New Roman"/>
          <w:iCs/>
          <w:color w:val="000000" w:themeColor="text1"/>
          <w:sz w:val="24"/>
          <w:szCs w:val="24"/>
        </w:rPr>
        <w:t>spatial</w:t>
      </w:r>
      <w:r w:rsidR="00E01BD9" w:rsidRPr="00E01BD9">
        <w:rPr>
          <w:rFonts w:ascii="Times New Roman" w:eastAsiaTheme="minorEastAsia" w:hAnsi="Times New Roman" w:cs="Times New Roman"/>
          <w:iCs/>
          <w:color w:val="000000" w:themeColor="text1"/>
          <w:sz w:val="24"/>
          <w:szCs w:val="24"/>
        </w:rPr>
        <w:t xml:space="preserve"> resolution when compared to the present generation of Landsat sensors</w:t>
      </w:r>
      <w:r w:rsidR="00FE03D3">
        <w:rPr>
          <w:rFonts w:ascii="Times New Roman" w:eastAsiaTheme="minorEastAsia" w:hAnsi="Times New Roman" w:cs="Times New Roman"/>
          <w:iCs/>
          <w:color w:val="000000" w:themeColor="text1"/>
          <w:sz w:val="24"/>
          <w:szCs w:val="24"/>
        </w:rPr>
        <w:t xml:space="preserve"> </w:t>
      </w:r>
      <w:r w:rsidR="00581384">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{"citationID":"c7YPxXUG","properties":{"formattedCitation":"[23,24]","plainCitation":"[23,24]","noteIndex":0},"citationItems":[{"id":3,"uris":["http://zotero.org/users/local/t2Up2V82/items/A48W9AV6"],"itemData":{"id":3,"type":"article-journal","container-title":"Remote Sensing of Environment","note":"publisher: Elsevier","page":"257–273","source":"Google Scholar","title":"Comparison of Sentinel-2 and Landsat 8 imagery for forest variable prediction in boreal region","volume":"223","author":[{"family":"Astola","given":"Heikki"},{"family":"Häme","given":"Tuomas"},{"family":"Sirro","given":"Laura"},{"family":"Molinier","given":"Matthieu"},{"family":"Kilpi","given":"Jorma"}],"issued":{"date-parts":[["2019"]]}}},{"id":10,"uris":["http://zotero.org/users/local/t2Up2V82/items/XIKKN8V8"],"itemData":{"id":10,"type":"article-journal","container-title":"Lund University GEM thesis series","source":"Google Scholar","title":"Joint use of Sentinel-1 and Sentinel-2 for land cover classification: A machine learning approach","title-short":"Joint use of Sentinel-1 and Sentinel-2 for land cover classification","URL":"https://lup.lub.lu.se/student-papers/record/8915043/file/8915048.pdf","author":[{"family":"Castro Gomez","given":"Miguel Gumersindo"}],"accessed":{"date-parts":[["2023",12,23]]},"issued":{"date-parts":[["2017"]]}}}],"schema":"https://github.com/citation-style-language/schema/raw/master/csl-citation.json"} </w:instrText>
      </w:r>
      <w:r w:rsidR="00581384">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[23,24]</w:t>
      </w:r>
      <w:r w:rsidR="00581384">
        <w:rPr>
          <w:rFonts w:ascii="Times New Roman" w:eastAsiaTheme="minorEastAsia" w:hAnsi="Times New Roman" w:cs="Times New Roman"/>
          <w:iCs/>
          <w:color w:val="000000" w:themeColor="text1"/>
          <w:sz w:val="24"/>
          <w:szCs w:val="24"/>
        </w:rPr>
        <w:fldChar w:fldCharType="end"/>
      </w:r>
      <w:r w:rsidR="00E01BD9" w:rsidRPr="00E01BD9">
        <w:rPr>
          <w:rFonts w:ascii="Times New Roman" w:eastAsiaTheme="minorEastAsia" w:hAnsi="Times New Roman" w:cs="Times New Roman"/>
          <w:iCs/>
          <w:color w:val="000000" w:themeColor="text1"/>
          <w:sz w:val="24"/>
          <w:szCs w:val="24"/>
        </w:rPr>
        <w:t>.</w:t>
      </w:r>
      <w:r w:rsidR="00F604D7">
        <w:rPr>
          <w:rFonts w:ascii="Times New Roman" w:eastAsiaTheme="minorEastAsia" w:hAnsi="Times New Roman" w:cs="Times New Roman"/>
          <w:iCs/>
          <w:color w:val="000000" w:themeColor="text1"/>
          <w:sz w:val="24"/>
          <w:szCs w:val="24"/>
        </w:rPr>
        <w:t xml:space="preserve"> </w:t>
      </w:r>
      <w:r w:rsidR="005108F0">
        <w:rPr>
          <w:rFonts w:ascii="Times New Roman" w:eastAsiaTheme="minorEastAsia" w:hAnsi="Times New Roman" w:cs="Times New Roman"/>
          <w:iCs/>
          <w:color w:val="000000" w:themeColor="text1"/>
          <w:sz w:val="24"/>
          <w:szCs w:val="24"/>
        </w:rPr>
        <w:t>T</w:t>
      </w:r>
      <w:r w:rsidR="00CD49E3" w:rsidRPr="00CD49E3">
        <w:rPr>
          <w:rFonts w:ascii="Times New Roman" w:eastAsiaTheme="minorEastAsia" w:hAnsi="Times New Roman" w:cs="Times New Roman"/>
          <w:iCs/>
          <w:color w:val="000000" w:themeColor="text1"/>
          <w:sz w:val="24"/>
          <w:szCs w:val="24"/>
        </w:rPr>
        <w:t>he sensor</w:t>
      </w:r>
      <w:r w:rsidR="005108F0">
        <w:rPr>
          <w:rFonts w:ascii="Times New Roman" w:eastAsiaTheme="minorEastAsia" w:hAnsi="Times New Roman" w:cs="Times New Roman"/>
          <w:iCs/>
          <w:color w:val="000000" w:themeColor="text1"/>
          <w:sz w:val="24"/>
          <w:szCs w:val="24"/>
        </w:rPr>
        <w:t xml:space="preserve"> from sentinel-2</w:t>
      </w:r>
      <w:r w:rsidR="00CD49E3" w:rsidRPr="00CD49E3">
        <w:rPr>
          <w:rFonts w:ascii="Times New Roman" w:eastAsiaTheme="minorEastAsia" w:hAnsi="Times New Roman" w:cs="Times New Roman"/>
          <w:iCs/>
          <w:color w:val="000000" w:themeColor="text1"/>
          <w:sz w:val="24"/>
          <w:szCs w:val="24"/>
        </w:rPr>
        <w:t xml:space="preserve"> has a significant potential for mapping different vegetation properties due to the presence of four bands inside the red-edge region, which are centered at 705 nm (band 5), 740 nm (band 6), 783 nm (band 7), and 865 nm (band 8a)</w:t>
      </w:r>
      <w:r w:rsidR="00581384">
        <w:rPr>
          <w:rFonts w:ascii="Times New Roman" w:eastAsiaTheme="minorEastAsia" w:hAnsi="Times New Roman" w:cs="Times New Roman"/>
          <w:iCs/>
          <w:color w:val="000000" w:themeColor="text1"/>
          <w:sz w:val="24"/>
          <w:szCs w:val="24"/>
        </w:rPr>
        <w:t xml:space="preserve"> </w:t>
      </w:r>
      <w:r w:rsidR="00581384">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{"citationID":"wnh1Ykrp","properties":{"formattedCitation":"[25]","plainCitation":"[25]","noteIndex":0},"citationItems":[{"id":89,"uris":["http://zotero.org/users/local/t2Up2V82/items/BNA4TCDU"],"itemData":{"id":89,"type":"article-journal","container-title":"ISPRS journal of photogrammetry and remote sensing","note":"publisher: Elsevier","page":"32–40","source":"Google Scholar","title":"Examining the strength of the newly-launched Sentinel 2 MSI sensor in detecting and discriminating subtle differences between C3 and C4 grass species","volume":"129","author":[{"family":"Shoko","given":"C."},{"family":"Mutanga","given":"O."}],"issued":{"date-parts":[["2017"]]}}}],"schema":"https://github.com/citation-style-language/schema/raw/master/csl-citation.json"} </w:instrText>
      </w:r>
      <w:r w:rsidR="00581384">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[25]</w:t>
      </w:r>
      <w:r w:rsidR="00581384">
        <w:rPr>
          <w:rFonts w:ascii="Times New Roman" w:eastAsiaTheme="minorEastAsia" w:hAnsi="Times New Roman" w:cs="Times New Roman"/>
          <w:iCs/>
          <w:color w:val="000000" w:themeColor="text1"/>
          <w:sz w:val="24"/>
          <w:szCs w:val="24"/>
        </w:rPr>
        <w:fldChar w:fldCharType="end"/>
      </w:r>
      <w:r w:rsidR="00CD49E3" w:rsidRPr="00CD49E3">
        <w:rPr>
          <w:rFonts w:ascii="Times New Roman" w:eastAsiaTheme="minorEastAsia" w:hAnsi="Times New Roman" w:cs="Times New Roman"/>
          <w:iCs/>
          <w:color w:val="000000" w:themeColor="text1"/>
          <w:sz w:val="24"/>
          <w:szCs w:val="24"/>
        </w:rPr>
        <w:t>.</w:t>
      </w:r>
      <w:r w:rsidR="00C86121">
        <w:rPr>
          <w:rFonts w:ascii="Times New Roman" w:eastAsiaTheme="minorEastAsia" w:hAnsi="Times New Roman" w:cs="Times New Roman"/>
          <w:iCs/>
          <w:color w:val="000000" w:themeColor="text1"/>
          <w:sz w:val="24"/>
          <w:szCs w:val="24"/>
        </w:rPr>
        <w:t xml:space="preserve"> </w:t>
      </w:r>
    </w:p>
    <w:p w:rsidR="00CD0740" w:rsidRDefault="00D60290" w:rsidP="00AA5E81">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southern coast of Honda Bay, </w:t>
      </w:r>
      <w:proofErr w:type="spellStart"/>
      <w:r>
        <w:rPr>
          <w:rFonts w:ascii="Times New Roman" w:eastAsiaTheme="minorEastAsia" w:hAnsi="Times New Roman" w:cs="Times New Roman"/>
          <w:iCs/>
          <w:color w:val="000000" w:themeColor="text1"/>
          <w:sz w:val="24"/>
          <w:szCs w:val="24"/>
        </w:rPr>
        <w:t>Pureto</w:t>
      </w:r>
      <w:proofErr w:type="spellEnd"/>
      <w:r>
        <w:rPr>
          <w:rFonts w:ascii="Times New Roman" w:eastAsiaTheme="minorEastAsia" w:hAnsi="Times New Roman" w:cs="Times New Roman"/>
          <w:iCs/>
          <w:color w:val="000000" w:themeColor="text1"/>
          <w:sz w:val="24"/>
          <w:szCs w:val="24"/>
        </w:rPr>
        <w:t xml:space="preserve"> </w:t>
      </w:r>
      <w:proofErr w:type="spellStart"/>
      <w:r>
        <w:rPr>
          <w:rFonts w:ascii="Times New Roman" w:eastAsiaTheme="minorEastAsia" w:hAnsi="Times New Roman" w:cs="Times New Roman"/>
          <w:iCs/>
          <w:color w:val="000000" w:themeColor="text1"/>
          <w:sz w:val="24"/>
          <w:szCs w:val="24"/>
        </w:rPr>
        <w:t>Princesa</w:t>
      </w:r>
      <w:proofErr w:type="spellEnd"/>
      <w:r>
        <w:rPr>
          <w:rFonts w:ascii="Times New Roman" w:eastAsiaTheme="minorEastAsia" w:hAnsi="Times New Roman" w:cs="Times New Roman"/>
          <w:iCs/>
          <w:color w:val="000000" w:themeColor="text1"/>
          <w:sz w:val="24"/>
          <w:szCs w:val="24"/>
        </w:rPr>
        <w:t xml:space="preserve"> City, Philippines,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{"citationID":"JsOhOLXd","properties":{"formattedCitation":"[26]","plainCitation":"[26]","noteIndex":0},"citationItems":[{"id":9,"uris":["http://zotero.org/users/local/t2Up2V82/items/Q7DW8MVV"],"itemData":{"id":9,"type":"article-journal","container-title":"ISPRS Journal of Photogrammetry and Remote Sensing","note":"publisher: Elsevier","page":"70–85","source":"Google Scholar","title":"Estimation and mapping of above-ground biomass of mangrove forests and their replacement land uses in the Philippines using Sentinel imagery","volume":"134","author":[{"family":"Castillo","given":"Jose Alan A."},{"family":"Apan","given":"Armando A."},{"family":"Maraseni","given":"Tek N."},{"family":"Salmo III","given":"Severino G."}],"issued":{"date-parts":[["2017"]]}}}],"schema":"https://github.com/citation-style-language/schema/raw/master/csl-citation.json"}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[26]</w:t>
      </w:r>
      <w:r w:rsidR="00020E3E">
        <w:rPr>
          <w:rFonts w:ascii="Times New Roman" w:eastAsiaTheme="minorEastAsia" w:hAnsi="Times New Roman" w:cs="Times New Roman"/>
          <w:iCs/>
          <w:color w:val="000000" w:themeColor="text1"/>
          <w:sz w:val="24"/>
          <w:szCs w:val="24"/>
        </w:rPr>
        <w:fldChar w:fldCharType="end"/>
      </w:r>
      <w:r w:rsidR="00020E3E">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used Sentinel imagery</w:t>
      </w:r>
      <w:r w:rsidR="00367683">
        <w:rPr>
          <w:rFonts w:ascii="Times New Roman" w:eastAsiaTheme="minorEastAsia" w:hAnsi="Times New Roman" w:cs="Times New Roman"/>
          <w:iCs/>
          <w:color w:val="000000" w:themeColor="text1"/>
          <w:sz w:val="24"/>
          <w:szCs w:val="24"/>
        </w:rPr>
        <w:t xml:space="preserve"> (Sentinel-1 (SAR) &amp; sentinel-2 (Multispectral))</w:t>
      </w:r>
      <w:r w:rsidR="00CF7CE6">
        <w:rPr>
          <w:rFonts w:ascii="Times New Roman" w:eastAsiaTheme="minorEastAsia" w:hAnsi="Times New Roman" w:cs="Times New Roman"/>
          <w:iCs/>
          <w:color w:val="000000" w:themeColor="text1"/>
          <w:sz w:val="24"/>
          <w:szCs w:val="24"/>
        </w:rPr>
        <w:t xml:space="preserve"> for estimation and mapping of AGB of mangrove and their replacement land uses.</w:t>
      </w:r>
      <w:r w:rsidR="00020E3E">
        <w:rPr>
          <w:rFonts w:ascii="Times New Roman" w:eastAsiaTheme="minorEastAsia" w:hAnsi="Times New Roman" w:cs="Times New Roman"/>
          <w:iCs/>
          <w:color w:val="000000" w:themeColor="text1"/>
          <w:sz w:val="24"/>
          <w:szCs w:val="24"/>
        </w:rPr>
        <w:t xml:space="preserve">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{"citationID":"03eD8Mh8","properties":{"formattedCitation":"[25]","plainCitation":"[25]","noteIndex":0},"citationItems":[{"id":89,"uris":["http://zotero.org/users/local/t2Up2V82/items/BNA4TCDU"],"itemData":{"id":89,"type":"article-journal","container-title":"ISPRS journal of photogrammetry and remote sensing","note":"publisher: Elsevier","page":"32–40","source":"Google Scholar","title":"Examining the strength of the newly-launched Sentinel 2 MSI sensor in detecting and discriminating subtle differences between C3 and C4 grass species","volume":"129","author":[{"family":"Shoko","given":"C."},{"family":"Mutanga","given":"O."}],"issued":{"date-parts":[["2017"]]}}}],"schema":"https://github.com/citation-style-language/schema/raw/master/csl-citation.json"}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[25]</w:t>
      </w:r>
      <w:r w:rsidR="00020E3E">
        <w:rPr>
          <w:rFonts w:ascii="Times New Roman" w:eastAsiaTheme="minorEastAsia" w:hAnsi="Times New Roman" w:cs="Times New Roman"/>
          <w:iCs/>
          <w:color w:val="000000" w:themeColor="text1"/>
          <w:sz w:val="24"/>
          <w:szCs w:val="24"/>
        </w:rPr>
        <w:fldChar w:fldCharType="end"/>
      </w:r>
      <w:r w:rsidR="00111ADB">
        <w:rPr>
          <w:rFonts w:ascii="Times New Roman" w:eastAsiaTheme="minorEastAsia" w:hAnsi="Times New Roman" w:cs="Times New Roman"/>
          <w:iCs/>
          <w:color w:val="000000" w:themeColor="text1"/>
          <w:sz w:val="24"/>
          <w:szCs w:val="24"/>
        </w:rPr>
        <w:t xml:space="preserve"> </w:t>
      </w:r>
      <w:proofErr w:type="gramStart"/>
      <w:r w:rsidR="009B51B8">
        <w:rPr>
          <w:rFonts w:ascii="Times New Roman" w:eastAsiaTheme="minorEastAsia" w:hAnsi="Times New Roman" w:cs="Times New Roman"/>
          <w:iCs/>
          <w:color w:val="000000" w:themeColor="text1"/>
          <w:sz w:val="24"/>
          <w:szCs w:val="24"/>
        </w:rPr>
        <w:t>tested</w:t>
      </w:r>
      <w:proofErr w:type="gramEnd"/>
      <w:r w:rsidR="009B51B8">
        <w:rPr>
          <w:rFonts w:ascii="Times New Roman" w:eastAsiaTheme="minorEastAsia" w:hAnsi="Times New Roman" w:cs="Times New Roman"/>
          <w:iCs/>
          <w:color w:val="000000" w:themeColor="text1"/>
          <w:sz w:val="24"/>
          <w:szCs w:val="24"/>
        </w:rPr>
        <w:t xml:space="preserve"> the potential of Sentinel-2 MSI sensor in detecting and discriminating between </w:t>
      </w:r>
      <w:proofErr w:type="spellStart"/>
      <w:r w:rsidR="009B51B8">
        <w:rPr>
          <w:rFonts w:ascii="Times New Roman" w:eastAsiaTheme="minorEastAsia" w:hAnsi="Times New Roman" w:cs="Times New Roman"/>
          <w:iCs/>
          <w:color w:val="000000" w:themeColor="text1"/>
          <w:sz w:val="24"/>
          <w:szCs w:val="24"/>
        </w:rPr>
        <w:t>Festuca</w:t>
      </w:r>
      <w:proofErr w:type="spellEnd"/>
      <w:r w:rsidR="009B51B8">
        <w:rPr>
          <w:rFonts w:ascii="Times New Roman" w:eastAsiaTheme="minorEastAsia" w:hAnsi="Times New Roman" w:cs="Times New Roman"/>
          <w:iCs/>
          <w:color w:val="000000" w:themeColor="text1"/>
          <w:sz w:val="24"/>
          <w:szCs w:val="24"/>
        </w:rPr>
        <w:t xml:space="preserve"> (C3) and </w:t>
      </w:r>
      <w:proofErr w:type="spellStart"/>
      <w:r w:rsidR="009B51B8">
        <w:rPr>
          <w:rFonts w:ascii="Times New Roman" w:eastAsiaTheme="minorEastAsia" w:hAnsi="Times New Roman" w:cs="Times New Roman"/>
          <w:iCs/>
          <w:color w:val="000000" w:themeColor="text1"/>
          <w:sz w:val="24"/>
          <w:szCs w:val="24"/>
        </w:rPr>
        <w:t>Themeda</w:t>
      </w:r>
      <w:proofErr w:type="spellEnd"/>
      <w:r w:rsidR="009B51B8">
        <w:rPr>
          <w:rFonts w:ascii="Times New Roman" w:eastAsiaTheme="minorEastAsia" w:hAnsi="Times New Roman" w:cs="Times New Roman"/>
          <w:iCs/>
          <w:color w:val="000000" w:themeColor="text1"/>
          <w:sz w:val="24"/>
          <w:szCs w:val="24"/>
        </w:rPr>
        <w:t xml:space="preserve"> (C4) grass species at Drakensberg mountains, South Africa. </w:t>
      </w:r>
      <w:r w:rsidR="00C86121" w:rsidRPr="00C86121">
        <w:rPr>
          <w:rFonts w:ascii="Times New Roman" w:eastAsiaTheme="minorEastAsia" w:hAnsi="Times New Roman" w:cs="Times New Roman"/>
          <w:iCs/>
          <w:color w:val="000000" w:themeColor="text1"/>
          <w:sz w:val="24"/>
          <w:szCs w:val="24"/>
        </w:rPr>
        <w:t xml:space="preserve">In the Sub-Tropical Buffer Zone Community Forests of </w:t>
      </w:r>
      <w:proofErr w:type="spellStart"/>
      <w:r w:rsidR="00C86121" w:rsidRPr="00C86121">
        <w:rPr>
          <w:rFonts w:ascii="Times New Roman" w:eastAsiaTheme="minorEastAsia" w:hAnsi="Times New Roman" w:cs="Times New Roman"/>
          <w:iCs/>
          <w:color w:val="000000" w:themeColor="text1"/>
          <w:sz w:val="24"/>
          <w:szCs w:val="24"/>
        </w:rPr>
        <w:t>Parsa</w:t>
      </w:r>
      <w:proofErr w:type="spellEnd"/>
      <w:r w:rsidR="00C86121" w:rsidRPr="00C86121">
        <w:rPr>
          <w:rFonts w:ascii="Times New Roman" w:eastAsiaTheme="minorEastAsia" w:hAnsi="Times New Roman" w:cs="Times New Roman"/>
          <w:iCs/>
          <w:color w:val="000000" w:themeColor="text1"/>
          <w:sz w:val="24"/>
          <w:szCs w:val="24"/>
        </w:rPr>
        <w:t xml:space="preserve"> National Park, Nepal,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{"citationID":"0j1ButWk","properties":{"formattedCitation":"[27]","plainCitation":"[27]","noteIndex":0},"citationItems":[{"id":71,"uris":["http://zotero.org/users/local/t2Up2V82/items/D55FK9PG"],"itemData":{"id":71,"type":"article-journal","container-title":"Remote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[27]</w:t>
      </w:r>
      <w:r w:rsidR="00020E3E">
        <w:rPr>
          <w:rFonts w:ascii="Times New Roman" w:eastAsiaTheme="minorEastAsia" w:hAnsi="Times New Roman" w:cs="Times New Roman"/>
          <w:iCs/>
          <w:color w:val="000000" w:themeColor="text1"/>
          <w:sz w:val="24"/>
          <w:szCs w:val="24"/>
        </w:rPr>
        <w:fldChar w:fldCharType="end"/>
      </w:r>
      <w:r w:rsidR="00C86121" w:rsidRPr="00C86121">
        <w:rPr>
          <w:rFonts w:ascii="Times New Roman" w:eastAsiaTheme="minorEastAsia" w:hAnsi="Times New Roman" w:cs="Times New Roman"/>
          <w:iCs/>
          <w:color w:val="000000" w:themeColor="text1"/>
          <w:sz w:val="24"/>
          <w:szCs w:val="24"/>
        </w:rPr>
        <w:t xml:space="preserve"> developed a new AGB estimation approach and demonst</w:t>
      </w:r>
      <w:r w:rsidR="00B83346">
        <w:rPr>
          <w:rFonts w:ascii="Times New Roman" w:eastAsiaTheme="minorEastAsia" w:hAnsi="Times New Roman" w:cs="Times New Roman"/>
          <w:iCs/>
          <w:color w:val="000000" w:themeColor="text1"/>
          <w:sz w:val="24"/>
          <w:szCs w:val="24"/>
        </w:rPr>
        <w:t xml:space="preserve">rated the possibility of medium </w:t>
      </w:r>
      <w:r w:rsidR="00C86121" w:rsidRPr="00C86121">
        <w:rPr>
          <w:rFonts w:ascii="Times New Roman" w:eastAsiaTheme="minorEastAsia" w:hAnsi="Times New Roman" w:cs="Times New Roman"/>
          <w:iCs/>
          <w:color w:val="000000" w:themeColor="text1"/>
          <w:sz w:val="24"/>
          <w:szCs w:val="24"/>
        </w:rPr>
        <w:t>resolution Sentinel-2 Multi-Spectral Instrument (MSI) data use</w:t>
      </w:r>
      <w:r w:rsidR="00C86121">
        <w:rPr>
          <w:rFonts w:ascii="Times New Roman" w:eastAsiaTheme="minorEastAsia" w:hAnsi="Times New Roman" w:cs="Times New Roman"/>
          <w:iCs/>
          <w:color w:val="000000" w:themeColor="text1"/>
          <w:sz w:val="24"/>
          <w:szCs w:val="24"/>
        </w:rPr>
        <w:t xml:space="preserve"> </w:t>
      </w:r>
      <w:r w:rsidR="00C86121" w:rsidRPr="00C86121">
        <w:rPr>
          <w:rFonts w:ascii="Times New Roman" w:eastAsiaTheme="minorEastAsia" w:hAnsi="Times New Roman" w:cs="Times New Roman"/>
          <w:iCs/>
          <w:color w:val="000000" w:themeColor="text1"/>
          <w:sz w:val="24"/>
          <w:szCs w:val="24"/>
        </w:rPr>
        <w:t>as an alternative to hyper</w:t>
      </w:r>
      <w:r w:rsidR="00B83346">
        <w:rPr>
          <w:rFonts w:ascii="Times New Roman" w:eastAsiaTheme="minorEastAsia" w:hAnsi="Times New Roman" w:cs="Times New Roman"/>
          <w:iCs/>
          <w:color w:val="000000" w:themeColor="text1"/>
          <w:sz w:val="24"/>
          <w:szCs w:val="24"/>
        </w:rPr>
        <w:t>-</w:t>
      </w:r>
      <w:r w:rsidR="00C86121" w:rsidRPr="00C86121">
        <w:rPr>
          <w:rFonts w:ascii="Times New Roman" w:eastAsiaTheme="minorEastAsia" w:hAnsi="Times New Roman" w:cs="Times New Roman"/>
          <w:iCs/>
          <w:color w:val="000000" w:themeColor="text1"/>
          <w:sz w:val="24"/>
          <w:szCs w:val="24"/>
        </w:rPr>
        <w:t>spectral data.</w:t>
      </w:r>
      <w:r w:rsidR="00020E3E">
        <w:rPr>
          <w:rFonts w:ascii="Times New Roman" w:eastAsiaTheme="minorEastAsia" w:hAnsi="Times New Roman" w:cs="Times New Roman"/>
          <w:iCs/>
          <w:color w:val="000000" w:themeColor="text1"/>
          <w:sz w:val="24"/>
          <w:szCs w:val="24"/>
        </w:rPr>
        <w:t xml:space="preserve">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{"citationID":"VL2opr1x","properties":{"formattedCitation":"[23]","plainCitation":"[23]","noteIndex":0},"citationItems":[{"id":3,"uris":["http://zotero.org/users/local/t2Up2V82/items/A48W9AV6"],"itemData":{"id":3,"type":"article-journal","container-title":"Remote Sensing of Environment","note":"publisher: Elsevier","page":"257–273","source":"Google Scholar","title":"Comparison of Sentinel-2 and Landsat 8 imagery for forest variable prediction in boreal region","volume":"223","author":[{"family":"Astola","given":"Heikki"},{"family":"Häme","given":"Tuomas"},{"family":"Sirro","given":"Laura"},{"family":"Molinier","given":"Matthieu"},{"family":"Kilpi","given":"Jorma"}],"issued":{"date-parts":[["2019"]]}}}],"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[23]</w:t>
      </w:r>
      <w:r w:rsidR="00020E3E">
        <w:rPr>
          <w:rFonts w:ascii="Times New Roman" w:eastAsiaTheme="minorEastAsia" w:hAnsi="Times New Roman" w:cs="Times New Roman"/>
          <w:iCs/>
          <w:color w:val="000000" w:themeColor="text1"/>
          <w:sz w:val="24"/>
          <w:szCs w:val="24"/>
        </w:rPr>
        <w:fldChar w:fldCharType="end"/>
      </w:r>
      <w:r w:rsidR="00B54778">
        <w:rPr>
          <w:rFonts w:ascii="Times New Roman" w:eastAsiaTheme="minorEastAsia" w:hAnsi="Times New Roman" w:cs="Times New Roman"/>
          <w:iCs/>
          <w:color w:val="000000" w:themeColor="text1"/>
          <w:sz w:val="24"/>
          <w:szCs w:val="24"/>
        </w:rPr>
        <w:t xml:space="preserve"> </w:t>
      </w:r>
      <w:proofErr w:type="gramStart"/>
      <w:r w:rsidR="00B54778">
        <w:rPr>
          <w:rFonts w:ascii="Times New Roman" w:eastAsiaTheme="minorEastAsia" w:hAnsi="Times New Roman" w:cs="Times New Roman"/>
          <w:iCs/>
          <w:color w:val="000000" w:themeColor="text1"/>
          <w:sz w:val="24"/>
          <w:szCs w:val="24"/>
        </w:rPr>
        <w:t>compared</w:t>
      </w:r>
      <w:proofErr w:type="gramEnd"/>
      <w:r w:rsidR="00B54778">
        <w:rPr>
          <w:rFonts w:ascii="Times New Roman" w:eastAsiaTheme="minorEastAsia" w:hAnsi="Times New Roman" w:cs="Times New Roman"/>
          <w:iCs/>
          <w:color w:val="000000" w:themeColor="text1"/>
          <w:sz w:val="24"/>
          <w:szCs w:val="24"/>
        </w:rPr>
        <w:t xml:space="preserve"> Sentinel-2 and Landsat-8 imagery for prediction of forest variable (stem volume, stem diameter, tree height &amp; basal area and species wise components for pine, spruce and broadleaved trees) in the boreal forest of southern Finland. </w:t>
      </w:r>
      <w:r w:rsidR="00C86121" w:rsidRPr="00C86121">
        <w:rPr>
          <w:rFonts w:ascii="Times New Roman" w:eastAsiaTheme="minorEastAsia" w:hAnsi="Times New Roman" w:cs="Times New Roman"/>
          <w:iCs/>
          <w:color w:val="000000" w:themeColor="text1"/>
          <w:sz w:val="24"/>
          <w:szCs w:val="24"/>
        </w:rPr>
        <w:t xml:space="preserve">Using field-measured biomass and Sentinel-2 satellite data,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{"citationID":"yy4ejIpw","properties":{"formattedCitation":"[28]","plainCitation":"[28]","noteIndex":0},"citationItems":[{"id":16,"uris":["http://zotero.org/users/local/t2Up2V82/items/PMJPX4FA"],"itemData":{"id":16,"type":"article-journal","container-title":"Ecological Informatics","note":"publisher: Elsevier","page":"24–32","source":"Google Scholar","title":"Forest aboveground biomass estimation using machine learning regression algorithm in Yok Don National Park, Vietnam","volume":"50","author":[{"family":"Dang","given":"An Thi Ngoc"},{"family":"Nandy","given":"Subrata"},{"family":"Srinet","given":"Ritika"},{"family":"Luong","given":"Nguyen Viet"},{"family":"Ghosh","given":"Surajit"},{"family":"Kumar","given":"A. Senthil"}],"issued":{"date-parts":[["2019"]]}}}],"schema":"https://github.com/citation-style-language/schema/raw/master/csl-citation.json"}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[28]</w:t>
      </w:r>
      <w:r w:rsidR="00020E3E">
        <w:rPr>
          <w:rFonts w:ascii="Times New Roman" w:eastAsiaTheme="minorEastAsia" w:hAnsi="Times New Roman" w:cs="Times New Roman"/>
          <w:iCs/>
          <w:color w:val="000000" w:themeColor="text1"/>
          <w:sz w:val="24"/>
          <w:szCs w:val="24"/>
        </w:rPr>
        <w:fldChar w:fldCharType="end"/>
      </w:r>
      <w:r w:rsidR="00020E3E">
        <w:rPr>
          <w:rFonts w:ascii="Times New Roman" w:eastAsiaTheme="minorEastAsia" w:hAnsi="Times New Roman" w:cs="Times New Roman"/>
          <w:iCs/>
          <w:color w:val="000000" w:themeColor="text1"/>
          <w:sz w:val="24"/>
          <w:szCs w:val="24"/>
        </w:rPr>
        <w:t xml:space="preserve"> </w:t>
      </w:r>
      <w:r w:rsidR="00C86121" w:rsidRPr="00C86121">
        <w:rPr>
          <w:rFonts w:ascii="Times New Roman" w:eastAsiaTheme="minorEastAsia" w:hAnsi="Times New Roman" w:cs="Times New Roman"/>
          <w:iCs/>
          <w:color w:val="000000" w:themeColor="text1"/>
          <w:sz w:val="24"/>
          <w:szCs w:val="24"/>
        </w:rPr>
        <w:t xml:space="preserve">used a machine learning regression approach called Random Forest (RF) to estimate the aboveground biomass (AGB) of the forest in </w:t>
      </w:r>
      <w:proofErr w:type="spellStart"/>
      <w:r w:rsidR="00C86121" w:rsidRPr="00C86121">
        <w:rPr>
          <w:rFonts w:ascii="Times New Roman" w:eastAsiaTheme="minorEastAsia" w:hAnsi="Times New Roman" w:cs="Times New Roman"/>
          <w:iCs/>
          <w:color w:val="000000" w:themeColor="text1"/>
          <w:sz w:val="24"/>
          <w:szCs w:val="24"/>
        </w:rPr>
        <w:t>Yok</w:t>
      </w:r>
      <w:proofErr w:type="spellEnd"/>
      <w:r w:rsidR="00C86121" w:rsidRPr="00C86121">
        <w:rPr>
          <w:rFonts w:ascii="Times New Roman" w:eastAsiaTheme="minorEastAsia" w:hAnsi="Times New Roman" w:cs="Times New Roman"/>
          <w:iCs/>
          <w:color w:val="000000" w:themeColor="text1"/>
          <w:sz w:val="24"/>
          <w:szCs w:val="24"/>
        </w:rPr>
        <w:t xml:space="preserve"> Don National Park, Vietnam.</w:t>
      </w:r>
      <w:r w:rsidR="00B44014">
        <w:rPr>
          <w:rFonts w:ascii="Times New Roman" w:eastAsiaTheme="minorEastAsia" w:hAnsi="Times New Roman" w:cs="Times New Roman"/>
          <w:iCs/>
          <w:color w:val="000000" w:themeColor="text1"/>
          <w:sz w:val="24"/>
          <w:szCs w:val="24"/>
        </w:rPr>
        <w:t xml:space="preserve"> </w:t>
      </w:r>
      <w:r w:rsidR="008C3AE8" w:rsidRPr="008C3AE8">
        <w:rPr>
          <w:rFonts w:ascii="Times New Roman" w:eastAsiaTheme="minorEastAsia" w:hAnsi="Times New Roman" w:cs="Times New Roman"/>
          <w:iCs/>
          <w:color w:val="000000" w:themeColor="text1"/>
          <w:sz w:val="24"/>
          <w:szCs w:val="24"/>
        </w:rPr>
        <w:t xml:space="preserve">In the </w:t>
      </w:r>
      <w:proofErr w:type="spellStart"/>
      <w:r w:rsidR="008C3AE8" w:rsidRPr="008C3AE8">
        <w:rPr>
          <w:rFonts w:ascii="Times New Roman" w:eastAsiaTheme="minorEastAsia" w:hAnsi="Times New Roman" w:cs="Times New Roman"/>
          <w:iCs/>
          <w:color w:val="000000" w:themeColor="text1"/>
          <w:sz w:val="24"/>
          <w:szCs w:val="24"/>
        </w:rPr>
        <w:t>Shengjin</w:t>
      </w:r>
      <w:proofErr w:type="spellEnd"/>
      <w:r w:rsidR="008C3AE8" w:rsidRPr="008C3AE8">
        <w:rPr>
          <w:rFonts w:ascii="Times New Roman" w:eastAsiaTheme="minorEastAsia" w:hAnsi="Times New Roman" w:cs="Times New Roman"/>
          <w:iCs/>
          <w:color w:val="000000" w:themeColor="text1"/>
          <w:sz w:val="24"/>
          <w:szCs w:val="24"/>
        </w:rPr>
        <w:t xml:space="preserve"> Lake wetland (a </w:t>
      </w:r>
      <w:proofErr w:type="spellStart"/>
      <w:r w:rsidR="008C3AE8" w:rsidRPr="008C3AE8">
        <w:rPr>
          <w:rFonts w:ascii="Times New Roman" w:eastAsiaTheme="minorEastAsia" w:hAnsi="Times New Roman" w:cs="Times New Roman"/>
          <w:iCs/>
          <w:color w:val="000000" w:themeColor="text1"/>
          <w:sz w:val="24"/>
          <w:szCs w:val="24"/>
        </w:rPr>
        <w:lastRenderedPageBreak/>
        <w:t>Ramsar</w:t>
      </w:r>
      <w:proofErr w:type="spellEnd"/>
      <w:r w:rsidR="008C3AE8" w:rsidRPr="008C3AE8">
        <w:rPr>
          <w:rFonts w:ascii="Times New Roman" w:eastAsiaTheme="minorEastAsia" w:hAnsi="Times New Roman" w:cs="Times New Roman"/>
          <w:iCs/>
          <w:color w:val="000000" w:themeColor="text1"/>
          <w:sz w:val="24"/>
          <w:szCs w:val="24"/>
        </w:rPr>
        <w:t xml:space="preserve"> site),</w:t>
      </w:r>
      <w:r w:rsidR="00020E3E">
        <w:rPr>
          <w:rFonts w:ascii="Times New Roman" w:eastAsiaTheme="minorEastAsia" w:hAnsi="Times New Roman" w:cs="Times New Roman"/>
          <w:iCs/>
          <w:color w:val="000000" w:themeColor="text1"/>
          <w:sz w:val="24"/>
          <w:szCs w:val="24"/>
        </w:rPr>
        <w:t xml:space="preserve">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{"citationID":"hgo1ugyM","properties":{"formattedCitation":"[29]","plainCitation":"[29]","noteIndex":0},"citationItems":[{"id":49,"uris":["http://zotero.org/users/local/t2Up2V82/items/MEPDDUDU"],"itemData":{"id":49,"type":"article-journal","container-title":"Remote Sensing","issue":"8","note":"publisher: MDPI","page":"1595","source":"Google Scholar","title":"Estimating aboveground biomass using Sentinel-2 MSI data and ensemble algorithms for grassland in the Shengjin Lake Wetland, China","volume":"13","author":[{"family":"Li","given":"Chunhua"},{"family":"Zhou","given":"Lizhi"},{"family":"Xu","given":"Wenbin"}],"issued":{"date-parts":[["2021"]]}}}],"schema":"https://github.com/citation-style-language/schema/raw/master/csl-citation.json"}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[29]</w:t>
      </w:r>
      <w:r w:rsidR="00020E3E">
        <w:rPr>
          <w:rFonts w:ascii="Times New Roman" w:eastAsiaTheme="minorEastAsia" w:hAnsi="Times New Roman" w:cs="Times New Roman"/>
          <w:iCs/>
          <w:color w:val="000000" w:themeColor="text1"/>
          <w:sz w:val="24"/>
          <w:szCs w:val="24"/>
        </w:rPr>
        <w:fldChar w:fldCharType="end"/>
      </w:r>
      <w:r w:rsidR="008C3AE8" w:rsidRPr="008C3AE8">
        <w:rPr>
          <w:rFonts w:ascii="Times New Roman" w:eastAsiaTheme="minorEastAsia" w:hAnsi="Times New Roman" w:cs="Times New Roman"/>
          <w:iCs/>
          <w:color w:val="000000" w:themeColor="text1"/>
          <w:sz w:val="24"/>
          <w:szCs w:val="24"/>
        </w:rPr>
        <w:t xml:space="preserve"> investigated the potential of spectral and textural features from the Sentinel-2 Multispectral Instrument (MSI) for modeling grassland AGB using random forest (RF) and extreme gradient boosting (</w:t>
      </w:r>
      <w:proofErr w:type="spellStart"/>
      <w:r w:rsidR="008C3AE8" w:rsidRPr="008C3AE8">
        <w:rPr>
          <w:rFonts w:ascii="Times New Roman" w:eastAsiaTheme="minorEastAsia" w:hAnsi="Times New Roman" w:cs="Times New Roman"/>
          <w:iCs/>
          <w:color w:val="000000" w:themeColor="text1"/>
          <w:sz w:val="24"/>
          <w:szCs w:val="24"/>
        </w:rPr>
        <w:t>XGBoost</w:t>
      </w:r>
      <w:proofErr w:type="spellEnd"/>
      <w:r w:rsidR="008C3AE8" w:rsidRPr="008C3AE8">
        <w:rPr>
          <w:rFonts w:ascii="Times New Roman" w:eastAsiaTheme="minorEastAsia" w:hAnsi="Times New Roman" w:cs="Times New Roman"/>
          <w:iCs/>
          <w:color w:val="000000" w:themeColor="text1"/>
          <w:sz w:val="24"/>
          <w:szCs w:val="24"/>
        </w:rPr>
        <w:t>) algorithms.</w:t>
      </w:r>
      <w:r w:rsidR="008C3AE8">
        <w:rPr>
          <w:rFonts w:ascii="Times New Roman" w:eastAsiaTheme="minorEastAsia" w:hAnsi="Times New Roman" w:cs="Times New Roman"/>
          <w:iCs/>
          <w:color w:val="000000" w:themeColor="text1"/>
          <w:sz w:val="24"/>
          <w:szCs w:val="24"/>
        </w:rPr>
        <w:t xml:space="preserve">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{"citationID":"Nf1klOeV","properties":{"formattedCitation":"[30]","plainCitation":"[30]","noteIndex":0},"citationItems":[{"id":75,"uris":["http://zotero.org/users/local/t2Up2V82/items/FYCKKAZZ"],"itemData":{"id":75,"type":"article-journal","container-title":"International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[30]</w:t>
      </w:r>
      <w:r w:rsidR="00020E3E">
        <w:rPr>
          <w:rFonts w:ascii="Times New Roman" w:eastAsiaTheme="minorEastAsia" w:hAnsi="Times New Roman" w:cs="Times New Roman"/>
          <w:iCs/>
          <w:color w:val="000000" w:themeColor="text1"/>
          <w:sz w:val="24"/>
          <w:szCs w:val="24"/>
        </w:rPr>
        <w:fldChar w:fldCharType="end"/>
      </w:r>
      <w:r w:rsidR="00CD0740" w:rsidRPr="00CD0740">
        <w:rPr>
          <w:rFonts w:ascii="Times New Roman" w:eastAsiaTheme="minorEastAsia" w:hAnsi="Times New Roman" w:cs="Times New Roman"/>
          <w:iCs/>
          <w:color w:val="000000" w:themeColor="text1"/>
          <w:sz w:val="24"/>
          <w:szCs w:val="24"/>
        </w:rPr>
        <w:t xml:space="preserve"> </w:t>
      </w:r>
      <w:proofErr w:type="gramStart"/>
      <w:r w:rsidR="00CD0740" w:rsidRPr="00CD0740">
        <w:rPr>
          <w:rFonts w:ascii="Times New Roman" w:eastAsiaTheme="minorEastAsia" w:hAnsi="Times New Roman" w:cs="Times New Roman"/>
          <w:iCs/>
          <w:color w:val="000000" w:themeColor="text1"/>
          <w:sz w:val="24"/>
          <w:szCs w:val="24"/>
        </w:rPr>
        <w:t>used</w:t>
      </w:r>
      <w:proofErr w:type="gramEnd"/>
      <w:r w:rsidR="00CD0740" w:rsidRPr="00CD0740">
        <w:rPr>
          <w:rFonts w:ascii="Times New Roman" w:eastAsiaTheme="minorEastAsia" w:hAnsi="Times New Roman" w:cs="Times New Roman"/>
          <w:iCs/>
          <w:color w:val="000000" w:themeColor="text1"/>
          <w:sz w:val="24"/>
          <w:szCs w:val="24"/>
        </w:rPr>
        <w:t xml:space="preserve"> Sentinel-2 imagery to </w:t>
      </w:r>
      <w:r w:rsidR="00CD0740">
        <w:rPr>
          <w:rFonts w:ascii="Times New Roman" w:eastAsiaTheme="minorEastAsia" w:hAnsi="Times New Roman" w:cs="Times New Roman"/>
          <w:iCs/>
          <w:color w:val="000000" w:themeColor="text1"/>
          <w:sz w:val="24"/>
          <w:szCs w:val="24"/>
        </w:rPr>
        <w:t>model</w:t>
      </w:r>
      <w:r w:rsidR="00CD0740" w:rsidRPr="00CD0740">
        <w:rPr>
          <w:rFonts w:ascii="Times New Roman" w:eastAsiaTheme="minorEastAsia" w:hAnsi="Times New Roman" w:cs="Times New Roman"/>
          <w:iCs/>
          <w:color w:val="000000" w:themeColor="text1"/>
          <w:sz w:val="24"/>
          <w:szCs w:val="24"/>
        </w:rPr>
        <w:t xml:space="preserve"> and map the aboveground biomass and carbon stock in the </w:t>
      </w:r>
      <w:proofErr w:type="spellStart"/>
      <w:r w:rsidR="00CD0740" w:rsidRPr="00CD0740">
        <w:rPr>
          <w:rFonts w:ascii="Times New Roman" w:eastAsiaTheme="minorEastAsia" w:hAnsi="Times New Roman" w:cs="Times New Roman"/>
          <w:iCs/>
          <w:color w:val="000000" w:themeColor="text1"/>
          <w:sz w:val="24"/>
          <w:szCs w:val="24"/>
        </w:rPr>
        <w:t>Chure</w:t>
      </w:r>
      <w:proofErr w:type="spellEnd"/>
      <w:r w:rsidR="00CD0740" w:rsidRPr="00CD0740">
        <w:rPr>
          <w:rFonts w:ascii="Times New Roman" w:eastAsiaTheme="minorEastAsia" w:hAnsi="Times New Roman" w:cs="Times New Roman"/>
          <w:iCs/>
          <w:color w:val="000000" w:themeColor="text1"/>
          <w:sz w:val="24"/>
          <w:szCs w:val="24"/>
        </w:rPr>
        <w:t xml:space="preserve"> area of </w:t>
      </w:r>
      <w:proofErr w:type="spellStart"/>
      <w:r w:rsidR="00CD0740" w:rsidRPr="00CD0740">
        <w:rPr>
          <w:rFonts w:ascii="Times New Roman" w:eastAsiaTheme="minorEastAsia" w:hAnsi="Times New Roman" w:cs="Times New Roman"/>
          <w:iCs/>
          <w:color w:val="000000" w:themeColor="text1"/>
          <w:sz w:val="24"/>
          <w:szCs w:val="24"/>
        </w:rPr>
        <w:t>Sainamaina</w:t>
      </w:r>
      <w:proofErr w:type="spellEnd"/>
      <w:r w:rsidR="00CD0740" w:rsidRPr="00CD0740">
        <w:rPr>
          <w:rFonts w:ascii="Times New Roman" w:eastAsiaTheme="minorEastAsia" w:hAnsi="Times New Roman" w:cs="Times New Roman"/>
          <w:iCs/>
          <w:color w:val="000000" w:themeColor="text1"/>
          <w:sz w:val="24"/>
          <w:szCs w:val="24"/>
        </w:rPr>
        <w:t xml:space="preserve"> municipality, Nepal. </w:t>
      </w:r>
    </w:p>
    <w:p w:rsidR="00FA5F1E" w:rsidRDefault="00CA5DF8" w:rsidP="00AA5E81">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However calculation and prediction of AGB &amp; CS by the inventory of forest with field based measurement is quite common in Nepal, the research related to estimation of AGB and CS using remote sensing </w:t>
      </w:r>
      <w:r w:rsidR="00FA5C63">
        <w:rPr>
          <w:rFonts w:ascii="Times New Roman" w:eastAsiaTheme="minorEastAsia" w:hAnsi="Times New Roman" w:cs="Times New Roman"/>
          <w:iCs/>
          <w:color w:val="000000" w:themeColor="text1"/>
          <w:sz w:val="24"/>
          <w:szCs w:val="24"/>
        </w:rPr>
        <w:t>data</w:t>
      </w:r>
      <w:r>
        <w:rPr>
          <w:rFonts w:ascii="Times New Roman" w:eastAsiaTheme="minorEastAsia" w:hAnsi="Times New Roman" w:cs="Times New Roman"/>
          <w:iCs/>
          <w:color w:val="000000" w:themeColor="text1"/>
          <w:sz w:val="24"/>
          <w:szCs w:val="24"/>
        </w:rPr>
        <w:t xml:space="preserve"> with field measurement </w:t>
      </w:r>
      <w:r w:rsidR="00FA5C63">
        <w:rPr>
          <w:rFonts w:ascii="Times New Roman" w:eastAsiaTheme="minorEastAsia" w:hAnsi="Times New Roman" w:cs="Times New Roman"/>
          <w:iCs/>
          <w:color w:val="000000" w:themeColor="text1"/>
          <w:sz w:val="24"/>
          <w:szCs w:val="24"/>
        </w:rPr>
        <w:t xml:space="preserve">data </w:t>
      </w:r>
      <w:r>
        <w:rPr>
          <w:rFonts w:ascii="Times New Roman" w:eastAsiaTheme="minorEastAsia" w:hAnsi="Times New Roman" w:cs="Times New Roman"/>
          <w:iCs/>
          <w:color w:val="000000" w:themeColor="text1"/>
          <w:sz w:val="24"/>
          <w:szCs w:val="24"/>
        </w:rPr>
        <w:t>is ve</w:t>
      </w:r>
      <w:r w:rsidR="00F20E85">
        <w:rPr>
          <w:rFonts w:ascii="Times New Roman" w:eastAsiaTheme="minorEastAsia" w:hAnsi="Times New Roman" w:cs="Times New Roman"/>
          <w:iCs/>
          <w:color w:val="000000" w:themeColor="text1"/>
          <w:sz w:val="24"/>
          <w:szCs w:val="24"/>
        </w:rPr>
        <w:t>r</w:t>
      </w:r>
      <w:r>
        <w:rPr>
          <w:rFonts w:ascii="Times New Roman" w:eastAsiaTheme="minorEastAsia" w:hAnsi="Times New Roman" w:cs="Times New Roman"/>
          <w:iCs/>
          <w:color w:val="000000" w:themeColor="text1"/>
          <w:sz w:val="24"/>
          <w:szCs w:val="24"/>
        </w:rPr>
        <w:t xml:space="preserve">y limited. </w:t>
      </w:r>
      <w:r w:rsidR="00A76DBF">
        <w:rPr>
          <w:rFonts w:ascii="Times New Roman" w:eastAsiaTheme="minorEastAsia" w:hAnsi="Times New Roman" w:cs="Times New Roman"/>
          <w:iCs/>
          <w:color w:val="000000" w:themeColor="text1"/>
          <w:sz w:val="24"/>
          <w:szCs w:val="24"/>
        </w:rPr>
        <w:t xml:space="preserve">Majority of research related to AGB &amp; CS estimation in Nepal using Sentinel-2 combined with field measurements were carried out in </w:t>
      </w:r>
      <w:proofErr w:type="spellStart"/>
      <w:r w:rsidR="000039C9">
        <w:rPr>
          <w:rFonts w:ascii="Times New Roman" w:eastAsiaTheme="minorEastAsia" w:hAnsi="Times New Roman" w:cs="Times New Roman"/>
          <w:iCs/>
          <w:color w:val="000000" w:themeColor="text1"/>
          <w:sz w:val="24"/>
          <w:szCs w:val="24"/>
        </w:rPr>
        <w:t>terai</w:t>
      </w:r>
      <w:proofErr w:type="spellEnd"/>
      <w:r w:rsidR="00A76DBF">
        <w:rPr>
          <w:rFonts w:ascii="Times New Roman" w:eastAsiaTheme="minorEastAsia" w:hAnsi="Times New Roman" w:cs="Times New Roman"/>
          <w:iCs/>
          <w:color w:val="000000" w:themeColor="text1"/>
          <w:sz w:val="24"/>
          <w:szCs w:val="24"/>
        </w:rPr>
        <w:t xml:space="preserve"> and </w:t>
      </w:r>
      <w:proofErr w:type="spellStart"/>
      <w:r w:rsidR="00A76DBF">
        <w:rPr>
          <w:rFonts w:ascii="Times New Roman" w:eastAsiaTheme="minorEastAsia" w:hAnsi="Times New Roman" w:cs="Times New Roman"/>
          <w:iCs/>
          <w:color w:val="000000" w:themeColor="text1"/>
          <w:sz w:val="24"/>
          <w:szCs w:val="24"/>
        </w:rPr>
        <w:t>chure</w:t>
      </w:r>
      <w:proofErr w:type="spellEnd"/>
      <w:r w:rsidR="00A76DBF">
        <w:rPr>
          <w:rFonts w:ascii="Times New Roman" w:eastAsiaTheme="minorEastAsia" w:hAnsi="Times New Roman" w:cs="Times New Roman"/>
          <w:iCs/>
          <w:color w:val="000000" w:themeColor="text1"/>
          <w:sz w:val="24"/>
          <w:szCs w:val="24"/>
        </w:rPr>
        <w:t xml:space="preserve"> regions of Nepal. To the best of our knowledge, </w:t>
      </w:r>
      <w:r w:rsidR="00FA5C63">
        <w:rPr>
          <w:rFonts w:ascii="Times New Roman" w:eastAsiaTheme="minorEastAsia" w:hAnsi="Times New Roman" w:cs="Times New Roman"/>
          <w:iCs/>
          <w:color w:val="000000" w:themeColor="text1"/>
          <w:sz w:val="24"/>
          <w:szCs w:val="24"/>
        </w:rPr>
        <w:t xml:space="preserve">till date, </w:t>
      </w:r>
      <w:r w:rsidR="00A76DBF">
        <w:rPr>
          <w:rFonts w:ascii="Times New Roman" w:eastAsiaTheme="minorEastAsia" w:hAnsi="Times New Roman" w:cs="Times New Roman"/>
          <w:iCs/>
          <w:color w:val="000000" w:themeColor="text1"/>
          <w:sz w:val="24"/>
          <w:szCs w:val="24"/>
        </w:rPr>
        <w:t xml:space="preserve">AGB &amp; CS estimation using Sentinel-2 combined with field measurements </w:t>
      </w:r>
      <w:r w:rsidR="00FA5C63">
        <w:rPr>
          <w:rFonts w:ascii="Times New Roman" w:eastAsiaTheme="minorEastAsia" w:hAnsi="Times New Roman" w:cs="Times New Roman"/>
          <w:iCs/>
          <w:color w:val="000000" w:themeColor="text1"/>
          <w:sz w:val="24"/>
          <w:szCs w:val="24"/>
        </w:rPr>
        <w:t>are</w:t>
      </w:r>
      <w:r w:rsidR="00A76DBF">
        <w:rPr>
          <w:rFonts w:ascii="Times New Roman" w:eastAsiaTheme="minorEastAsia" w:hAnsi="Times New Roman" w:cs="Times New Roman"/>
          <w:iCs/>
          <w:color w:val="000000" w:themeColor="text1"/>
          <w:sz w:val="24"/>
          <w:szCs w:val="24"/>
        </w:rPr>
        <w:t xml:space="preserve"> not carried out in a pure </w:t>
      </w:r>
      <w:proofErr w:type="spellStart"/>
      <w:r w:rsidR="00A76DBF" w:rsidRPr="00A76DBF">
        <w:rPr>
          <w:rFonts w:ascii="Times New Roman" w:eastAsiaTheme="minorEastAsia" w:hAnsi="Times New Roman" w:cs="Times New Roman"/>
          <w:i/>
          <w:color w:val="000000" w:themeColor="text1"/>
          <w:sz w:val="24"/>
          <w:szCs w:val="24"/>
        </w:rPr>
        <w:t>Pinus</w:t>
      </w:r>
      <w:proofErr w:type="spellEnd"/>
      <w:r w:rsidR="00A76DBF" w:rsidRPr="00A76DBF">
        <w:rPr>
          <w:rFonts w:ascii="Times New Roman" w:eastAsiaTheme="minorEastAsia" w:hAnsi="Times New Roman" w:cs="Times New Roman"/>
          <w:i/>
          <w:color w:val="000000" w:themeColor="text1"/>
          <w:sz w:val="24"/>
          <w:szCs w:val="24"/>
        </w:rPr>
        <w:t xml:space="preserve"> </w:t>
      </w:r>
      <w:proofErr w:type="spellStart"/>
      <w:r w:rsidR="00A76DBF" w:rsidRPr="00A76DBF">
        <w:rPr>
          <w:rFonts w:ascii="Times New Roman" w:eastAsiaTheme="minorEastAsia" w:hAnsi="Times New Roman" w:cs="Times New Roman"/>
          <w:i/>
          <w:color w:val="000000" w:themeColor="text1"/>
          <w:sz w:val="24"/>
          <w:szCs w:val="24"/>
        </w:rPr>
        <w:t>roxburghii</w:t>
      </w:r>
      <w:proofErr w:type="spellEnd"/>
      <w:r w:rsidR="00A76DBF">
        <w:rPr>
          <w:rFonts w:ascii="Times New Roman" w:eastAsiaTheme="minorEastAsia" w:hAnsi="Times New Roman" w:cs="Times New Roman"/>
          <w:iCs/>
          <w:color w:val="000000" w:themeColor="text1"/>
          <w:sz w:val="24"/>
          <w:szCs w:val="24"/>
        </w:rPr>
        <w:t xml:space="preserve"> dominated hill forest in Nepal.</w:t>
      </w:r>
      <w:r w:rsidR="00497151">
        <w:rPr>
          <w:rFonts w:ascii="Times New Roman" w:eastAsiaTheme="minorEastAsia" w:hAnsi="Times New Roman" w:cs="Times New Roman"/>
          <w:iCs/>
          <w:color w:val="000000" w:themeColor="text1"/>
          <w:sz w:val="24"/>
          <w:szCs w:val="24"/>
        </w:rPr>
        <w:t xml:space="preserve"> Therefore, this study aims to </w:t>
      </w:r>
      <w:proofErr w:type="spellStart"/>
      <w:r w:rsidR="00FA5C63">
        <w:rPr>
          <w:rFonts w:ascii="Times New Roman" w:eastAsiaTheme="minorEastAsia" w:hAnsi="Times New Roman" w:cs="Times New Roman"/>
          <w:iCs/>
          <w:color w:val="000000" w:themeColor="text1"/>
          <w:sz w:val="24"/>
          <w:szCs w:val="24"/>
        </w:rPr>
        <w:t>i</w:t>
      </w:r>
      <w:proofErr w:type="spellEnd"/>
      <w:r w:rsidR="00FA5C63">
        <w:rPr>
          <w:rFonts w:ascii="Times New Roman" w:eastAsiaTheme="minorEastAsia" w:hAnsi="Times New Roman" w:cs="Times New Roman"/>
          <w:iCs/>
          <w:color w:val="000000" w:themeColor="text1"/>
          <w:sz w:val="24"/>
          <w:szCs w:val="24"/>
        </w:rPr>
        <w:t xml:space="preserve">) Find the best regression </w:t>
      </w:r>
      <w:r w:rsidR="00EB1A63">
        <w:rPr>
          <w:rFonts w:ascii="Times New Roman" w:eastAsiaTheme="minorEastAsia" w:hAnsi="Times New Roman" w:cs="Times New Roman"/>
          <w:iCs/>
          <w:color w:val="000000" w:themeColor="text1"/>
          <w:sz w:val="24"/>
          <w:szCs w:val="24"/>
        </w:rPr>
        <w:t>model</w:t>
      </w:r>
      <w:r w:rsidR="00FA5C63">
        <w:rPr>
          <w:rFonts w:ascii="Times New Roman" w:eastAsiaTheme="minorEastAsia" w:hAnsi="Times New Roman" w:cs="Times New Roman"/>
          <w:iCs/>
          <w:color w:val="000000" w:themeColor="text1"/>
          <w:sz w:val="24"/>
          <w:szCs w:val="24"/>
        </w:rPr>
        <w:t xml:space="preserve"> for estimation</w:t>
      </w:r>
      <w:r w:rsidR="00EB1A63">
        <w:rPr>
          <w:rFonts w:ascii="Times New Roman" w:eastAsiaTheme="minorEastAsia" w:hAnsi="Times New Roman" w:cs="Times New Roman"/>
          <w:iCs/>
          <w:color w:val="000000" w:themeColor="text1"/>
          <w:sz w:val="24"/>
          <w:szCs w:val="24"/>
        </w:rPr>
        <w:t xml:space="preserve"> </w:t>
      </w:r>
      <w:r w:rsidR="00FA5C63">
        <w:rPr>
          <w:rFonts w:ascii="Times New Roman" w:eastAsiaTheme="minorEastAsia" w:hAnsi="Times New Roman" w:cs="Times New Roman"/>
          <w:iCs/>
          <w:color w:val="000000" w:themeColor="text1"/>
          <w:sz w:val="24"/>
          <w:szCs w:val="24"/>
        </w:rPr>
        <w:t>ii) E</w:t>
      </w:r>
      <w:r w:rsidR="00497151">
        <w:rPr>
          <w:rFonts w:ascii="Times New Roman" w:eastAsiaTheme="minorEastAsia" w:hAnsi="Times New Roman" w:cs="Times New Roman"/>
          <w:iCs/>
          <w:color w:val="000000" w:themeColor="text1"/>
          <w:sz w:val="24"/>
          <w:szCs w:val="24"/>
        </w:rPr>
        <w:t xml:space="preserve">stimate and map </w:t>
      </w:r>
      <w:r w:rsidR="00EB1A63" w:rsidRPr="00EB1A63">
        <w:rPr>
          <w:rFonts w:ascii="Times New Roman" w:eastAsiaTheme="minorEastAsia" w:hAnsi="Times New Roman" w:cs="Times New Roman"/>
          <w:iCs/>
          <w:color w:val="000000" w:themeColor="text1"/>
          <w:sz w:val="24"/>
          <w:szCs w:val="24"/>
        </w:rPr>
        <w:t>A</w:t>
      </w:r>
      <w:r w:rsidR="00EB1A63">
        <w:rPr>
          <w:rFonts w:ascii="Times New Roman" w:eastAsiaTheme="minorEastAsia" w:hAnsi="Times New Roman" w:cs="Times New Roman"/>
          <w:iCs/>
          <w:color w:val="000000" w:themeColor="text1"/>
          <w:sz w:val="24"/>
          <w:szCs w:val="24"/>
        </w:rPr>
        <w:t>GB</w:t>
      </w:r>
      <w:r w:rsidR="00EB1A63" w:rsidRPr="00EB1A63">
        <w:rPr>
          <w:rFonts w:ascii="Times New Roman" w:eastAsiaTheme="minorEastAsia" w:hAnsi="Times New Roman" w:cs="Times New Roman"/>
          <w:iCs/>
          <w:color w:val="000000" w:themeColor="text1"/>
          <w:sz w:val="24"/>
          <w:szCs w:val="24"/>
        </w:rPr>
        <w:t xml:space="preserve"> </w:t>
      </w:r>
      <w:r w:rsidR="00FA5C63">
        <w:rPr>
          <w:rFonts w:ascii="Times New Roman" w:eastAsiaTheme="minorEastAsia" w:hAnsi="Times New Roman" w:cs="Times New Roman"/>
          <w:iCs/>
          <w:color w:val="000000" w:themeColor="text1"/>
          <w:sz w:val="24"/>
          <w:szCs w:val="24"/>
        </w:rPr>
        <w:t>&amp;</w:t>
      </w:r>
      <w:r w:rsidR="00EB1A63" w:rsidRPr="00EB1A63">
        <w:rPr>
          <w:rFonts w:ascii="Times New Roman" w:eastAsiaTheme="minorEastAsia" w:hAnsi="Times New Roman" w:cs="Times New Roman"/>
          <w:iCs/>
          <w:color w:val="000000" w:themeColor="text1"/>
          <w:sz w:val="24"/>
          <w:szCs w:val="24"/>
        </w:rPr>
        <w:t xml:space="preserve"> C</w:t>
      </w:r>
      <w:r w:rsidR="00EB1A63">
        <w:rPr>
          <w:rFonts w:ascii="Times New Roman" w:eastAsiaTheme="minorEastAsia" w:hAnsi="Times New Roman" w:cs="Times New Roman"/>
          <w:iCs/>
          <w:color w:val="000000" w:themeColor="text1"/>
          <w:sz w:val="24"/>
          <w:szCs w:val="24"/>
        </w:rPr>
        <w:t>S</w:t>
      </w:r>
      <w:r w:rsidR="00EB1A63" w:rsidRPr="00EB1A63">
        <w:rPr>
          <w:rFonts w:ascii="Times New Roman" w:eastAsiaTheme="minorEastAsia" w:hAnsi="Times New Roman" w:cs="Times New Roman"/>
          <w:iCs/>
          <w:color w:val="000000" w:themeColor="text1"/>
          <w:sz w:val="24"/>
          <w:szCs w:val="24"/>
        </w:rPr>
        <w:t xml:space="preserve"> of </w:t>
      </w:r>
      <w:proofErr w:type="spellStart"/>
      <w:r w:rsidR="00EB1A63" w:rsidRPr="00EB1A63">
        <w:rPr>
          <w:rFonts w:ascii="Times New Roman" w:eastAsiaTheme="minorEastAsia" w:hAnsi="Times New Roman" w:cs="Times New Roman"/>
          <w:i/>
          <w:color w:val="000000" w:themeColor="text1"/>
          <w:sz w:val="24"/>
          <w:szCs w:val="24"/>
        </w:rPr>
        <w:t>Pinus</w:t>
      </w:r>
      <w:proofErr w:type="spellEnd"/>
      <w:r w:rsidR="00EB1A63" w:rsidRPr="00EB1A63">
        <w:rPr>
          <w:rFonts w:ascii="Times New Roman" w:eastAsiaTheme="minorEastAsia" w:hAnsi="Times New Roman" w:cs="Times New Roman"/>
          <w:i/>
          <w:color w:val="000000" w:themeColor="text1"/>
          <w:sz w:val="24"/>
          <w:szCs w:val="24"/>
        </w:rPr>
        <w:t xml:space="preserve"> </w:t>
      </w:r>
      <w:proofErr w:type="spellStart"/>
      <w:r w:rsidR="00EB1A63" w:rsidRPr="00EB1A63">
        <w:rPr>
          <w:rFonts w:ascii="Times New Roman" w:eastAsiaTheme="minorEastAsia" w:hAnsi="Times New Roman" w:cs="Times New Roman"/>
          <w:i/>
          <w:color w:val="000000" w:themeColor="text1"/>
          <w:sz w:val="24"/>
          <w:szCs w:val="24"/>
        </w:rPr>
        <w:t>Roxburghii</w:t>
      </w:r>
      <w:proofErr w:type="spellEnd"/>
      <w:r w:rsidR="00530F30">
        <w:rPr>
          <w:rFonts w:ascii="Times New Roman" w:eastAsiaTheme="minorEastAsia" w:hAnsi="Times New Roman" w:cs="Times New Roman"/>
          <w:iCs/>
          <w:color w:val="000000" w:themeColor="text1"/>
          <w:sz w:val="24"/>
          <w:szCs w:val="24"/>
        </w:rPr>
        <w:t xml:space="preserve"> dominated forest using sentinel-2 spectrally derived indices with plot level AGB data </w:t>
      </w:r>
      <w:r w:rsidR="00EB1A63" w:rsidRPr="00EB1A63">
        <w:rPr>
          <w:rFonts w:ascii="Times New Roman" w:eastAsiaTheme="minorEastAsia" w:hAnsi="Times New Roman" w:cs="Times New Roman"/>
          <w:iCs/>
          <w:color w:val="000000" w:themeColor="text1"/>
          <w:sz w:val="24"/>
          <w:szCs w:val="24"/>
        </w:rPr>
        <w:t xml:space="preserve">in </w:t>
      </w:r>
      <w:proofErr w:type="spellStart"/>
      <w:r w:rsidR="00EB1A63" w:rsidRPr="00EB1A63">
        <w:rPr>
          <w:rFonts w:ascii="Times New Roman" w:eastAsiaTheme="minorEastAsia" w:hAnsi="Times New Roman" w:cs="Times New Roman"/>
          <w:iCs/>
          <w:color w:val="000000" w:themeColor="text1"/>
          <w:sz w:val="24"/>
          <w:szCs w:val="24"/>
        </w:rPr>
        <w:t>Shreen</w:t>
      </w:r>
      <w:r w:rsidR="00530F30">
        <w:rPr>
          <w:rFonts w:ascii="Times New Roman" w:eastAsiaTheme="minorEastAsia" w:hAnsi="Times New Roman" w:cs="Times New Roman"/>
          <w:iCs/>
          <w:color w:val="000000" w:themeColor="text1"/>
          <w:sz w:val="24"/>
          <w:szCs w:val="24"/>
        </w:rPr>
        <w:t>agar</w:t>
      </w:r>
      <w:proofErr w:type="spellEnd"/>
      <w:r w:rsidR="00530F30">
        <w:rPr>
          <w:rFonts w:ascii="Times New Roman" w:eastAsiaTheme="minorEastAsia" w:hAnsi="Times New Roman" w:cs="Times New Roman"/>
          <w:iCs/>
          <w:color w:val="000000" w:themeColor="text1"/>
          <w:sz w:val="24"/>
          <w:szCs w:val="24"/>
        </w:rPr>
        <w:t xml:space="preserve"> hill of </w:t>
      </w:r>
      <w:proofErr w:type="spellStart"/>
      <w:r w:rsidR="00530F30">
        <w:rPr>
          <w:rFonts w:ascii="Times New Roman" w:eastAsiaTheme="minorEastAsia" w:hAnsi="Times New Roman" w:cs="Times New Roman"/>
          <w:iCs/>
          <w:color w:val="000000" w:themeColor="text1"/>
          <w:sz w:val="24"/>
          <w:szCs w:val="24"/>
        </w:rPr>
        <w:t>Tansen</w:t>
      </w:r>
      <w:proofErr w:type="spellEnd"/>
      <w:r w:rsidR="00530F30">
        <w:rPr>
          <w:rFonts w:ascii="Times New Roman" w:eastAsiaTheme="minorEastAsia" w:hAnsi="Times New Roman" w:cs="Times New Roman"/>
          <w:iCs/>
          <w:color w:val="000000" w:themeColor="text1"/>
          <w:sz w:val="24"/>
          <w:szCs w:val="24"/>
        </w:rPr>
        <w:t xml:space="preserve"> municipality.</w:t>
      </w:r>
    </w:p>
    <w:p w:rsidR="00C328F0" w:rsidRDefault="00C328F0" w:rsidP="00AA5E81">
      <w:pPr>
        <w:jc w:val="both"/>
        <w:rPr>
          <w:rFonts w:ascii="Times New Roman" w:eastAsiaTheme="minorEastAsia" w:hAnsi="Times New Roman" w:cs="Times New Roman"/>
          <w:iCs/>
          <w:color w:val="000000" w:themeColor="text1"/>
          <w:sz w:val="24"/>
          <w:szCs w:val="24"/>
        </w:rPr>
      </w:pPr>
    </w:p>
    <w:p w:rsidR="00AA5E81" w:rsidRPr="007B42BD" w:rsidRDefault="00AA5E81" w:rsidP="00385805">
      <w:pPr>
        <w:spacing w:after="0"/>
        <w:jc w:val="both"/>
        <w:rPr>
          <w:rFonts w:ascii="Times New Roman" w:hAnsi="Times New Roman" w:cs="Times New Roman"/>
          <w:b/>
          <w:bCs/>
          <w:sz w:val="24"/>
          <w:szCs w:val="22"/>
        </w:rPr>
      </w:pPr>
      <w:r w:rsidRPr="007B42BD">
        <w:rPr>
          <w:rFonts w:ascii="Times New Roman" w:hAnsi="Times New Roman" w:cs="Times New Roman"/>
          <w:b/>
          <w:bCs/>
          <w:sz w:val="24"/>
          <w:szCs w:val="22"/>
        </w:rPr>
        <w:t>Materials and Methods</w:t>
      </w:r>
    </w:p>
    <w:p w:rsidR="00AA5E81" w:rsidRPr="007B42BD" w:rsidRDefault="00AA5E81" w:rsidP="00385805">
      <w:pPr>
        <w:spacing w:after="0"/>
        <w:jc w:val="both"/>
        <w:rPr>
          <w:rFonts w:ascii="Times New Roman" w:hAnsi="Times New Roman" w:cs="Times New Roman"/>
          <w:b/>
          <w:bCs/>
          <w:sz w:val="24"/>
          <w:szCs w:val="22"/>
        </w:rPr>
      </w:pPr>
      <w:r w:rsidRPr="007B42BD">
        <w:rPr>
          <w:rFonts w:ascii="Times New Roman" w:hAnsi="Times New Roman" w:cs="Times New Roman"/>
          <w:b/>
          <w:bCs/>
          <w:sz w:val="24"/>
          <w:szCs w:val="22"/>
        </w:rPr>
        <w:t>Study Area</w:t>
      </w:r>
    </w:p>
    <w:p w:rsidR="00AA5E81" w:rsidDel="008C1A3E" w:rsidRDefault="00AA5E81" w:rsidP="00AA5E81">
      <w:pPr>
        <w:jc w:val="both"/>
        <w:rPr>
          <w:del w:id="31" w:author="acer" w:date="2024-08-16T06:59:00Z"/>
          <w:rFonts w:ascii="Times New Roman" w:hAnsi="Times New Roman" w:cs="Times New Roman"/>
          <w:sz w:val="24"/>
          <w:szCs w:val="22"/>
        </w:rPr>
      </w:pPr>
      <w:r>
        <w:rPr>
          <w:rFonts w:ascii="Times New Roman" w:hAnsi="Times New Roman" w:cs="Times New Roman"/>
          <w:sz w:val="24"/>
          <w:szCs w:val="22"/>
        </w:rPr>
        <w:t xml:space="preserve">This study was conducted in </w:t>
      </w:r>
      <w:proofErr w:type="spellStart"/>
      <w:r>
        <w:rPr>
          <w:rFonts w:ascii="Times New Roman" w:hAnsi="Times New Roman" w:cs="Times New Roman"/>
          <w:sz w:val="24"/>
          <w:szCs w:val="22"/>
        </w:rPr>
        <w:t>Shreenagar</w:t>
      </w:r>
      <w:proofErr w:type="spellEnd"/>
      <w:r>
        <w:rPr>
          <w:rFonts w:ascii="Times New Roman" w:hAnsi="Times New Roman" w:cs="Times New Roman"/>
          <w:sz w:val="24"/>
          <w:szCs w:val="22"/>
        </w:rPr>
        <w:t xml:space="preserve"> hill of </w:t>
      </w:r>
      <w:proofErr w:type="spellStart"/>
      <w:r>
        <w:rPr>
          <w:rFonts w:ascii="Times New Roman" w:hAnsi="Times New Roman" w:cs="Times New Roman"/>
          <w:sz w:val="24"/>
          <w:szCs w:val="22"/>
        </w:rPr>
        <w:t>Tansen</w:t>
      </w:r>
      <w:proofErr w:type="spellEnd"/>
      <w:r>
        <w:rPr>
          <w:rFonts w:ascii="Times New Roman" w:hAnsi="Times New Roman" w:cs="Times New Roman"/>
          <w:sz w:val="24"/>
          <w:szCs w:val="22"/>
        </w:rPr>
        <w:t xml:space="preserve"> municipality </w:t>
      </w:r>
      <w:r w:rsidR="006E242C">
        <w:rPr>
          <w:rFonts w:ascii="Times New Roman" w:hAnsi="Times New Roman" w:cs="Times New Roman"/>
          <w:sz w:val="24"/>
          <w:szCs w:val="22"/>
        </w:rPr>
        <w:t xml:space="preserve">as shown in </w:t>
      </w:r>
      <w:ins w:id="32" w:author="acer" w:date="2024-08-15T12:22:00Z">
        <w:r w:rsidR="007B0030">
          <w:rPr>
            <w:rFonts w:ascii="Times New Roman" w:hAnsi="Times New Roman" w:cs="Times New Roman"/>
            <w:sz w:val="24"/>
            <w:szCs w:val="22"/>
          </w:rPr>
          <w:t xml:space="preserve">the </w:t>
        </w:r>
      </w:ins>
      <w:r w:rsidR="006E242C">
        <w:rPr>
          <w:rFonts w:ascii="Times New Roman" w:hAnsi="Times New Roman" w:cs="Times New Roman"/>
          <w:sz w:val="24"/>
          <w:szCs w:val="22"/>
        </w:rPr>
        <w:t xml:space="preserve">figure (1), </w:t>
      </w:r>
      <w:r>
        <w:rPr>
          <w:rFonts w:ascii="Times New Roman" w:hAnsi="Times New Roman" w:cs="Times New Roman"/>
          <w:sz w:val="24"/>
          <w:szCs w:val="22"/>
        </w:rPr>
        <w:t xml:space="preserve">which is located in </w:t>
      </w:r>
      <w:proofErr w:type="spellStart"/>
      <w:r>
        <w:rPr>
          <w:rFonts w:ascii="Times New Roman" w:hAnsi="Times New Roman" w:cs="Times New Roman"/>
          <w:sz w:val="24"/>
          <w:szCs w:val="22"/>
        </w:rPr>
        <w:t>Palpa</w:t>
      </w:r>
      <w:proofErr w:type="spellEnd"/>
      <w:r>
        <w:rPr>
          <w:rFonts w:ascii="Times New Roman" w:hAnsi="Times New Roman" w:cs="Times New Roman"/>
          <w:sz w:val="24"/>
          <w:szCs w:val="22"/>
        </w:rPr>
        <w:t xml:space="preserve"> </w:t>
      </w:r>
      <w:ins w:id="33" w:author="acer" w:date="2024-08-15T12:23:00Z">
        <w:r w:rsidR="007B0030">
          <w:rPr>
            <w:rFonts w:ascii="Times New Roman" w:hAnsi="Times New Roman" w:cs="Times New Roman"/>
            <w:sz w:val="24"/>
            <w:szCs w:val="22"/>
          </w:rPr>
          <w:t>D</w:t>
        </w:r>
      </w:ins>
      <w:del w:id="34" w:author="acer" w:date="2024-08-15T12:23:00Z">
        <w:r w:rsidDel="007B0030">
          <w:rPr>
            <w:rFonts w:ascii="Times New Roman" w:hAnsi="Times New Roman" w:cs="Times New Roman"/>
            <w:sz w:val="24"/>
            <w:szCs w:val="22"/>
          </w:rPr>
          <w:delText>d</w:delText>
        </w:r>
      </w:del>
      <w:r>
        <w:rPr>
          <w:rFonts w:ascii="Times New Roman" w:hAnsi="Times New Roman" w:cs="Times New Roman"/>
          <w:sz w:val="24"/>
          <w:szCs w:val="22"/>
        </w:rPr>
        <w:t xml:space="preserve">istrict, </w:t>
      </w:r>
      <w:proofErr w:type="spellStart"/>
      <w:r>
        <w:rPr>
          <w:rFonts w:ascii="Times New Roman" w:hAnsi="Times New Roman" w:cs="Times New Roman"/>
          <w:sz w:val="24"/>
          <w:szCs w:val="22"/>
        </w:rPr>
        <w:t>Lumbini</w:t>
      </w:r>
      <w:proofErr w:type="spellEnd"/>
      <w:r>
        <w:rPr>
          <w:rFonts w:ascii="Times New Roman" w:hAnsi="Times New Roman" w:cs="Times New Roman"/>
          <w:sz w:val="24"/>
          <w:szCs w:val="22"/>
        </w:rPr>
        <w:t xml:space="preserve"> </w:t>
      </w:r>
      <w:ins w:id="35" w:author="acer" w:date="2024-08-15T12:23:00Z">
        <w:r w:rsidR="007B0030">
          <w:rPr>
            <w:rFonts w:ascii="Times New Roman" w:hAnsi="Times New Roman" w:cs="Times New Roman"/>
            <w:sz w:val="24"/>
            <w:szCs w:val="22"/>
          </w:rPr>
          <w:t>P</w:t>
        </w:r>
      </w:ins>
      <w:del w:id="36" w:author="acer" w:date="2024-08-15T12:23:00Z">
        <w:r w:rsidDel="007B0030">
          <w:rPr>
            <w:rFonts w:ascii="Times New Roman" w:hAnsi="Times New Roman" w:cs="Times New Roman"/>
            <w:sz w:val="24"/>
            <w:szCs w:val="22"/>
          </w:rPr>
          <w:delText>p</w:delText>
        </w:r>
      </w:del>
      <w:r>
        <w:rPr>
          <w:rFonts w:ascii="Times New Roman" w:hAnsi="Times New Roman" w:cs="Times New Roman"/>
          <w:sz w:val="24"/>
          <w:szCs w:val="22"/>
        </w:rPr>
        <w:t>rovince</w:t>
      </w:r>
      <w:ins w:id="37" w:author="acer" w:date="2024-08-08T11:10:00Z">
        <w:r w:rsidR="007177AF">
          <w:rPr>
            <w:rFonts w:ascii="Times New Roman" w:hAnsi="Times New Roman" w:cs="Times New Roman"/>
            <w:sz w:val="24"/>
            <w:szCs w:val="22"/>
          </w:rPr>
          <w:t>,</w:t>
        </w:r>
      </w:ins>
      <w:del w:id="38" w:author="acer" w:date="2024-08-08T11:10:00Z">
        <w:r w:rsidDel="007177AF">
          <w:rPr>
            <w:rFonts w:ascii="Times New Roman" w:hAnsi="Times New Roman" w:cs="Times New Roman"/>
            <w:sz w:val="24"/>
            <w:szCs w:val="22"/>
          </w:rPr>
          <w:delText xml:space="preserve"> of</w:delText>
        </w:r>
      </w:del>
      <w:r>
        <w:rPr>
          <w:rFonts w:ascii="Times New Roman" w:hAnsi="Times New Roman" w:cs="Times New Roman"/>
          <w:sz w:val="24"/>
          <w:szCs w:val="22"/>
        </w:rPr>
        <w:t xml:space="preserve"> Nepal.</w:t>
      </w:r>
      <w:r w:rsidR="00A17F68">
        <w:rPr>
          <w:rFonts w:ascii="Times New Roman" w:hAnsi="Times New Roman" w:cs="Times New Roman"/>
          <w:sz w:val="24"/>
          <w:szCs w:val="22"/>
        </w:rPr>
        <w:t xml:space="preserve"> Geographically, </w:t>
      </w:r>
      <w:r w:rsidR="00A17F68" w:rsidRPr="00F1174F">
        <w:rPr>
          <w:rFonts w:ascii="Times New Roman" w:hAnsi="Times New Roman" w:cs="Times New Roman"/>
          <w:sz w:val="24"/>
          <w:szCs w:val="22"/>
        </w:rPr>
        <w:t xml:space="preserve">the study area lies </w:t>
      </w:r>
      <w:r w:rsidR="00B17F17" w:rsidRPr="00F1174F">
        <w:rPr>
          <w:rFonts w:ascii="Times New Roman" w:hAnsi="Times New Roman" w:cs="Times New Roman"/>
          <w:sz w:val="24"/>
          <w:szCs w:val="22"/>
        </w:rPr>
        <w:t>in between</w:t>
      </w:r>
      <w:r w:rsidR="00BB0D9B" w:rsidRPr="00F1174F">
        <w:rPr>
          <w:rFonts w:ascii="Times New Roman" w:hAnsi="Times New Roman" w:cs="Times New Roman"/>
          <w:sz w:val="24"/>
          <w:szCs w:val="22"/>
        </w:rPr>
        <w:t xml:space="preserve"> </w:t>
      </w:r>
      <w:r w:rsidR="00F1174F" w:rsidRPr="00F1174F">
        <w:rPr>
          <w:rFonts w:ascii="Times New Roman" w:hAnsi="Times New Roman" w:cs="Times New Roman"/>
          <w:sz w:val="24"/>
          <w:szCs w:val="22"/>
        </w:rPr>
        <w:t>latitude 27°52</w:t>
      </w:r>
      <w:r w:rsidR="00BB0D9B" w:rsidRPr="00F1174F">
        <w:rPr>
          <w:rFonts w:ascii="Times New Roman" w:hAnsi="Times New Roman" w:cs="Times New Roman"/>
          <w:sz w:val="24"/>
          <w:szCs w:val="22"/>
        </w:rPr>
        <w:t>′</w:t>
      </w:r>
      <w:r w:rsidR="00F1174F" w:rsidRPr="00F1174F">
        <w:rPr>
          <w:rFonts w:ascii="Times New Roman" w:hAnsi="Times New Roman" w:cs="Times New Roman"/>
          <w:sz w:val="24"/>
          <w:szCs w:val="22"/>
        </w:rPr>
        <w:t>10</w:t>
      </w:r>
      <w:r w:rsidR="00BB0D9B" w:rsidRPr="00F1174F">
        <w:rPr>
          <w:rFonts w:ascii="Times New Roman" w:hAnsi="Times New Roman" w:cs="Times New Roman"/>
          <w:sz w:val="24"/>
          <w:szCs w:val="22"/>
        </w:rPr>
        <w:t>″N</w:t>
      </w:r>
      <w:r w:rsidR="00B17F17" w:rsidRPr="00F1174F">
        <w:rPr>
          <w:rFonts w:ascii="Times New Roman" w:hAnsi="Times New Roman" w:cs="Times New Roman"/>
          <w:sz w:val="24"/>
          <w:szCs w:val="22"/>
        </w:rPr>
        <w:t xml:space="preserve"> to </w:t>
      </w:r>
      <w:r w:rsidR="00F1174F" w:rsidRPr="00F1174F">
        <w:rPr>
          <w:rFonts w:ascii="Times New Roman" w:hAnsi="Times New Roman" w:cs="Times New Roman"/>
          <w:sz w:val="24"/>
          <w:szCs w:val="22"/>
        </w:rPr>
        <w:t>27°52</w:t>
      </w:r>
      <w:r w:rsidR="00B17F17" w:rsidRPr="00F1174F">
        <w:rPr>
          <w:rFonts w:ascii="Times New Roman" w:hAnsi="Times New Roman" w:cs="Times New Roman"/>
          <w:sz w:val="24"/>
          <w:szCs w:val="22"/>
        </w:rPr>
        <w:t>′3</w:t>
      </w:r>
      <w:r w:rsidR="00F1174F" w:rsidRPr="00F1174F">
        <w:rPr>
          <w:rFonts w:ascii="Times New Roman" w:hAnsi="Times New Roman" w:cs="Times New Roman"/>
          <w:sz w:val="24"/>
          <w:szCs w:val="22"/>
        </w:rPr>
        <w:t>0</w:t>
      </w:r>
      <w:r w:rsidR="00B17F17" w:rsidRPr="00F1174F">
        <w:rPr>
          <w:rFonts w:ascii="Times New Roman" w:hAnsi="Times New Roman" w:cs="Times New Roman"/>
          <w:sz w:val="24"/>
          <w:szCs w:val="22"/>
        </w:rPr>
        <w:t>″N</w:t>
      </w:r>
      <w:r w:rsidR="00F1174F" w:rsidRPr="00F1174F">
        <w:rPr>
          <w:rFonts w:ascii="Times New Roman" w:hAnsi="Times New Roman" w:cs="Times New Roman"/>
          <w:sz w:val="24"/>
          <w:szCs w:val="22"/>
        </w:rPr>
        <w:t>, longitude 83°32</w:t>
      </w:r>
      <w:r w:rsidR="00BB0D9B" w:rsidRPr="00F1174F">
        <w:rPr>
          <w:rFonts w:ascii="Times New Roman" w:hAnsi="Times New Roman" w:cs="Times New Roman"/>
          <w:sz w:val="24"/>
          <w:szCs w:val="22"/>
        </w:rPr>
        <w:t>′</w:t>
      </w:r>
      <w:r w:rsidR="00F1174F" w:rsidRPr="00F1174F">
        <w:rPr>
          <w:rFonts w:ascii="Times New Roman" w:hAnsi="Times New Roman" w:cs="Times New Roman"/>
          <w:sz w:val="24"/>
          <w:szCs w:val="22"/>
        </w:rPr>
        <w:t>25</w:t>
      </w:r>
      <w:r w:rsidR="00BB0D9B" w:rsidRPr="00F1174F">
        <w:rPr>
          <w:rFonts w:ascii="Times New Roman" w:hAnsi="Times New Roman" w:cs="Times New Roman"/>
          <w:sz w:val="24"/>
          <w:szCs w:val="22"/>
        </w:rPr>
        <w:t>″E</w:t>
      </w:r>
      <w:r w:rsidR="00B17F17" w:rsidRPr="00F1174F">
        <w:rPr>
          <w:rFonts w:ascii="Times New Roman" w:hAnsi="Times New Roman" w:cs="Times New Roman"/>
          <w:sz w:val="24"/>
          <w:szCs w:val="22"/>
        </w:rPr>
        <w:t xml:space="preserve"> to 83°3</w:t>
      </w:r>
      <w:r w:rsidR="00F1174F" w:rsidRPr="00F1174F">
        <w:rPr>
          <w:rFonts w:ascii="Times New Roman" w:hAnsi="Times New Roman" w:cs="Times New Roman"/>
          <w:sz w:val="24"/>
          <w:szCs w:val="22"/>
        </w:rPr>
        <w:t>3</w:t>
      </w:r>
      <w:r w:rsidR="00B17F17" w:rsidRPr="00F1174F">
        <w:rPr>
          <w:rFonts w:ascii="Times New Roman" w:hAnsi="Times New Roman" w:cs="Times New Roman"/>
          <w:sz w:val="24"/>
          <w:szCs w:val="22"/>
        </w:rPr>
        <w:t>′</w:t>
      </w:r>
      <w:r w:rsidR="00F1174F" w:rsidRPr="00F1174F">
        <w:rPr>
          <w:rFonts w:ascii="Times New Roman" w:hAnsi="Times New Roman" w:cs="Times New Roman"/>
          <w:sz w:val="24"/>
          <w:szCs w:val="22"/>
        </w:rPr>
        <w:t>30</w:t>
      </w:r>
      <w:r w:rsidR="00B17F17" w:rsidRPr="00F1174F">
        <w:rPr>
          <w:rFonts w:ascii="Times New Roman" w:hAnsi="Times New Roman" w:cs="Times New Roman"/>
          <w:sz w:val="24"/>
          <w:szCs w:val="22"/>
        </w:rPr>
        <w:t>″E</w:t>
      </w:r>
      <w:r w:rsidR="00E42A5D">
        <w:rPr>
          <w:rFonts w:ascii="Times New Roman" w:hAnsi="Times New Roman" w:cs="Times New Roman"/>
          <w:sz w:val="24"/>
          <w:szCs w:val="22"/>
        </w:rPr>
        <w:t xml:space="preserve"> with the altitude ranging from </w:t>
      </w:r>
      <w:r w:rsidR="0050659D">
        <w:rPr>
          <w:rFonts w:ascii="Times New Roman" w:hAnsi="Times New Roman" w:cs="Times New Roman"/>
          <w:sz w:val="24"/>
          <w:szCs w:val="22"/>
        </w:rPr>
        <w:t xml:space="preserve">1369 </w:t>
      </w:r>
      <w:r w:rsidR="00E42A5D">
        <w:rPr>
          <w:rFonts w:ascii="Times New Roman" w:hAnsi="Times New Roman" w:cs="Times New Roman"/>
          <w:sz w:val="24"/>
          <w:szCs w:val="22"/>
        </w:rPr>
        <w:t xml:space="preserve">to </w:t>
      </w:r>
      <w:r w:rsidR="0050659D">
        <w:rPr>
          <w:rFonts w:ascii="Times New Roman" w:hAnsi="Times New Roman" w:cs="Times New Roman"/>
          <w:sz w:val="24"/>
          <w:szCs w:val="22"/>
        </w:rPr>
        <w:t xml:space="preserve">1498 </w:t>
      </w:r>
      <w:r w:rsidR="00E42A5D">
        <w:rPr>
          <w:rFonts w:ascii="Times New Roman" w:hAnsi="Times New Roman" w:cs="Times New Roman"/>
          <w:sz w:val="24"/>
          <w:szCs w:val="22"/>
        </w:rPr>
        <w:t>meter from mean sea level</w:t>
      </w:r>
      <w:ins w:id="39" w:author="acer" w:date="2024-08-08T11:11:00Z">
        <w:r w:rsidR="007177AF">
          <w:rPr>
            <w:rFonts w:ascii="Times New Roman" w:hAnsi="Times New Roman" w:cs="Times New Roman"/>
            <w:sz w:val="24"/>
            <w:szCs w:val="22"/>
          </w:rPr>
          <w:t xml:space="preserve"> (MSL)</w:t>
        </w:r>
      </w:ins>
      <w:r w:rsidR="00BB0D9B" w:rsidRPr="00F1174F">
        <w:rPr>
          <w:rFonts w:ascii="Times New Roman" w:hAnsi="Times New Roman" w:cs="Times New Roman"/>
          <w:sz w:val="24"/>
          <w:szCs w:val="22"/>
        </w:rPr>
        <w:t>.</w:t>
      </w:r>
      <w:r w:rsidR="00BB0D9B">
        <w:rPr>
          <w:rFonts w:ascii="Times New Roman" w:hAnsi="Times New Roman" w:cs="Times New Roman"/>
          <w:sz w:val="24"/>
          <w:szCs w:val="22"/>
        </w:rPr>
        <w:t xml:space="preserve"> </w:t>
      </w:r>
      <w:r w:rsidR="001D53B5">
        <w:rPr>
          <w:rFonts w:ascii="Times New Roman" w:hAnsi="Times New Roman" w:cs="Times New Roman"/>
          <w:sz w:val="24"/>
          <w:szCs w:val="22"/>
        </w:rPr>
        <w:t>It covers an area of 41.10 ha</w:t>
      </w:r>
      <w:r w:rsidR="00E6190F">
        <w:rPr>
          <w:rFonts w:ascii="Times New Roman" w:hAnsi="Times New Roman" w:cs="Times New Roman"/>
          <w:sz w:val="24"/>
          <w:szCs w:val="22"/>
        </w:rPr>
        <w:t xml:space="preserve"> </w:t>
      </w:r>
      <w:r w:rsidR="00A54C3D">
        <w:rPr>
          <w:rFonts w:ascii="Times New Roman" w:hAnsi="Times New Roman" w:cs="Times New Roman"/>
          <w:sz w:val="24"/>
          <w:szCs w:val="22"/>
        </w:rPr>
        <w:t>with slope ranging from 19</w:t>
      </w:r>
      <w:r w:rsidR="00A54C3D" w:rsidRPr="00A54C3D">
        <w:rPr>
          <w:rFonts w:ascii="Times New Roman" w:hAnsi="Times New Roman" w:cs="Times New Roman"/>
          <w:sz w:val="24"/>
          <w:szCs w:val="22"/>
        </w:rPr>
        <w:t>°</w:t>
      </w:r>
      <w:r w:rsidR="00A54C3D">
        <w:rPr>
          <w:rFonts w:ascii="Times New Roman" w:hAnsi="Times New Roman" w:cs="Times New Roman"/>
          <w:sz w:val="24"/>
          <w:szCs w:val="22"/>
        </w:rPr>
        <w:t xml:space="preserve"> to 358</w:t>
      </w:r>
      <w:r w:rsidR="00A54C3D" w:rsidRPr="00A54C3D">
        <w:rPr>
          <w:rFonts w:ascii="Times New Roman" w:hAnsi="Times New Roman" w:cs="Times New Roman"/>
          <w:sz w:val="24"/>
          <w:szCs w:val="22"/>
        </w:rPr>
        <w:t>°</w:t>
      </w:r>
      <w:r w:rsidR="00A54C3D">
        <w:rPr>
          <w:rFonts w:ascii="Times New Roman" w:hAnsi="Times New Roman" w:cs="Times New Roman"/>
          <w:sz w:val="24"/>
          <w:szCs w:val="22"/>
        </w:rPr>
        <w:t xml:space="preserve">, aspect towards the south (majority of area) </w:t>
      </w:r>
      <w:r w:rsidR="00E6190F">
        <w:rPr>
          <w:rFonts w:ascii="Times New Roman" w:hAnsi="Times New Roman" w:cs="Times New Roman"/>
          <w:sz w:val="24"/>
          <w:szCs w:val="22"/>
        </w:rPr>
        <w:t>and has</w:t>
      </w:r>
      <w:r w:rsidR="00BB0789">
        <w:rPr>
          <w:rFonts w:ascii="Times New Roman" w:hAnsi="Times New Roman" w:cs="Times New Roman"/>
          <w:sz w:val="24"/>
          <w:szCs w:val="22"/>
        </w:rPr>
        <w:t xml:space="preserve"> characteristics of sub-tropical forest</w:t>
      </w:r>
      <w:r w:rsidR="00E6190F">
        <w:rPr>
          <w:rFonts w:ascii="Times New Roman" w:hAnsi="Times New Roman" w:cs="Times New Roman"/>
          <w:sz w:val="24"/>
          <w:szCs w:val="22"/>
        </w:rPr>
        <w:t>.</w:t>
      </w:r>
      <w:ins w:id="40" w:author="acer" w:date="2024-08-08T11:12:00Z">
        <w:r w:rsidR="007177AF" w:rsidRPr="007177AF">
          <w:rPr>
            <w:rFonts w:ascii="Times New Roman" w:hAnsi="Times New Roman" w:cs="Times New Roman"/>
            <w:sz w:val="24"/>
            <w:szCs w:val="22"/>
          </w:rPr>
          <w:t xml:space="preserve"> </w:t>
        </w:r>
        <w:r w:rsidR="007B0030">
          <w:rPr>
            <w:rFonts w:ascii="Times New Roman" w:hAnsi="Times New Roman" w:cs="Times New Roman"/>
            <w:sz w:val="24"/>
            <w:szCs w:val="22"/>
          </w:rPr>
          <w:t>From 1971</w:t>
        </w:r>
      </w:ins>
      <w:ins w:id="41" w:author="acer" w:date="2024-08-15T12:23:00Z">
        <w:r w:rsidR="007B0030">
          <w:rPr>
            <w:rFonts w:ascii="Times New Roman" w:hAnsi="Times New Roman" w:cs="Times New Roman"/>
            <w:sz w:val="24"/>
            <w:szCs w:val="22"/>
          </w:rPr>
          <w:t xml:space="preserve"> to </w:t>
        </w:r>
      </w:ins>
      <w:ins w:id="42" w:author="acer" w:date="2024-08-08T11:12:00Z">
        <w:r w:rsidR="007177AF">
          <w:rPr>
            <w:rFonts w:ascii="Times New Roman" w:hAnsi="Times New Roman" w:cs="Times New Roman"/>
            <w:sz w:val="24"/>
            <w:szCs w:val="22"/>
          </w:rPr>
          <w:t>2014,</w:t>
        </w:r>
      </w:ins>
      <w:r w:rsidR="000F7DD5">
        <w:rPr>
          <w:rFonts w:ascii="Times New Roman" w:hAnsi="Times New Roman" w:cs="Times New Roman"/>
          <w:sz w:val="24"/>
          <w:szCs w:val="22"/>
        </w:rPr>
        <w:t xml:space="preserve"> </w:t>
      </w:r>
      <w:r w:rsidR="0030012B">
        <w:rPr>
          <w:rFonts w:ascii="Times New Roman" w:hAnsi="Times New Roman" w:cs="Times New Roman"/>
          <w:sz w:val="24"/>
          <w:szCs w:val="22"/>
        </w:rPr>
        <w:t>[</w:t>
      </w:r>
      <w:ins w:id="43" w:author="acer" w:date="2024-08-08T11:31:00Z">
        <w:r w:rsidR="007D65B9">
          <w:rPr>
            <w:rFonts w:ascii="Times New Roman" w:hAnsi="Times New Roman" w:cs="Times New Roman"/>
            <w:sz w:val="24"/>
            <w:szCs w:val="22"/>
          </w:rPr>
          <w:t xml:space="preserve">  </w:t>
        </w:r>
      </w:ins>
      <w:r w:rsidR="0030012B">
        <w:rPr>
          <w:rFonts w:ascii="Times New Roman" w:hAnsi="Times New Roman" w:cs="Times New Roman"/>
          <w:sz w:val="24"/>
          <w:szCs w:val="22"/>
        </w:rPr>
        <w:t>31]</w:t>
      </w:r>
      <w:r w:rsidR="00E6190F">
        <w:rPr>
          <w:rFonts w:ascii="Times New Roman" w:hAnsi="Times New Roman" w:cs="Times New Roman"/>
          <w:sz w:val="24"/>
          <w:szCs w:val="22"/>
        </w:rPr>
        <w:t xml:space="preserve"> </w:t>
      </w:r>
      <w:del w:id="44" w:author="acer" w:date="2024-08-08T11:13:00Z">
        <w:r w:rsidR="0030012B" w:rsidDel="007177AF">
          <w:rPr>
            <w:rFonts w:ascii="Times New Roman" w:hAnsi="Times New Roman" w:cs="Times New Roman"/>
            <w:sz w:val="24"/>
            <w:szCs w:val="22"/>
          </w:rPr>
          <w:delText>R</w:delText>
        </w:r>
      </w:del>
      <w:ins w:id="45" w:author="acer" w:date="2024-08-08T11:13:00Z">
        <w:r w:rsidR="007177AF">
          <w:rPr>
            <w:rFonts w:ascii="Times New Roman" w:hAnsi="Times New Roman" w:cs="Times New Roman"/>
            <w:sz w:val="24"/>
            <w:szCs w:val="22"/>
          </w:rPr>
          <w:t>r</w:t>
        </w:r>
      </w:ins>
      <w:r w:rsidR="0030012B">
        <w:rPr>
          <w:rFonts w:ascii="Times New Roman" w:hAnsi="Times New Roman" w:cs="Times New Roman"/>
          <w:sz w:val="24"/>
          <w:szCs w:val="22"/>
        </w:rPr>
        <w:t>eported</w:t>
      </w:r>
      <w:r w:rsidR="00E6190F">
        <w:rPr>
          <w:rFonts w:ascii="Times New Roman" w:hAnsi="Times New Roman" w:cs="Times New Roman"/>
          <w:sz w:val="24"/>
          <w:szCs w:val="22"/>
        </w:rPr>
        <w:t xml:space="preserve"> that the average annual precipitation, annual maximum temperature and annual minimum temperature of </w:t>
      </w:r>
      <w:proofErr w:type="spellStart"/>
      <w:r w:rsidR="00E6190F">
        <w:rPr>
          <w:rFonts w:ascii="Times New Roman" w:hAnsi="Times New Roman" w:cs="Times New Roman"/>
          <w:sz w:val="24"/>
          <w:szCs w:val="22"/>
        </w:rPr>
        <w:t>Palpa</w:t>
      </w:r>
      <w:proofErr w:type="spellEnd"/>
      <w:r w:rsidR="00E6190F">
        <w:rPr>
          <w:rFonts w:ascii="Times New Roman" w:hAnsi="Times New Roman" w:cs="Times New Roman"/>
          <w:sz w:val="24"/>
          <w:szCs w:val="22"/>
        </w:rPr>
        <w:t xml:space="preserve"> district </w:t>
      </w:r>
      <w:del w:id="46" w:author="acer" w:date="2024-08-08T11:12:00Z">
        <w:r w:rsidR="00E6190F" w:rsidDel="007177AF">
          <w:rPr>
            <w:rFonts w:ascii="Times New Roman" w:hAnsi="Times New Roman" w:cs="Times New Roman"/>
            <w:sz w:val="24"/>
            <w:szCs w:val="22"/>
          </w:rPr>
          <w:delText xml:space="preserve">from 1971-2014 </w:delText>
        </w:r>
      </w:del>
      <w:r w:rsidR="00E6190F">
        <w:rPr>
          <w:rFonts w:ascii="Times New Roman" w:hAnsi="Times New Roman" w:cs="Times New Roman"/>
          <w:sz w:val="24"/>
          <w:szCs w:val="22"/>
        </w:rPr>
        <w:t>were 1680.</w:t>
      </w:r>
      <w:r w:rsidR="00E6190F" w:rsidRPr="004B1506">
        <w:rPr>
          <w:rFonts w:ascii="Times New Roman" w:hAnsi="Times New Roman" w:cs="Times New Roman"/>
          <w:sz w:val="24"/>
          <w:szCs w:val="22"/>
        </w:rPr>
        <w:t>5mm, 26.1</w:t>
      </w:r>
      <w:r w:rsidR="00E07BFD">
        <w:rPr>
          <w:rFonts w:ascii="Times New Roman" w:hAnsi="Times New Roman" w:cs="Times New Roman"/>
          <w:sz w:val="24"/>
          <w:szCs w:val="22"/>
        </w:rPr>
        <w:t>0</w:t>
      </w:r>
      <w:r w:rsidR="00E6190F" w:rsidRPr="004B1506">
        <w:rPr>
          <w:rFonts w:ascii="Times New Roman" w:hAnsi="Times New Roman" w:cs="Times New Roman"/>
          <w:sz w:val="24"/>
          <w:szCs w:val="22"/>
        </w:rPr>
        <w:t>°C and 14.8</w:t>
      </w:r>
      <w:r w:rsidR="00E07BFD">
        <w:rPr>
          <w:rFonts w:ascii="Times New Roman" w:hAnsi="Times New Roman" w:cs="Times New Roman"/>
          <w:sz w:val="24"/>
          <w:szCs w:val="22"/>
        </w:rPr>
        <w:t>0</w:t>
      </w:r>
      <w:r w:rsidR="00E6190F" w:rsidRPr="004B1506">
        <w:rPr>
          <w:rFonts w:ascii="Times New Roman" w:hAnsi="Times New Roman" w:cs="Times New Roman"/>
          <w:sz w:val="24"/>
          <w:szCs w:val="22"/>
        </w:rPr>
        <w:t>°C respectively</w:t>
      </w:r>
      <w:r w:rsidR="00E6190F">
        <w:rPr>
          <w:rFonts w:ascii="Times New Roman" w:hAnsi="Times New Roman" w:cs="Times New Roman"/>
          <w:sz w:val="24"/>
          <w:szCs w:val="22"/>
        </w:rPr>
        <w:t xml:space="preserve">. </w:t>
      </w:r>
      <w:proofErr w:type="spellStart"/>
      <w:r w:rsidR="00955425">
        <w:rPr>
          <w:rFonts w:ascii="Times New Roman" w:hAnsi="Times New Roman" w:cs="Times New Roman"/>
          <w:sz w:val="24"/>
          <w:szCs w:val="22"/>
        </w:rPr>
        <w:t>Palpa</w:t>
      </w:r>
      <w:proofErr w:type="spellEnd"/>
      <w:r w:rsidR="00955425">
        <w:rPr>
          <w:rFonts w:ascii="Times New Roman" w:hAnsi="Times New Roman" w:cs="Times New Roman"/>
          <w:sz w:val="24"/>
          <w:szCs w:val="22"/>
        </w:rPr>
        <w:t xml:space="preserve"> district has a h</w:t>
      </w:r>
      <w:r w:rsidR="00955425" w:rsidRPr="00955425">
        <w:rPr>
          <w:rFonts w:ascii="Times New Roman" w:hAnsi="Times New Roman" w:cs="Times New Roman"/>
          <w:sz w:val="24"/>
          <w:szCs w:val="22"/>
        </w:rPr>
        <w:t>umid subtropical, dry winter climate</w:t>
      </w:r>
      <w:r w:rsidR="00955425">
        <w:rPr>
          <w:rFonts w:ascii="Times New Roman" w:hAnsi="Times New Roman" w:cs="Times New Roman"/>
          <w:sz w:val="24"/>
          <w:szCs w:val="22"/>
        </w:rPr>
        <w:t xml:space="preserve">. </w:t>
      </w:r>
      <w:r w:rsidR="00955425" w:rsidRPr="00955425">
        <w:rPr>
          <w:rFonts w:ascii="Times New Roman" w:hAnsi="Times New Roman" w:cs="Times New Roman"/>
          <w:sz w:val="24"/>
          <w:szCs w:val="22"/>
        </w:rPr>
        <w:t xml:space="preserve"> </w:t>
      </w:r>
      <w:proofErr w:type="spellStart"/>
      <w:r w:rsidR="00BB0789" w:rsidRPr="00BA1396">
        <w:rPr>
          <w:rFonts w:ascii="Times New Roman" w:hAnsi="Times New Roman" w:cs="Times New Roman"/>
          <w:i/>
          <w:iCs/>
          <w:sz w:val="24"/>
          <w:szCs w:val="22"/>
        </w:rPr>
        <w:t>Pinus</w:t>
      </w:r>
      <w:proofErr w:type="spellEnd"/>
      <w:r w:rsidR="00BB0789" w:rsidRPr="00BA1396">
        <w:rPr>
          <w:rFonts w:ascii="Times New Roman" w:hAnsi="Times New Roman" w:cs="Times New Roman"/>
          <w:i/>
          <w:iCs/>
          <w:sz w:val="24"/>
          <w:szCs w:val="22"/>
        </w:rPr>
        <w:t xml:space="preserve"> </w:t>
      </w:r>
      <w:proofErr w:type="spellStart"/>
      <w:r w:rsidR="00BB0789" w:rsidRPr="00BA1396">
        <w:rPr>
          <w:rFonts w:ascii="Times New Roman" w:hAnsi="Times New Roman" w:cs="Times New Roman"/>
          <w:i/>
          <w:iCs/>
          <w:sz w:val="24"/>
          <w:szCs w:val="22"/>
        </w:rPr>
        <w:t>roxburghii</w:t>
      </w:r>
      <w:proofErr w:type="spellEnd"/>
      <w:r w:rsidR="00BB0789">
        <w:rPr>
          <w:rFonts w:ascii="Times New Roman" w:hAnsi="Times New Roman" w:cs="Times New Roman"/>
          <w:sz w:val="24"/>
          <w:szCs w:val="22"/>
        </w:rPr>
        <w:t xml:space="preserve"> (</w:t>
      </w:r>
      <w:r w:rsidR="003C5A92">
        <w:rPr>
          <w:rFonts w:ascii="Times New Roman" w:hAnsi="Times New Roman" w:cs="Times New Roman"/>
          <w:sz w:val="24"/>
          <w:szCs w:val="22"/>
        </w:rPr>
        <w:t xml:space="preserve">Local name: </w:t>
      </w:r>
      <w:proofErr w:type="spellStart"/>
      <w:r w:rsidR="00BA1396">
        <w:rPr>
          <w:rFonts w:ascii="Times New Roman" w:hAnsi="Times New Roman" w:cs="Times New Roman"/>
          <w:sz w:val="24"/>
          <w:szCs w:val="22"/>
        </w:rPr>
        <w:t>Khote</w:t>
      </w:r>
      <w:proofErr w:type="spellEnd"/>
      <w:r w:rsidR="00BA1396">
        <w:rPr>
          <w:rFonts w:ascii="Times New Roman" w:hAnsi="Times New Roman" w:cs="Times New Roman"/>
          <w:sz w:val="24"/>
          <w:szCs w:val="22"/>
        </w:rPr>
        <w:t xml:space="preserve"> </w:t>
      </w:r>
      <w:proofErr w:type="spellStart"/>
      <w:r w:rsidR="00BA1396">
        <w:rPr>
          <w:rFonts w:ascii="Times New Roman" w:hAnsi="Times New Roman" w:cs="Times New Roman"/>
          <w:sz w:val="24"/>
          <w:szCs w:val="22"/>
        </w:rPr>
        <w:t>Salla</w:t>
      </w:r>
      <w:proofErr w:type="spellEnd"/>
      <w:r w:rsidR="00BA1396">
        <w:rPr>
          <w:rFonts w:ascii="Times New Roman" w:hAnsi="Times New Roman" w:cs="Times New Roman"/>
          <w:sz w:val="24"/>
          <w:szCs w:val="22"/>
        </w:rPr>
        <w:t>) is t</w:t>
      </w:r>
      <w:r w:rsidR="00E231CF">
        <w:rPr>
          <w:rFonts w:ascii="Times New Roman" w:hAnsi="Times New Roman" w:cs="Times New Roman"/>
          <w:sz w:val="24"/>
          <w:szCs w:val="22"/>
        </w:rPr>
        <w:t>he major dominant</w:t>
      </w:r>
      <w:r w:rsidR="00BB0789">
        <w:rPr>
          <w:rFonts w:ascii="Times New Roman" w:hAnsi="Times New Roman" w:cs="Times New Roman"/>
          <w:sz w:val="24"/>
          <w:szCs w:val="22"/>
        </w:rPr>
        <w:t xml:space="preserve"> forest species </w:t>
      </w:r>
      <w:r w:rsidR="00E231CF">
        <w:rPr>
          <w:rFonts w:ascii="Times New Roman" w:hAnsi="Times New Roman" w:cs="Times New Roman"/>
          <w:sz w:val="24"/>
          <w:szCs w:val="22"/>
        </w:rPr>
        <w:t>followed by</w:t>
      </w:r>
      <w:r w:rsidR="00BA1396">
        <w:rPr>
          <w:rFonts w:ascii="Times New Roman" w:hAnsi="Times New Roman" w:cs="Times New Roman"/>
          <w:sz w:val="24"/>
          <w:szCs w:val="22"/>
        </w:rPr>
        <w:t xml:space="preserve"> </w:t>
      </w:r>
      <w:proofErr w:type="spellStart"/>
      <w:r w:rsidR="00BA1396" w:rsidRPr="00E231CF">
        <w:rPr>
          <w:rFonts w:ascii="Times New Roman" w:hAnsi="Times New Roman" w:cs="Times New Roman"/>
          <w:i/>
          <w:iCs/>
          <w:sz w:val="24"/>
          <w:szCs w:val="22"/>
        </w:rPr>
        <w:t>Schima</w:t>
      </w:r>
      <w:proofErr w:type="spellEnd"/>
      <w:r w:rsidR="00BA1396" w:rsidRPr="00E231CF">
        <w:rPr>
          <w:rFonts w:ascii="Times New Roman" w:hAnsi="Times New Roman" w:cs="Times New Roman"/>
          <w:i/>
          <w:iCs/>
          <w:sz w:val="24"/>
          <w:szCs w:val="22"/>
        </w:rPr>
        <w:t xml:space="preserve"> </w:t>
      </w:r>
      <w:proofErr w:type="spellStart"/>
      <w:r w:rsidR="00BA1396" w:rsidRPr="00E231CF">
        <w:rPr>
          <w:rFonts w:ascii="Times New Roman" w:hAnsi="Times New Roman" w:cs="Times New Roman"/>
          <w:i/>
          <w:iCs/>
          <w:sz w:val="24"/>
          <w:szCs w:val="22"/>
        </w:rPr>
        <w:t>wallichii</w:t>
      </w:r>
      <w:proofErr w:type="spellEnd"/>
      <w:r w:rsidR="00E231CF">
        <w:rPr>
          <w:rFonts w:ascii="Times New Roman" w:hAnsi="Times New Roman" w:cs="Times New Roman"/>
          <w:sz w:val="24"/>
          <w:szCs w:val="22"/>
        </w:rPr>
        <w:t xml:space="preserve"> </w:t>
      </w:r>
      <w:r w:rsidR="00BA1396">
        <w:rPr>
          <w:rFonts w:ascii="Times New Roman" w:hAnsi="Times New Roman" w:cs="Times New Roman"/>
          <w:sz w:val="24"/>
          <w:szCs w:val="22"/>
        </w:rPr>
        <w:t>(</w:t>
      </w:r>
      <w:r w:rsidR="003C5A92">
        <w:rPr>
          <w:rFonts w:ascii="Times New Roman" w:hAnsi="Times New Roman" w:cs="Times New Roman"/>
          <w:sz w:val="24"/>
          <w:szCs w:val="22"/>
        </w:rPr>
        <w:t xml:space="preserve">Local name: </w:t>
      </w:r>
      <w:proofErr w:type="spellStart"/>
      <w:r w:rsidR="00BA1396">
        <w:rPr>
          <w:rFonts w:ascii="Times New Roman" w:hAnsi="Times New Roman" w:cs="Times New Roman"/>
          <w:sz w:val="24"/>
          <w:szCs w:val="22"/>
        </w:rPr>
        <w:t>Chilauni</w:t>
      </w:r>
      <w:proofErr w:type="spellEnd"/>
      <w:r w:rsidR="00BA1396">
        <w:rPr>
          <w:rFonts w:ascii="Times New Roman" w:hAnsi="Times New Roman" w:cs="Times New Roman"/>
          <w:sz w:val="24"/>
          <w:szCs w:val="22"/>
        </w:rPr>
        <w:t>)</w:t>
      </w:r>
      <w:r w:rsidR="00E231CF">
        <w:rPr>
          <w:rFonts w:ascii="Times New Roman" w:hAnsi="Times New Roman" w:cs="Times New Roman"/>
          <w:sz w:val="24"/>
          <w:szCs w:val="22"/>
        </w:rPr>
        <w:t xml:space="preserve"> </w:t>
      </w:r>
      <w:r w:rsidR="00BA1396">
        <w:rPr>
          <w:rFonts w:ascii="Times New Roman" w:hAnsi="Times New Roman" w:cs="Times New Roman"/>
          <w:sz w:val="24"/>
          <w:szCs w:val="22"/>
        </w:rPr>
        <w:t>forest</w:t>
      </w:r>
      <w:r w:rsidR="00E231CF">
        <w:rPr>
          <w:rFonts w:ascii="Times New Roman" w:hAnsi="Times New Roman" w:cs="Times New Roman"/>
          <w:sz w:val="24"/>
          <w:szCs w:val="22"/>
        </w:rPr>
        <w:t xml:space="preserve"> species</w:t>
      </w:r>
      <w:r w:rsidR="00A4527B">
        <w:rPr>
          <w:rFonts w:ascii="Times New Roman" w:hAnsi="Times New Roman" w:cs="Times New Roman"/>
          <w:sz w:val="24"/>
          <w:szCs w:val="22"/>
        </w:rPr>
        <w:t xml:space="preserve"> in the study area.</w:t>
      </w:r>
    </w:p>
    <w:p w:rsidR="0069485A" w:rsidRDefault="00B32D86" w:rsidP="00AA5E81">
      <w:pPr>
        <w:jc w:val="both"/>
        <w:rPr>
          <w:rFonts w:ascii="Times New Roman" w:hAnsi="Times New Roman" w:cs="Times New Roman"/>
          <w:sz w:val="24"/>
          <w:szCs w:val="22"/>
        </w:rPr>
      </w:pPr>
      <w:r w:rsidRPr="00B32D8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385805">
        <w:rPr>
          <w:rFonts w:ascii="Times New Roman" w:hAnsi="Times New Roman" w:cs="Times New Roman"/>
          <w:noProof/>
          <w:sz w:val="24"/>
          <w:szCs w:val="22"/>
        </w:rPr>
        <w:drawing>
          <wp:inline distT="0" distB="0" distL="0" distR="0" wp14:anchorId="22FAE308" wp14:editId="0DE47763">
            <wp:extent cx="5731510" cy="4053638"/>
            <wp:effectExtent l="0" t="0" r="2540" b="4445"/>
            <wp:docPr id="23" name="Picture 23" descr="F:\Carbon Stock Study\Shreenagar Pine Forest\Journals Format\Heliyon\After Review\Study Area with SPs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rbon Stock Study\Shreenagar Pine Forest\Journals Format\Heliyon\After Review\Study Area with SPs Ma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53638"/>
                    </a:xfrm>
                    <a:prstGeom prst="rect">
                      <a:avLst/>
                    </a:prstGeom>
                    <a:noFill/>
                    <a:ln>
                      <a:noFill/>
                    </a:ln>
                  </pic:spPr>
                </pic:pic>
              </a:graphicData>
            </a:graphic>
          </wp:inline>
        </w:drawing>
      </w:r>
    </w:p>
    <w:p w:rsidR="0069485A" w:rsidRDefault="0069485A" w:rsidP="0069485A">
      <w:pPr>
        <w:jc w:val="center"/>
        <w:rPr>
          <w:rFonts w:ascii="Times New Roman" w:hAnsi="Times New Roman" w:cs="Times New Roman"/>
          <w:sz w:val="24"/>
          <w:szCs w:val="22"/>
        </w:rPr>
      </w:pPr>
      <w:r>
        <w:rPr>
          <w:rFonts w:ascii="Times New Roman" w:hAnsi="Times New Roman" w:cs="Times New Roman"/>
          <w:sz w:val="24"/>
          <w:szCs w:val="22"/>
        </w:rPr>
        <w:t>Figure (1): Map showing the study area</w:t>
      </w:r>
      <w:r w:rsidR="00B32D86">
        <w:rPr>
          <w:rFonts w:ascii="Times New Roman" w:hAnsi="Times New Roman" w:cs="Times New Roman"/>
          <w:sz w:val="24"/>
          <w:szCs w:val="22"/>
        </w:rPr>
        <w:t xml:space="preserve"> with sample plots</w:t>
      </w:r>
    </w:p>
    <w:p w:rsidR="00BF112F" w:rsidRDefault="00BF112F" w:rsidP="0069485A">
      <w:pPr>
        <w:jc w:val="center"/>
        <w:rPr>
          <w:ins w:id="47" w:author="acer" w:date="2024-08-16T07:01:00Z"/>
          <w:rFonts w:ascii="Times New Roman" w:hAnsi="Times New Roman" w:cs="Times New Roman"/>
          <w:sz w:val="24"/>
          <w:szCs w:val="22"/>
        </w:rPr>
      </w:pPr>
    </w:p>
    <w:p w:rsidR="008C1A3E" w:rsidRDefault="008C1A3E" w:rsidP="0069485A">
      <w:pPr>
        <w:jc w:val="center"/>
        <w:rPr>
          <w:ins w:id="48" w:author="acer" w:date="2024-08-16T07:01:00Z"/>
          <w:rFonts w:ascii="Times New Roman" w:hAnsi="Times New Roman" w:cs="Times New Roman"/>
          <w:sz w:val="24"/>
          <w:szCs w:val="22"/>
        </w:rPr>
      </w:pPr>
    </w:p>
    <w:p w:rsidR="008C1A3E" w:rsidRDefault="008C1A3E" w:rsidP="0069485A">
      <w:pPr>
        <w:jc w:val="center"/>
        <w:rPr>
          <w:ins w:id="49" w:author="acer" w:date="2024-08-16T07:01:00Z"/>
          <w:rFonts w:ascii="Times New Roman" w:hAnsi="Times New Roman" w:cs="Times New Roman"/>
          <w:sz w:val="24"/>
          <w:szCs w:val="22"/>
        </w:rPr>
      </w:pPr>
    </w:p>
    <w:p w:rsidR="008C1A3E" w:rsidRDefault="008C1A3E" w:rsidP="0069485A">
      <w:pPr>
        <w:jc w:val="center"/>
        <w:rPr>
          <w:ins w:id="50" w:author="acer" w:date="2024-08-16T07:01:00Z"/>
          <w:rFonts w:ascii="Times New Roman" w:hAnsi="Times New Roman" w:cs="Times New Roman"/>
          <w:sz w:val="24"/>
          <w:szCs w:val="22"/>
        </w:rPr>
      </w:pPr>
    </w:p>
    <w:p w:rsidR="008C1A3E" w:rsidRDefault="008C1A3E" w:rsidP="0069485A">
      <w:pPr>
        <w:jc w:val="center"/>
        <w:rPr>
          <w:ins w:id="51" w:author="acer" w:date="2024-08-16T07:01:00Z"/>
          <w:rFonts w:ascii="Times New Roman" w:hAnsi="Times New Roman" w:cs="Times New Roman"/>
          <w:sz w:val="24"/>
          <w:szCs w:val="22"/>
        </w:rPr>
      </w:pPr>
    </w:p>
    <w:p w:rsidR="008C1A3E" w:rsidRDefault="008C1A3E" w:rsidP="0069485A">
      <w:pPr>
        <w:jc w:val="center"/>
        <w:rPr>
          <w:ins w:id="52" w:author="acer" w:date="2024-08-16T07:01:00Z"/>
          <w:rFonts w:ascii="Times New Roman" w:hAnsi="Times New Roman" w:cs="Times New Roman"/>
          <w:sz w:val="24"/>
          <w:szCs w:val="22"/>
        </w:rPr>
      </w:pPr>
    </w:p>
    <w:p w:rsidR="008C1A3E" w:rsidRDefault="008C1A3E" w:rsidP="0069485A">
      <w:pPr>
        <w:jc w:val="center"/>
        <w:rPr>
          <w:ins w:id="53" w:author="acer" w:date="2024-08-16T07:01:00Z"/>
          <w:rFonts w:ascii="Times New Roman" w:hAnsi="Times New Roman" w:cs="Times New Roman"/>
          <w:sz w:val="24"/>
          <w:szCs w:val="22"/>
        </w:rPr>
      </w:pPr>
    </w:p>
    <w:p w:rsidR="008C1A3E" w:rsidRDefault="008C1A3E" w:rsidP="0069485A">
      <w:pPr>
        <w:jc w:val="center"/>
        <w:rPr>
          <w:ins w:id="54" w:author="acer" w:date="2024-08-16T07:01:00Z"/>
          <w:rFonts w:ascii="Times New Roman" w:hAnsi="Times New Roman" w:cs="Times New Roman"/>
          <w:sz w:val="24"/>
          <w:szCs w:val="22"/>
        </w:rPr>
      </w:pPr>
    </w:p>
    <w:p w:rsidR="008C1A3E" w:rsidRDefault="008C1A3E" w:rsidP="0069485A">
      <w:pPr>
        <w:jc w:val="center"/>
        <w:rPr>
          <w:ins w:id="55" w:author="acer" w:date="2024-08-16T07:01:00Z"/>
          <w:rFonts w:ascii="Times New Roman" w:hAnsi="Times New Roman" w:cs="Times New Roman"/>
          <w:sz w:val="24"/>
          <w:szCs w:val="22"/>
        </w:rPr>
      </w:pPr>
    </w:p>
    <w:p w:rsidR="008C1A3E" w:rsidRDefault="008C1A3E" w:rsidP="0069485A">
      <w:pPr>
        <w:jc w:val="center"/>
        <w:rPr>
          <w:ins w:id="56" w:author="acer" w:date="2024-08-16T07:01:00Z"/>
          <w:rFonts w:ascii="Times New Roman" w:hAnsi="Times New Roman" w:cs="Times New Roman"/>
          <w:sz w:val="24"/>
          <w:szCs w:val="22"/>
        </w:rPr>
      </w:pPr>
    </w:p>
    <w:p w:rsidR="008C1A3E" w:rsidRDefault="008C1A3E" w:rsidP="0069485A">
      <w:pPr>
        <w:jc w:val="center"/>
        <w:rPr>
          <w:ins w:id="57" w:author="acer" w:date="2024-08-16T07:01:00Z"/>
          <w:rFonts w:ascii="Times New Roman" w:hAnsi="Times New Roman" w:cs="Times New Roman"/>
          <w:sz w:val="24"/>
          <w:szCs w:val="22"/>
        </w:rPr>
      </w:pPr>
    </w:p>
    <w:p w:rsidR="008C1A3E" w:rsidRDefault="008C1A3E" w:rsidP="0069485A">
      <w:pPr>
        <w:jc w:val="center"/>
        <w:rPr>
          <w:ins w:id="58" w:author="acer" w:date="2024-08-16T07:01:00Z"/>
          <w:rFonts w:ascii="Times New Roman" w:hAnsi="Times New Roman" w:cs="Times New Roman"/>
          <w:sz w:val="24"/>
          <w:szCs w:val="22"/>
        </w:rPr>
      </w:pPr>
    </w:p>
    <w:p w:rsidR="008C1A3E" w:rsidRDefault="008C1A3E" w:rsidP="0069485A">
      <w:pPr>
        <w:jc w:val="center"/>
        <w:rPr>
          <w:ins w:id="59" w:author="acer" w:date="2024-08-16T07:01:00Z"/>
          <w:rFonts w:ascii="Times New Roman" w:hAnsi="Times New Roman" w:cs="Times New Roman"/>
          <w:sz w:val="24"/>
          <w:szCs w:val="22"/>
        </w:rPr>
      </w:pPr>
    </w:p>
    <w:p w:rsidR="008C1A3E" w:rsidRDefault="008C1A3E" w:rsidP="0069485A">
      <w:pPr>
        <w:jc w:val="center"/>
        <w:rPr>
          <w:ins w:id="60" w:author="acer" w:date="2024-08-16T07:01:00Z"/>
          <w:rFonts w:ascii="Times New Roman" w:hAnsi="Times New Roman" w:cs="Times New Roman"/>
          <w:sz w:val="24"/>
          <w:szCs w:val="22"/>
        </w:rPr>
      </w:pPr>
    </w:p>
    <w:p w:rsidR="008C1A3E" w:rsidRDefault="008C1A3E" w:rsidP="0069485A">
      <w:pPr>
        <w:jc w:val="center"/>
        <w:rPr>
          <w:rFonts w:ascii="Times New Roman" w:hAnsi="Times New Roman" w:cs="Times New Roman"/>
          <w:sz w:val="24"/>
          <w:szCs w:val="22"/>
        </w:rPr>
      </w:pPr>
    </w:p>
    <w:p w:rsidR="00C328F0" w:rsidRPr="00336D90" w:rsidDel="00336D90" w:rsidRDefault="00336D90">
      <w:pPr>
        <w:jc w:val="both"/>
        <w:rPr>
          <w:del w:id="61" w:author="acer" w:date="2024-08-08T11:31:00Z"/>
          <w:rFonts w:ascii="Times New Roman" w:hAnsi="Times New Roman" w:cs="Times New Roman"/>
          <w:b/>
          <w:bCs/>
          <w:sz w:val="24"/>
          <w:szCs w:val="22"/>
          <w:rPrChange w:id="62" w:author="acer" w:date="2024-08-09T17:29:00Z">
            <w:rPr>
              <w:del w:id="63" w:author="acer" w:date="2024-08-08T11:31:00Z"/>
              <w:rFonts w:ascii="Times New Roman" w:hAnsi="Times New Roman" w:cs="Times New Roman"/>
              <w:sz w:val="24"/>
              <w:szCs w:val="22"/>
            </w:rPr>
          </w:rPrChange>
        </w:rPr>
        <w:pPrChange w:id="64" w:author="acer" w:date="2024-08-09T17:28:00Z">
          <w:pPr>
            <w:jc w:val="center"/>
          </w:pPr>
        </w:pPrChange>
      </w:pPr>
      <w:ins w:id="65" w:author="acer" w:date="2024-08-09T17:28:00Z">
        <w:r w:rsidRPr="00336D90">
          <w:rPr>
            <w:rFonts w:ascii="Times New Roman" w:hAnsi="Times New Roman" w:cs="Times New Roman"/>
            <w:b/>
            <w:bCs/>
            <w:sz w:val="24"/>
            <w:szCs w:val="22"/>
            <w:rPrChange w:id="66" w:author="acer" w:date="2024-08-09T17:29:00Z">
              <w:rPr>
                <w:rFonts w:ascii="Times New Roman" w:hAnsi="Times New Roman" w:cs="Times New Roman"/>
                <w:sz w:val="24"/>
                <w:szCs w:val="22"/>
              </w:rPr>
            </w:rPrChange>
          </w:rPr>
          <w:lastRenderedPageBreak/>
          <w:t>Research Design Flowchart</w:t>
        </w:r>
      </w:ins>
    </w:p>
    <w:p w:rsidR="00336D90" w:rsidRPr="00336D90" w:rsidRDefault="00336D90">
      <w:pPr>
        <w:jc w:val="both"/>
        <w:rPr>
          <w:ins w:id="67" w:author="acer" w:date="2024-08-09T17:28:00Z"/>
          <w:rFonts w:ascii="Times New Roman" w:hAnsi="Times New Roman" w:cs="Times New Roman"/>
          <w:b/>
          <w:bCs/>
          <w:sz w:val="24"/>
          <w:szCs w:val="22"/>
          <w:rPrChange w:id="68" w:author="acer" w:date="2024-08-09T17:29:00Z">
            <w:rPr>
              <w:ins w:id="69" w:author="acer" w:date="2024-08-09T17:28:00Z"/>
              <w:rFonts w:ascii="Times New Roman" w:hAnsi="Times New Roman" w:cs="Times New Roman"/>
              <w:sz w:val="24"/>
              <w:szCs w:val="22"/>
            </w:rPr>
          </w:rPrChange>
        </w:rPr>
      </w:pPr>
    </w:p>
    <w:p w:rsidR="00336D90" w:rsidRDefault="00336D90">
      <w:pPr>
        <w:jc w:val="both"/>
        <w:rPr>
          <w:ins w:id="70" w:author="acer" w:date="2024-08-09T17:28:00Z"/>
          <w:rFonts w:ascii="Times New Roman" w:hAnsi="Times New Roman" w:cs="Times New Roman"/>
          <w:sz w:val="24"/>
          <w:szCs w:val="22"/>
        </w:rPr>
        <w:pPrChange w:id="71" w:author="acer" w:date="2024-08-09T17:28:00Z">
          <w:pPr>
            <w:jc w:val="center"/>
          </w:pPr>
        </w:pPrChange>
      </w:pPr>
      <w:ins w:id="72" w:author="acer" w:date="2024-08-09T17:29:00Z">
        <w:r>
          <w:rPr>
            <w:rFonts w:ascii="Times New Roman" w:hAnsi="Times New Roman" w:cs="Times New Roman"/>
            <w:noProof/>
            <w:sz w:val="24"/>
            <w:szCs w:val="22"/>
            <w:rPrChange w:id="73" w:author="Unknown">
              <w:rPr>
                <w:noProof/>
              </w:rPr>
            </w:rPrChange>
          </w:rPr>
          <mc:AlternateContent>
            <mc:Choice Requires="wpg">
              <w:drawing>
                <wp:anchor distT="0" distB="0" distL="114300" distR="114300" simplePos="0" relativeHeight="251689984" behindDoc="0" locked="0" layoutInCell="1" allowOverlap="1" wp14:anchorId="6AF0AB41" wp14:editId="2DE6DA32">
                  <wp:simplePos x="0" y="0"/>
                  <wp:positionH relativeFrom="column">
                    <wp:posOffset>0</wp:posOffset>
                  </wp:positionH>
                  <wp:positionV relativeFrom="paragraph">
                    <wp:posOffset>-635</wp:posOffset>
                  </wp:positionV>
                  <wp:extent cx="5768340" cy="6096000"/>
                  <wp:effectExtent l="0" t="0" r="22860" b="19050"/>
                  <wp:wrapNone/>
                  <wp:docPr id="46" name="Group 46"/>
                  <wp:cNvGraphicFramePr/>
                  <a:graphic xmlns:a="http://schemas.openxmlformats.org/drawingml/2006/main">
                    <a:graphicData uri="http://schemas.microsoft.com/office/word/2010/wordprocessingGroup">
                      <wpg:wgp>
                        <wpg:cNvGrpSpPr/>
                        <wpg:grpSpPr>
                          <a:xfrm>
                            <a:off x="0" y="0"/>
                            <a:ext cx="5768340" cy="6096000"/>
                            <a:chOff x="0" y="0"/>
                            <a:chExt cx="5768340" cy="6096000"/>
                          </a:xfrm>
                        </wpg:grpSpPr>
                        <wps:wsp>
                          <wps:cNvPr id="47" name="Rectangle 47"/>
                          <wps:cNvSpPr/>
                          <wps:spPr>
                            <a:xfrm>
                              <a:off x="1318260" y="5791200"/>
                              <a:ext cx="275844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sidRPr="00E65094">
                                  <w:rPr>
                                    <w:rFonts w:ascii="Times New Roman" w:hAnsi="Times New Roman" w:cs="Times New Roman"/>
                                    <w:color w:val="000000" w:themeColor="text1"/>
                                    <w:sz w:val="24"/>
                                    <w:szCs w:val="24"/>
                                  </w:rPr>
                                  <w:t>Mapping and Estimation of AGB and 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0" y="0"/>
                              <a:ext cx="5768340" cy="5791200"/>
                              <a:chOff x="0" y="0"/>
                              <a:chExt cx="5768340" cy="5791200"/>
                            </a:xfrm>
                          </wpg:grpSpPr>
                          <wps:wsp>
                            <wps:cNvPr id="49" name="Rectangle 49"/>
                            <wps:cNvSpPr/>
                            <wps:spPr>
                              <a:xfrm>
                                <a:off x="3368040" y="0"/>
                                <a:ext cx="2186940" cy="678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Site Selection, Determination of Sampling Intensity &amp; Plot to Plot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200400" y="883920"/>
                                <a:ext cx="250698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Overlaying of Fishnet, Determination of Number of Sample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459480" y="1546860"/>
                                <a:ext cx="2034540" cy="632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Plot Location, Forest Inventory, Estimation of Plot Level AGB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020" y="38100"/>
                                <a:ext cx="201168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Sentinel-2 Image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52400" y="800100"/>
                                <a:ext cx="2011680" cy="47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Derivation of Vegetation Indices (VIs)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06680" y="1615440"/>
                                <a:ext cx="211074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Extraction of Plot Level Pixel Values of 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2407920"/>
                                <a:ext cx="576834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of Regression Models (Linear, Logarithmic, Quadratic, Power, and E</w:t>
                                  </w:r>
                                  <w:r w:rsidRPr="00856E7C">
                                    <w:rPr>
                                      <w:rFonts w:ascii="Times New Roman" w:hAnsi="Times New Roman" w:cs="Times New Roman"/>
                                      <w:color w:val="000000" w:themeColor="text1"/>
                                      <w:sz w:val="24"/>
                                      <w:szCs w:val="24"/>
                                    </w:rPr>
                                    <w:t>xponential</w:t>
                                  </w:r>
                                  <w:r>
                                    <w:rPr>
                                      <w:rFonts w:ascii="Times New Roman" w:hAnsi="Times New Roman" w:cs="Times New Roman"/>
                                      <w:color w:val="000000" w:themeColor="text1"/>
                                      <w:sz w:val="24"/>
                                      <w:szCs w:val="24"/>
                                    </w:rPr>
                                    <w:t xml:space="preserve">) between Dependent Variable (AGB) &amp; Independent Variable (VIs=11),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219200" y="3840480"/>
                                <a:ext cx="295656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Evaluation of Shortlisted Regression Models (Based on </w:t>
                                  </w:r>
                                  <w:proofErr w:type="gramStart"/>
                                  <w:r w:rsidRPr="00BE51A8">
                                    <w:rPr>
                                      <w:rFonts w:ascii="Times New Roman" w:eastAsiaTheme="minorEastAsia" w:hAnsi="Times New Roman" w:cs="Times New Roman"/>
                                      <w:iCs/>
                                      <w:color w:val="000000" w:themeColor="text1"/>
                                      <w:sz w:val="24"/>
                                      <w:szCs w:val="22"/>
                                    </w:rPr>
                                    <w:t>Adjusted</w:t>
                                  </w:r>
                                  <w:r>
                                    <w:rPr>
                                      <w:rFonts w:ascii="Times New Roman" w:eastAsiaTheme="minorEastAsia" w:hAnsi="Times New Roman" w:cs="Times New Roman"/>
                                      <w:iCs/>
                                      <w:color w:val="000000" w:themeColor="text1"/>
                                      <w:sz w:val="24"/>
                                      <w:szCs w:val="22"/>
                                    </w:rPr>
                                    <w:t xml:space="preserve"> </w:t>
                                  </w:r>
                                  <w:proofErr w:type="gramEnd"/>
                                  <m:oMath>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R</m:t>
                                        </m:r>
                                      </m:e>
                                      <m:sup>
                                        <m:r>
                                          <m:rPr>
                                            <m:sty m:val="p"/>
                                          </m:rPr>
                                          <w:rPr>
                                            <w:rFonts w:ascii="Cambria Math" w:hAnsi="Cambria Math" w:cs="Times New Roman"/>
                                            <w:color w:val="000000" w:themeColor="text1"/>
                                            <w:sz w:val="24"/>
                                            <w:szCs w:val="22"/>
                                          </w:rPr>
                                          <m:t>2</m:t>
                                        </m:r>
                                      </m:sup>
                                    </m:sSup>
                                  </m:oMath>
                                  <w:r>
                                    <w:rPr>
                                      <w:rFonts w:ascii="Times New Roman" w:eastAsiaTheme="minorEastAsia" w:hAnsi="Times New Roman" w:cs="Times New Roman"/>
                                      <w:color w:val="000000" w:themeColor="text1"/>
                                      <w:sz w:val="24"/>
                                      <w:szCs w:val="22"/>
                                    </w:rPr>
                                    <w:t>, AIC &amp; BIC)</w:t>
                                  </w:r>
                                  <w:r w:rsidRPr="00BE51A8">
                                    <w:rPr>
                                      <w:rFonts w:ascii="Times New Roman" w:eastAsiaTheme="minorEastAsia" w:hAnsi="Times New Roman" w:cs="Times New Roman"/>
                                      <w:iCs/>
                                      <w:color w:val="000000" w:themeColor="text1"/>
                                      <w:sz w:val="24"/>
                                      <w:szCs w:val="22"/>
                                    </w:rPr>
                                    <w:t xml:space="preserve"> </w:t>
                                  </w:r>
                                  <w:r>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143000" y="3139440"/>
                                <a:ext cx="310134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Shortlisting of Regression Models (</w:t>
                                  </w:r>
                                  <m:oMath>
                                    <m:sSup>
                                      <m:sSupPr>
                                        <m:ctrlPr>
                                          <w:rPr>
                                            <w:rFonts w:ascii="Cambria Math" w:eastAsiaTheme="minorEastAsia" w:hAnsi="Cambria Math" w:cs="Times New Roman"/>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r>
                                      <m:rPr>
                                        <m:sty m:val="p"/>
                                      </m:rPr>
                                      <w:rPr>
                                        <w:rFonts w:ascii="Cambria Math" w:eastAsiaTheme="minorEastAsia" w:hAnsi="Cambria Math" w:cs="Times New Roman"/>
                                        <w:color w:val="000000" w:themeColor="text1"/>
                                        <w:sz w:val="24"/>
                                        <w:szCs w:val="22"/>
                                      </w:rPr>
                                      <m:t>≥0.70</m:t>
                                    </m:r>
                                  </m:oMath>
                                  <w:r>
                                    <w:rPr>
                                      <w:rFonts w:ascii="Times New Roman" w:eastAsiaTheme="minorEastAsia" w:hAnsi="Times New Roman" w:cs="Times New Roman"/>
                                      <w:color w:val="000000" w:themeColor="text1"/>
                                      <w:sz w:val="24"/>
                                      <w:szCs w:val="22"/>
                                    </w:rPr>
                                    <w:t>)</w:t>
                                  </w:r>
                                  <w:r w:rsidRPr="00BE51A8">
                                    <w:rPr>
                                      <w:rFonts w:ascii="Times New Roman" w:eastAsiaTheme="minorEastAsia" w:hAnsi="Times New Roman" w:cs="Times New Roman"/>
                                      <w:iCs/>
                                      <w:color w:val="000000" w:themeColor="text1"/>
                                      <w:sz w:val="24"/>
                                      <w:szCs w:val="22"/>
                                    </w:rPr>
                                    <w:t xml:space="preserve"> </w:t>
                                  </w:r>
                                  <w:r>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143000" y="4533900"/>
                                <a:ext cx="3108960" cy="518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of Regression between Observed AGB &amp; Predicted AGB of 8 Sample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990600" y="5250180"/>
                                <a:ext cx="342138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Validation of Best Model (Based on </w:t>
                                  </w:r>
                                  <w:r>
                                    <w:rPr>
                                      <w:rFonts w:ascii="Times New Roman" w:eastAsiaTheme="minorEastAsia" w:hAnsi="Times New Roman" w:cs="Times New Roman"/>
                                      <w:iCs/>
                                      <w:color w:val="000000" w:themeColor="text1"/>
                                      <w:sz w:val="24"/>
                                      <w:szCs w:val="22"/>
                                    </w:rPr>
                                    <w:t xml:space="preserve">RMSE, </w:t>
                                  </w:r>
                                  <m:oMath>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R</m:t>
                                        </m:r>
                                      </m:e>
                                      <m:sup>
                                        <m:r>
                                          <m:rPr>
                                            <m:sty m:val="p"/>
                                          </m:rPr>
                                          <w:rPr>
                                            <w:rFonts w:ascii="Cambria Math" w:hAnsi="Cambria Math" w:cs="Times New Roman"/>
                                            <w:color w:val="000000" w:themeColor="text1"/>
                                            <w:sz w:val="24"/>
                                            <w:szCs w:val="22"/>
                                          </w:rPr>
                                          <m:t>2</m:t>
                                        </m:r>
                                      </m:sup>
                                    </m:sSup>
                                  </m:oMath>
                                  <w:r>
                                    <w:rPr>
                                      <w:rFonts w:ascii="Times New Roman" w:eastAsiaTheme="minorEastAsia" w:hAnsi="Times New Roman" w:cs="Times New Roman"/>
                                      <w:color w:val="000000" w:themeColor="text1"/>
                                      <w:sz w:val="24"/>
                                      <w:szCs w:val="22"/>
                                    </w:rPr>
                                    <w:t>&amp;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165860" y="350520"/>
                                <a:ext cx="0" cy="4495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1165860" y="1272540"/>
                                <a:ext cx="0" cy="3429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165860" y="210312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4457700" y="678180"/>
                                <a:ext cx="0" cy="2057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a:off x="4465320" y="1371600"/>
                                <a:ext cx="7620" cy="1752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4472940" y="217932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H="1">
                                <a:off x="2682240" y="28956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H="1">
                                <a:off x="2697480" y="3627120"/>
                                <a:ext cx="0" cy="2133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2705100" y="4328160"/>
                                <a:ext cx="0" cy="2057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a:off x="2705100" y="5044440"/>
                                <a:ext cx="0" cy="2057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a:off x="2705100" y="55626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AF0AB41" id="Group 46" o:spid="_x0000_s1026" style="position:absolute;left:0;text-align:left;margin-left:0;margin-top:-.05pt;width:454.2pt;height:480pt;z-index:251689984" coordsize="57683,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">
                  <v:rect id="Rectangle 47" o:spid="_x0000_s1027" style="position:absolute;left:13182;top:57912;width:2758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sidRPr="00E65094">
                            <w:rPr>
                              <w:rFonts w:ascii="Times New Roman" w:hAnsi="Times New Roman" w:cs="Times New Roman"/>
                              <w:color w:val="000000" w:themeColor="text1"/>
                              <w:sz w:val="24"/>
                              <w:szCs w:val="24"/>
                            </w:rPr>
                            <w:t>Mapping and Estimation of AGB and CS</w:t>
                          </w:r>
                        </w:p>
                      </w:txbxContent>
                    </v:textbox>
                  </v:rect>
                  <v:group id="Group 48" o:spid="_x0000_s1028" style="position:absolute;width:57683;height:57912" coordsize="57683,57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29" style="position:absolute;left:33680;width:21869;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Site Selection, Determination of Sampling Intensity &amp; Plot to Plot Distance</w:t>
                            </w:r>
                          </w:p>
                        </w:txbxContent>
                      </v:textbox>
                    </v:rect>
                    <v:rect id="Rectangle 50" o:spid="_x0000_s1030" style="position:absolute;left:32004;top:8839;width:25069;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Overlaying of Fishnet, Determination of Number of Sample Plots</w:t>
                            </w:r>
                          </w:p>
                        </w:txbxContent>
                      </v:textbox>
                    </v:rect>
                    <v:rect id="Rectangle 51" o:spid="_x0000_s1031" style="position:absolute;left:34594;top:15468;width:20346;height:6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KzsYA&#10;AADbAAAADwAAAGRycy9kb3ducmV2LnhtbESPQUvDQBSE74L/YXlCL6XdRFA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kKzs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Plot Location, Forest Inventory, Estimation of Plot Level AGB</w:t>
                            </w:r>
                          </w:p>
                        </w:txbxContent>
                      </v:textbox>
                    </v:rect>
                    <v:rect id="Rectangle 52" o:spid="_x0000_s1032" style="position:absolute;left:1600;top:381;width:20117;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Sentinel-2 Image Acquisition</w:t>
                            </w:r>
                          </w:p>
                        </w:txbxContent>
                      </v:textbox>
                    </v:rect>
                    <v:rect id="Rectangle 53" o:spid="_x0000_s1033" style="position:absolute;left:1524;top:8001;width:20116;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cxIsYA&#10;AADbAAAADwAAAGRycy9kb3ducmV2LnhtbESPQWvCQBSE74X+h+UVehHdaKl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cxIs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Derivation of Vegetation Indices (VIs)</w:t>
                            </w:r>
                          </w:p>
                        </w:txbxContent>
                      </v:textbox>
                    </v:rect>
                    <v:rect id="Rectangle 54" o:spid="_x0000_s1034" style="position:absolute;left:1066;top:16154;width:21108;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pVs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6pVs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Extraction of Plot Level Pixel Values of VIs</w:t>
                            </w:r>
                          </w:p>
                        </w:txbxContent>
                      </v:textbox>
                    </v:rect>
                    <v:rect id="Rectangle 55" o:spid="_x0000_s1035" style="position:absolute;top:24079;width:57683;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MzcYA&#10;AADbAAAADwAAAGRycy9kb3ducmV2LnhtbESPT2vCQBTE74V+h+UVvIhuFCw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Mzc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of Regression Models (Linear, Logarithmic, Quadratic, Power, and E</w:t>
                            </w:r>
                            <w:r w:rsidRPr="00856E7C">
                              <w:rPr>
                                <w:rFonts w:ascii="Times New Roman" w:hAnsi="Times New Roman" w:cs="Times New Roman"/>
                                <w:color w:val="000000" w:themeColor="text1"/>
                                <w:sz w:val="24"/>
                                <w:szCs w:val="24"/>
                              </w:rPr>
                              <w:t>xponential</w:t>
                            </w:r>
                            <w:r>
                              <w:rPr>
                                <w:rFonts w:ascii="Times New Roman" w:hAnsi="Times New Roman" w:cs="Times New Roman"/>
                                <w:color w:val="000000" w:themeColor="text1"/>
                                <w:sz w:val="24"/>
                                <w:szCs w:val="24"/>
                              </w:rPr>
                              <w:t xml:space="preserve">) between Dependent Variable (AGB) &amp; Independent Variable (VIs=11), </w:t>
                            </w:r>
                          </w:p>
                        </w:txbxContent>
                      </v:textbox>
                    </v:rect>
                    <v:rect id="Rectangle 56" o:spid="_x0000_s1036" style="position:absolute;left:12192;top:38404;width:29565;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SusYA&#10;AADbAAAADwAAAGRycy9kb3ducmV2LnhtbESPT2vCQBTE74V+h+UVvIhuFCo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CSus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Evaluation of Shortlisted Regression Models (Based on </w:t>
                            </w:r>
                            <w:proofErr w:type="gramStart"/>
                            <w:r w:rsidRPr="00BE51A8">
                              <w:rPr>
                                <w:rFonts w:ascii="Times New Roman" w:eastAsiaTheme="minorEastAsia" w:hAnsi="Times New Roman" w:cs="Times New Roman"/>
                                <w:iCs/>
                                <w:color w:val="000000" w:themeColor="text1"/>
                                <w:sz w:val="24"/>
                                <w:szCs w:val="22"/>
                              </w:rPr>
                              <w:t>Adjusted</w:t>
                            </w:r>
                            <w:r>
                              <w:rPr>
                                <w:rFonts w:ascii="Times New Roman" w:eastAsiaTheme="minorEastAsia" w:hAnsi="Times New Roman" w:cs="Times New Roman"/>
                                <w:iCs/>
                                <w:color w:val="000000" w:themeColor="text1"/>
                                <w:sz w:val="24"/>
                                <w:szCs w:val="22"/>
                              </w:rPr>
                              <w:t xml:space="preserve"> </w:t>
                            </w:r>
                            <w:proofErr w:type="gramEnd"/>
                            <m:oMath>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R</m:t>
                                  </m:r>
                                </m:e>
                                <m:sup>
                                  <m:r>
                                    <m:rPr>
                                      <m:sty m:val="p"/>
                                    </m:rPr>
                                    <w:rPr>
                                      <w:rFonts w:ascii="Cambria Math" w:hAnsi="Cambria Math" w:cs="Times New Roman"/>
                                      <w:color w:val="000000" w:themeColor="text1"/>
                                      <w:sz w:val="24"/>
                                      <w:szCs w:val="22"/>
                                    </w:rPr>
                                    <m:t>2</m:t>
                                  </m:r>
                                </m:sup>
                              </m:sSup>
                            </m:oMath>
                            <w:r>
                              <w:rPr>
                                <w:rFonts w:ascii="Times New Roman" w:eastAsiaTheme="minorEastAsia" w:hAnsi="Times New Roman" w:cs="Times New Roman"/>
                                <w:color w:val="000000" w:themeColor="text1"/>
                                <w:sz w:val="24"/>
                                <w:szCs w:val="22"/>
                              </w:rPr>
                              <w:t>, AIC &amp; BIC)</w:t>
                            </w:r>
                            <w:r w:rsidRPr="00BE51A8">
                              <w:rPr>
                                <w:rFonts w:ascii="Times New Roman" w:eastAsiaTheme="minorEastAsia" w:hAnsi="Times New Roman" w:cs="Times New Roman"/>
                                <w:iCs/>
                                <w:color w:val="000000" w:themeColor="text1"/>
                                <w:sz w:val="24"/>
                                <w:szCs w:val="22"/>
                              </w:rPr>
                              <w:t xml:space="preserve"> </w:t>
                            </w:r>
                            <w:r>
                              <w:rPr>
                                <w:rFonts w:ascii="Times New Roman" w:hAnsi="Times New Roman" w:cs="Times New Roman"/>
                                <w:color w:val="000000" w:themeColor="text1"/>
                                <w:sz w:val="24"/>
                                <w:szCs w:val="24"/>
                              </w:rPr>
                              <w:t xml:space="preserve"> </w:t>
                            </w:r>
                          </w:p>
                        </w:txbxContent>
                      </v:textbox>
                    </v:rect>
                    <v:rect id="Rectangle 57" o:spid="_x0000_s1037" style="position:absolute;left:11430;top:31394;width:31013;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3IcYA&#10;AADbAAAADwAAAGRycy9kb3ducmV2LnhtbESPQWvCQBSE74X+h+UVehHdKLR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w3Ic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Shortlisting of Regression Models (</w:t>
                            </w:r>
                            <m:oMath>
                              <m:sSup>
                                <m:sSupPr>
                                  <m:ctrlPr>
                                    <w:rPr>
                                      <w:rFonts w:ascii="Cambria Math" w:eastAsiaTheme="minorEastAsia" w:hAnsi="Cambria Math" w:cs="Times New Roman"/>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r>
                                <m:rPr>
                                  <m:sty m:val="p"/>
                                </m:rPr>
                                <w:rPr>
                                  <w:rFonts w:ascii="Cambria Math" w:eastAsiaTheme="minorEastAsia" w:hAnsi="Cambria Math" w:cs="Times New Roman"/>
                                  <w:color w:val="000000" w:themeColor="text1"/>
                                  <w:sz w:val="24"/>
                                  <w:szCs w:val="22"/>
                                </w:rPr>
                                <m:t>≥0.70</m:t>
                              </m:r>
                            </m:oMath>
                            <w:r>
                              <w:rPr>
                                <w:rFonts w:ascii="Times New Roman" w:eastAsiaTheme="minorEastAsia" w:hAnsi="Times New Roman" w:cs="Times New Roman"/>
                                <w:color w:val="000000" w:themeColor="text1"/>
                                <w:sz w:val="24"/>
                                <w:szCs w:val="22"/>
                              </w:rPr>
                              <w:t>)</w:t>
                            </w:r>
                            <w:r w:rsidRPr="00BE51A8">
                              <w:rPr>
                                <w:rFonts w:ascii="Times New Roman" w:eastAsiaTheme="minorEastAsia" w:hAnsi="Times New Roman" w:cs="Times New Roman"/>
                                <w:iCs/>
                                <w:color w:val="000000" w:themeColor="text1"/>
                                <w:sz w:val="24"/>
                                <w:szCs w:val="22"/>
                              </w:rPr>
                              <w:t xml:space="preserve"> </w:t>
                            </w:r>
                            <w:r>
                              <w:rPr>
                                <w:rFonts w:ascii="Times New Roman" w:hAnsi="Times New Roman" w:cs="Times New Roman"/>
                                <w:color w:val="000000" w:themeColor="text1"/>
                                <w:sz w:val="24"/>
                                <w:szCs w:val="24"/>
                              </w:rPr>
                              <w:t xml:space="preserve"> </w:t>
                            </w:r>
                          </w:p>
                        </w:txbxContent>
                      </v:textbox>
                    </v:rect>
                    <v:rect id="Rectangle 58" o:spid="_x0000_s1038" style="position:absolute;left:11430;top:45339;width:31089;height:5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jU8IA&#10;AADbAAAADwAAAGRycy9kb3ducmV2LnhtbERPTWvCQBC9C/6HZYRepG4sK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6NTwgAAANsAAAAPAAAAAAAAAAAAAAAAAJgCAABkcnMvZG93&#10;bnJldi54bWxQSwUGAAAAAAQABAD1AAAAhwM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of Regression between Observed AGB &amp; Predicted AGB of 8 Sample Plots</w:t>
                            </w:r>
                          </w:p>
                        </w:txbxContent>
                      </v:textbox>
                    </v:rect>
                    <v:rect id="Rectangle 59" o:spid="_x0000_s1039" style="position:absolute;left:9906;top:52501;width:3421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GyMYA&#10;AADbAAAADwAAAGRycy9kb3ducmV2LnhtbESPQWvCQBSE74X+h+UVehHdKLR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8GyM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Validation of Best Model (Based on </w:t>
                            </w:r>
                            <w:r>
                              <w:rPr>
                                <w:rFonts w:ascii="Times New Roman" w:eastAsiaTheme="minorEastAsia" w:hAnsi="Times New Roman" w:cs="Times New Roman"/>
                                <w:iCs/>
                                <w:color w:val="000000" w:themeColor="text1"/>
                                <w:sz w:val="24"/>
                                <w:szCs w:val="22"/>
                              </w:rPr>
                              <w:t xml:space="preserve">RMSE, </w:t>
                            </w:r>
                            <m:oMath>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R</m:t>
                                  </m:r>
                                </m:e>
                                <m:sup>
                                  <m:r>
                                    <m:rPr>
                                      <m:sty m:val="p"/>
                                    </m:rPr>
                                    <w:rPr>
                                      <w:rFonts w:ascii="Cambria Math" w:hAnsi="Cambria Math" w:cs="Times New Roman"/>
                                      <w:color w:val="000000" w:themeColor="text1"/>
                                      <w:sz w:val="24"/>
                                      <w:szCs w:val="22"/>
                                    </w:rPr>
                                    <m:t>2</m:t>
                                  </m:r>
                                </m:sup>
                              </m:sSup>
                            </m:oMath>
                            <w:r>
                              <w:rPr>
                                <w:rFonts w:ascii="Times New Roman" w:eastAsiaTheme="minorEastAsia" w:hAnsi="Times New Roman" w:cs="Times New Roman"/>
                                <w:color w:val="000000" w:themeColor="text1"/>
                                <w:sz w:val="24"/>
                                <w:szCs w:val="22"/>
                              </w:rPr>
                              <w:t>&amp; R)</w:t>
                            </w:r>
                          </w:p>
                        </w:txbxContent>
                      </v:textbox>
                    </v:rect>
                    <v:shapetype id="_x0000_t32" coordsize="21600,21600" o:spt="32" o:oned="t" path="m,l21600,21600e" filled="f">
                      <v:path arrowok="t" fillok="f" o:connecttype="none"/>
                      <o:lock v:ext="edit" shapetype="t"/>
                    </v:shapetype>
                    <v:shape id="Straight Arrow Connector 60" o:spid="_x0000_s1040" type="#_x0000_t32" style="position:absolute;left:11658;top:3505;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DVRMIAAADbAAAADwAAAGRycy9kb3ducmV2LnhtbESP0YoCMQxF3xf8hxLBt7WjoCujVURZ&#10;EEFxXT8gTON0cJoO066Of28ehH0MN/ckZ7HqfK3u1MYqsIHRMANFXARbcWng8vv9OQMVE7LFOjAZ&#10;eFKE1bL3scDchgf/0P2cSiUQjjkacCk1udaxcOQxDkNDLNk1tB6TjG2pbYsPgftaj7Nsqj1WLBcc&#10;NrRxVNzOf14op9moWR++qv113CX3PE74sp0YM+h36zmoRF36X363d9bAVL4X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DVRMIAAADbAAAADwAAAAAAAAAAAAAA&#10;AAChAgAAZHJzL2Rvd25yZXYueG1sUEsFBgAAAAAEAAQA+QAAAJADAAAAAA==&#10;" strokecolor="black [3213]" strokeweight="1pt">
                      <v:stroke endarrow="block" joinstyle="miter"/>
                    </v:shape>
                    <v:shape id="Straight Arrow Connector 61" o:spid="_x0000_s1041" type="#_x0000_t32" style="position:absolute;left:11658;top:12725;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xw38MAAADbAAAADwAAAGRycy9kb3ducmV2LnhtbESP3WrCQBSE7wu+w3IE7+omgViJrhIs&#10;gggt9ecBDtljNpg9G7JbTd6+Wyj0cpiZb5j1drCteFDvG8cK0nkCgrhyuuFawfWyf12C8AFZY+uY&#10;FIzkYbuZvKyx0O7JJ3qcQy0ihH2BCkwIXSGlrwxZ9HPXEUfv5nqLIcq+lrrHZ4TbVmZJspAWG44L&#10;BjvaGaru528bKV/LtCs/3prjLRuCGT9zvr7nSs2mQ7kCEWgI/+G/9kErWKT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cN/DAAAA2wAAAA8AAAAAAAAAAAAA&#10;AAAAoQIAAGRycy9kb3ducmV2LnhtbFBLBQYAAAAABAAEAPkAAACRAwAAAAA=&#10;" strokecolor="black [3213]" strokeweight="1pt">
                      <v:stroke endarrow="block" joinstyle="miter"/>
                    </v:shape>
                    <v:shape id="Straight Arrow Connector 62" o:spid="_x0000_s1042" type="#_x0000_t32" style="position:absolute;left:11658;top:2103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uqMMAAADbAAAADwAAAGRycy9kb3ducmV2LnhtbESP0WrCQBRE3wv+w3IF3+omAW2IrhIs&#10;gggtNfoBl+w1G8zeDdmtxr/vFgp9HGbmDLPejrYTdxp861hBOk9AENdOt9wouJz3rzkIH5A1do5J&#10;wZM8bDeTlzUW2j34RPcqNCJC2BeowITQF1L62pBFP3c9cfSubrAYohwaqQd8RLjtZJYkS2mx5bhg&#10;sKedofpWfdtI+crTvvx4a4/XbAzm+bngy/tCqdl0LFcgAo3hP/zXPmgFywx+v8Qf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O7qjDAAAA2wAAAA8AAAAAAAAAAAAA&#10;AAAAoQIAAGRycy9kb3ducmV2LnhtbFBLBQYAAAAABAAEAPkAAACRAwAAAAA=&#10;" strokecolor="black [3213]" strokeweight="1pt">
                      <v:stroke endarrow="block" joinstyle="miter"/>
                    </v:shape>
                    <v:shape id="Straight Arrow Connector 63" o:spid="_x0000_s1043" type="#_x0000_t32" style="position:absolute;left:44577;top:6781;width:0;height:2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LM8IAAADbAAAADwAAAGRycy9kb3ducmV2LnhtbESP0YrCMBRE34X9h3AXfNNURVe6jSKK&#10;sAiKun7ApbltyjY3pYla/34jCD4OM3OGyZadrcWNWl85VjAaJiCIc6crLhVcfreDOQgfkDXWjknB&#10;gzwsFx+9DFPt7nyi2zmUIkLYp6jAhNCkUvrckEU/dA1x9ArXWgxRtqXULd4j3NZynCQzabHiuGCw&#10;obWh/O98tZFynI+a1f6r2hXjLpjHYcqXzVSp/me3+gYRqAvv8Kv9oxXMJ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JLM8IAAADbAAAADwAAAAAAAAAAAAAA&#10;AAChAgAAZHJzL2Rvd25yZXYueG1sUEsFBgAAAAAEAAQA+QAAAJADAAAAAA==&#10;" strokecolor="black [3213]" strokeweight="1pt">
                      <v:stroke endarrow="block" joinstyle="miter"/>
                    </v:shape>
                    <v:shape id="Straight Arrow Connector 64" o:spid="_x0000_s1044" type="#_x0000_t32" style="position:absolute;left:44653;top:13716;width:76;height:17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s+cgAAADbAAAADwAAAGRycy9kb3ducmV2LnhtbESP3UrDQBSE7wu+w3KE3pR2Y5RQ0m6L&#10;FQoWLdIfCr07ZI9JNHs27K5p9OldQejlMDPfMPNlbxrRkfO1ZQV3kwQEcWF1zaWC42E9noLwAVlj&#10;Y5kUfJOH5eJmMMdc2wvvqNuHUkQI+xwVVCG0uZS+qMign9iWOHrv1hkMUbpSaoeXCDeNTJMkkwZr&#10;jgsVtvRUUfG5/zIK3u7TbLvZ/Uzd6HzerF5Wp9fuI1VqeNs/zkAE6sM1/N9+1gqyB/j7En+AX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lKs+cgAAADbAAAADwAAAAAA&#10;AAAAAAAAAAChAgAAZHJzL2Rvd25yZXYueG1sUEsFBgAAAAAEAAQA+QAAAJYDAAAAAA==&#10;" strokecolor="black [3213]" strokeweight="1pt">
                      <v:stroke endarrow="block" joinstyle="miter"/>
                    </v:shape>
                    <v:shape id="Straight Arrow Connector 65" o:spid="_x0000_s1045" type="#_x0000_t32" style="position:absolute;left:44729;top:21793;width:0;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4JYsgAAADbAAAADwAAAGRycy9kb3ducmV2LnhtbESP3UrDQBSE7wu+w3KE3pR2Y8RQ0m6L&#10;FQoWLdIfCr07ZI9JNHs27K5p9OldQejlMDPfMPNlbxrRkfO1ZQV3kwQEcWF1zaWC42E9noLwAVlj&#10;Y5kUfJOH5eJmMMdc2wvvqNuHUkQI+xwVVCG0uZS+qMign9iWOHrv1hkMUbpSaoeXCDeNTJMkkwZr&#10;jgsVtvRUUfG5/zIK3u7TbLvZ/Uzd6HzerF5Wp9fuI1VqeNs/zkAE6sM1/N9+1gqyB/j7En+AX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R4JYsgAAADbAAAADwAAAAAA&#10;AAAAAAAAAAChAgAAZHJzL2Rvd25yZXYueG1sUEsFBgAAAAAEAAQA+QAAAJYDAAAAAA==&#10;" strokecolor="black [3213]" strokeweight="1pt">
                      <v:stroke endarrow="block" joinstyle="miter"/>
                    </v:shape>
                    <v:shape id="Straight Arrow Connector 66" o:spid="_x0000_s1046" type="#_x0000_t32" style="position:absolute;left:26822;top:28956;width:0;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yXFccAAADbAAAADwAAAGRycy9kb3ducmV2LnhtbESPQWvCQBSE7wX/w/IKvRTdNIUg0VVq&#10;oVCpRbQieHtkX5PU7Nuwu43RX98VhB6HmfmGmc5704iOnK8tK3gaJSCIC6trLhXsvt6GYxA+IGts&#10;LJOCM3mYzwZ3U8y1PfGGum0oRYSwz1FBFUKbS+mLigz6kW2Jo/dtncEQpSuldniKcNPINEkyabDm&#10;uFBhS68VFcftr1Gwfk6zz+XmMnaPh8Ny8bHYr7qfVKmH+/5lAiJQH/7Dt/a7VpBlcP0Sf4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zJcVxwAAANsAAAAPAAAAAAAA&#10;AAAAAAAAAKECAABkcnMvZG93bnJldi54bWxQSwUGAAAAAAQABAD5AAAAlQMAAAAA&#10;" strokecolor="black [3213]" strokeweight="1pt">
                      <v:stroke endarrow="block" joinstyle="miter"/>
                    </v:shape>
                    <v:shape id="Straight Arrow Connector 67" o:spid="_x0000_s1047" type="#_x0000_t32" style="position:absolute;left:26974;top:36271;width:0;height:2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Straight Arrow Connector 68" o:spid="_x0000_s1048" type="#_x0000_t32" style="position:absolute;left:27051;top:43281;width:0;height:20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m/MQAAADbAAAADwAAAGRycy9kb3ducmV2LnhtbERPXWvCMBR9H/gfwhX2MmZqhSKdUVQY&#10;THSIbgx8uzR3bWdzU5KsVn+9eRjs8XC+Z4veNKIj52vLCsajBARxYXXNpYLPj9fnKQgfkDU2lknB&#10;lTws5oOHGebaXvhA3TGUIoawz1FBFUKbS+mLigz6kW2JI/dtncEQoSuldniJ4aaRaZJk0mDNsaHC&#10;ltYVFefjr1Gwn6TZ++Zwm7qn02mz2q6+dt1PqtTjsF++gAjUh3/xn/tNK8ji2Pgl/g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6b8xAAAANsAAAAPAAAAAAAAAAAA&#10;AAAAAKECAABkcnMvZG93bnJldi54bWxQSwUGAAAAAAQABAD5AAAAkgMAAAAA&#10;" strokecolor="black [3213]" strokeweight="1pt">
                      <v:stroke endarrow="block" joinstyle="miter"/>
                    </v:shape>
                    <v:shape id="Straight Arrow Connector 69" o:spid="_x0000_s1049" type="#_x0000_t32" style="position:absolute;left:27051;top:50444;width:0;height:20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Straight Arrow Connector 70" o:spid="_x0000_s1050" type="#_x0000_t32" style="position:absolute;left:27051;top:55626;width:0;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8J8QAAADbAAAADwAAAGRycy9kb3ducmV2LnhtbERPXWvCMBR9F/wP4Q72IjNdBSfVKDoY&#10;TJyIbgi+XZq7ttrclCSr3X798iD4eDjfs0VnatGS85VlBc/DBARxbnXFhYKvz7enCQgfkDXWlknB&#10;L3lYzPu9GWbaXnlP7SEUIoawz1BBGUKTSenzkgz6oW2II/dtncEQoSukdniN4aaWaZKMpcGKY0OJ&#10;Db2WlF8OP0bBbpSOt+v938QNTqf1arM6frTnVKnHh245BRGoC3fxzf2uFbzE9fF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sDwnxAAAANsAAAAPAAAAAAAAAAAA&#10;AAAAAKECAABkcnMvZG93bnJldi54bWxQSwUGAAAAAAQABAD5AAAAkgMAAAAA&#10;" strokecolor="black [3213]" strokeweight="1pt">
                      <v:stroke endarrow="block" joinstyle="miter"/>
                    </v:shape>
                  </v:group>
                </v:group>
              </w:pict>
            </mc:Fallback>
          </mc:AlternateContent>
        </w:r>
      </w:ins>
    </w:p>
    <w:p w:rsidR="00336D90" w:rsidRDefault="00336D90" w:rsidP="0069485A">
      <w:pPr>
        <w:jc w:val="center"/>
        <w:rPr>
          <w:ins w:id="74" w:author="acer" w:date="2024-08-09T17:28:00Z"/>
          <w:rFonts w:ascii="Times New Roman" w:hAnsi="Times New Roman" w:cs="Times New Roman"/>
          <w:sz w:val="24"/>
          <w:szCs w:val="22"/>
        </w:rPr>
      </w:pPr>
    </w:p>
    <w:p w:rsidR="00336D90" w:rsidRDefault="00336D90" w:rsidP="0069485A">
      <w:pPr>
        <w:jc w:val="center"/>
        <w:rPr>
          <w:ins w:id="75" w:author="acer" w:date="2024-08-09T17:28:00Z"/>
          <w:rFonts w:ascii="Times New Roman" w:hAnsi="Times New Roman" w:cs="Times New Roman"/>
          <w:sz w:val="24"/>
          <w:szCs w:val="22"/>
        </w:rPr>
      </w:pPr>
    </w:p>
    <w:p w:rsidR="00336D90" w:rsidRDefault="00336D90" w:rsidP="0069485A">
      <w:pPr>
        <w:jc w:val="center"/>
        <w:rPr>
          <w:ins w:id="76" w:author="acer" w:date="2024-08-09T17:28:00Z"/>
          <w:rFonts w:ascii="Times New Roman" w:hAnsi="Times New Roman" w:cs="Times New Roman"/>
          <w:sz w:val="24"/>
          <w:szCs w:val="22"/>
        </w:rPr>
      </w:pPr>
    </w:p>
    <w:p w:rsidR="00336D90" w:rsidRDefault="00336D90" w:rsidP="0069485A">
      <w:pPr>
        <w:jc w:val="center"/>
        <w:rPr>
          <w:ins w:id="77" w:author="acer" w:date="2024-08-09T17:28:00Z"/>
          <w:rFonts w:ascii="Times New Roman" w:hAnsi="Times New Roman" w:cs="Times New Roman"/>
          <w:sz w:val="24"/>
          <w:szCs w:val="22"/>
        </w:rPr>
      </w:pPr>
    </w:p>
    <w:p w:rsidR="00336D90" w:rsidRDefault="00336D90" w:rsidP="0069485A">
      <w:pPr>
        <w:jc w:val="center"/>
        <w:rPr>
          <w:ins w:id="78" w:author="acer" w:date="2024-08-09T17:28:00Z"/>
          <w:rFonts w:ascii="Times New Roman" w:hAnsi="Times New Roman" w:cs="Times New Roman"/>
          <w:sz w:val="24"/>
          <w:szCs w:val="22"/>
        </w:rPr>
      </w:pPr>
    </w:p>
    <w:p w:rsidR="00336D90" w:rsidRDefault="00336D90" w:rsidP="0069485A">
      <w:pPr>
        <w:jc w:val="center"/>
        <w:rPr>
          <w:ins w:id="79" w:author="acer" w:date="2024-08-09T17:28:00Z"/>
          <w:rFonts w:ascii="Times New Roman" w:hAnsi="Times New Roman" w:cs="Times New Roman"/>
          <w:sz w:val="24"/>
          <w:szCs w:val="22"/>
        </w:rPr>
      </w:pPr>
    </w:p>
    <w:p w:rsidR="00336D90" w:rsidRDefault="00336D90" w:rsidP="0069485A">
      <w:pPr>
        <w:jc w:val="center"/>
        <w:rPr>
          <w:ins w:id="80" w:author="acer" w:date="2024-08-09T17:28:00Z"/>
          <w:rFonts w:ascii="Times New Roman" w:hAnsi="Times New Roman" w:cs="Times New Roman"/>
          <w:sz w:val="24"/>
          <w:szCs w:val="22"/>
        </w:rPr>
      </w:pPr>
    </w:p>
    <w:p w:rsidR="00336D90" w:rsidRDefault="00336D90" w:rsidP="0069485A">
      <w:pPr>
        <w:jc w:val="center"/>
        <w:rPr>
          <w:ins w:id="81" w:author="acer" w:date="2024-08-09T17:28:00Z"/>
          <w:rFonts w:ascii="Times New Roman" w:hAnsi="Times New Roman" w:cs="Times New Roman"/>
          <w:sz w:val="24"/>
          <w:szCs w:val="22"/>
        </w:rPr>
      </w:pPr>
    </w:p>
    <w:p w:rsidR="00336D90" w:rsidRDefault="00336D90" w:rsidP="0069485A">
      <w:pPr>
        <w:jc w:val="center"/>
        <w:rPr>
          <w:ins w:id="82" w:author="acer" w:date="2024-08-09T17:28:00Z"/>
          <w:rFonts w:ascii="Times New Roman" w:hAnsi="Times New Roman" w:cs="Times New Roman"/>
          <w:sz w:val="24"/>
          <w:szCs w:val="22"/>
        </w:rPr>
      </w:pPr>
    </w:p>
    <w:p w:rsidR="00336D90" w:rsidRDefault="00336D90" w:rsidP="0069485A">
      <w:pPr>
        <w:jc w:val="center"/>
        <w:rPr>
          <w:ins w:id="83" w:author="acer" w:date="2024-08-09T17:28:00Z"/>
          <w:rFonts w:ascii="Times New Roman" w:hAnsi="Times New Roman" w:cs="Times New Roman"/>
          <w:sz w:val="24"/>
          <w:szCs w:val="22"/>
        </w:rPr>
      </w:pPr>
    </w:p>
    <w:p w:rsidR="00336D90" w:rsidRDefault="00336D90" w:rsidP="0069485A">
      <w:pPr>
        <w:jc w:val="center"/>
        <w:rPr>
          <w:ins w:id="84" w:author="acer" w:date="2024-08-09T17:28:00Z"/>
          <w:rFonts w:ascii="Times New Roman" w:hAnsi="Times New Roman" w:cs="Times New Roman"/>
          <w:sz w:val="24"/>
          <w:szCs w:val="22"/>
        </w:rPr>
      </w:pPr>
    </w:p>
    <w:p w:rsidR="00336D90" w:rsidRDefault="00336D90" w:rsidP="0069485A">
      <w:pPr>
        <w:jc w:val="center"/>
        <w:rPr>
          <w:ins w:id="85" w:author="acer" w:date="2024-08-09T17:28:00Z"/>
          <w:rFonts w:ascii="Times New Roman" w:hAnsi="Times New Roman" w:cs="Times New Roman"/>
          <w:sz w:val="24"/>
          <w:szCs w:val="22"/>
        </w:rPr>
      </w:pPr>
    </w:p>
    <w:p w:rsidR="00336D90" w:rsidRDefault="00336D90" w:rsidP="0069485A">
      <w:pPr>
        <w:jc w:val="center"/>
        <w:rPr>
          <w:ins w:id="86" w:author="acer" w:date="2024-08-09T17:28:00Z"/>
          <w:rFonts w:ascii="Times New Roman" w:hAnsi="Times New Roman" w:cs="Times New Roman"/>
          <w:sz w:val="24"/>
          <w:szCs w:val="22"/>
        </w:rPr>
      </w:pPr>
    </w:p>
    <w:p w:rsidR="00336D90" w:rsidRDefault="00336D90" w:rsidP="0069485A">
      <w:pPr>
        <w:jc w:val="center"/>
        <w:rPr>
          <w:ins w:id="87" w:author="acer" w:date="2024-08-09T17:28:00Z"/>
          <w:rFonts w:ascii="Times New Roman" w:hAnsi="Times New Roman" w:cs="Times New Roman"/>
          <w:sz w:val="24"/>
          <w:szCs w:val="22"/>
        </w:rPr>
      </w:pPr>
    </w:p>
    <w:p w:rsidR="00336D90" w:rsidRDefault="00336D90" w:rsidP="0069485A">
      <w:pPr>
        <w:jc w:val="center"/>
        <w:rPr>
          <w:ins w:id="88" w:author="acer" w:date="2024-08-09T17:28:00Z"/>
          <w:rFonts w:ascii="Times New Roman" w:hAnsi="Times New Roman" w:cs="Times New Roman"/>
          <w:sz w:val="24"/>
          <w:szCs w:val="22"/>
        </w:rPr>
      </w:pPr>
    </w:p>
    <w:p w:rsidR="00336D90" w:rsidRDefault="00336D90" w:rsidP="0069485A">
      <w:pPr>
        <w:jc w:val="center"/>
        <w:rPr>
          <w:ins w:id="89" w:author="acer" w:date="2024-08-09T17:28:00Z"/>
          <w:rFonts w:ascii="Times New Roman" w:hAnsi="Times New Roman" w:cs="Times New Roman"/>
          <w:sz w:val="24"/>
          <w:szCs w:val="22"/>
        </w:rPr>
      </w:pPr>
    </w:p>
    <w:p w:rsidR="00336D90" w:rsidRDefault="00336D90" w:rsidP="0069485A">
      <w:pPr>
        <w:jc w:val="center"/>
        <w:rPr>
          <w:ins w:id="90" w:author="acer" w:date="2024-08-09T17:28:00Z"/>
          <w:rFonts w:ascii="Times New Roman" w:hAnsi="Times New Roman" w:cs="Times New Roman"/>
          <w:sz w:val="24"/>
          <w:szCs w:val="22"/>
        </w:rPr>
      </w:pPr>
    </w:p>
    <w:p w:rsidR="00336D90" w:rsidRDefault="00336D90" w:rsidP="0069485A">
      <w:pPr>
        <w:jc w:val="center"/>
        <w:rPr>
          <w:ins w:id="91" w:author="acer" w:date="2024-08-09T17:28:00Z"/>
          <w:rFonts w:ascii="Times New Roman" w:hAnsi="Times New Roman" w:cs="Times New Roman"/>
          <w:sz w:val="24"/>
          <w:szCs w:val="22"/>
        </w:rPr>
      </w:pPr>
    </w:p>
    <w:p w:rsidR="00336D90" w:rsidRDefault="00336D90" w:rsidP="0069485A">
      <w:pPr>
        <w:jc w:val="center"/>
        <w:rPr>
          <w:ins w:id="92" w:author="acer" w:date="2024-08-09T17:28:00Z"/>
          <w:rFonts w:ascii="Times New Roman" w:hAnsi="Times New Roman" w:cs="Times New Roman"/>
          <w:sz w:val="24"/>
          <w:szCs w:val="22"/>
        </w:rPr>
      </w:pPr>
    </w:p>
    <w:p w:rsidR="00336D90" w:rsidRDefault="00336D90" w:rsidP="0069485A">
      <w:pPr>
        <w:jc w:val="center"/>
        <w:rPr>
          <w:ins w:id="93" w:author="acer" w:date="2024-08-09T17:28:00Z"/>
          <w:rFonts w:ascii="Times New Roman" w:hAnsi="Times New Roman" w:cs="Times New Roman"/>
          <w:sz w:val="24"/>
          <w:szCs w:val="22"/>
        </w:rPr>
      </w:pPr>
    </w:p>
    <w:p w:rsidR="00336D90" w:rsidRDefault="00336D90" w:rsidP="0069485A">
      <w:pPr>
        <w:jc w:val="center"/>
        <w:rPr>
          <w:ins w:id="94" w:author="acer" w:date="2024-08-09T17:28:00Z"/>
          <w:rFonts w:ascii="Times New Roman" w:hAnsi="Times New Roman" w:cs="Times New Roman"/>
          <w:sz w:val="24"/>
          <w:szCs w:val="22"/>
        </w:rPr>
      </w:pPr>
    </w:p>
    <w:p w:rsidR="00C328F0" w:rsidDel="007D65B9" w:rsidRDefault="00C328F0" w:rsidP="0069485A">
      <w:pPr>
        <w:jc w:val="center"/>
        <w:rPr>
          <w:del w:id="95" w:author="acer" w:date="2024-08-08T11:31:00Z"/>
          <w:rFonts w:ascii="Times New Roman" w:hAnsi="Times New Roman" w:cs="Times New Roman"/>
          <w:sz w:val="24"/>
          <w:szCs w:val="22"/>
        </w:rPr>
      </w:pPr>
    </w:p>
    <w:p w:rsidR="00C03EA5" w:rsidRPr="007B42BD" w:rsidRDefault="00C03EA5" w:rsidP="00AA5E81">
      <w:pPr>
        <w:jc w:val="both"/>
        <w:rPr>
          <w:rFonts w:ascii="Times New Roman" w:hAnsi="Times New Roman" w:cs="Times New Roman"/>
          <w:b/>
          <w:bCs/>
          <w:sz w:val="24"/>
          <w:szCs w:val="22"/>
        </w:rPr>
      </w:pPr>
      <w:r w:rsidRPr="007B42BD">
        <w:rPr>
          <w:rFonts w:ascii="Times New Roman" w:hAnsi="Times New Roman" w:cs="Times New Roman"/>
          <w:b/>
          <w:bCs/>
          <w:sz w:val="24"/>
          <w:szCs w:val="22"/>
        </w:rPr>
        <w:t>Sample design and field data collection</w:t>
      </w:r>
    </w:p>
    <w:p w:rsidR="00C03EA5" w:rsidRDefault="00B04740" w:rsidP="00AA5E81">
      <w:pPr>
        <w:jc w:val="both"/>
        <w:rPr>
          <w:rFonts w:ascii="Times New Roman" w:hAnsi="Times New Roman" w:cs="Times New Roman"/>
          <w:sz w:val="24"/>
          <w:szCs w:val="22"/>
        </w:rPr>
      </w:pPr>
      <w:r>
        <w:rPr>
          <w:rFonts w:ascii="Times New Roman" w:hAnsi="Times New Roman" w:cs="Times New Roman"/>
          <w:sz w:val="24"/>
          <w:szCs w:val="22"/>
        </w:rPr>
        <w:t xml:space="preserve">In order to collect the field data of vegetation, </w:t>
      </w:r>
      <w:r w:rsidR="000144F3">
        <w:rPr>
          <w:rFonts w:ascii="Times New Roman" w:hAnsi="Times New Roman" w:cs="Times New Roman"/>
          <w:sz w:val="24"/>
          <w:szCs w:val="22"/>
        </w:rPr>
        <w:t xml:space="preserve">temporary </w:t>
      </w:r>
      <w:r w:rsidR="00FF126C">
        <w:rPr>
          <w:rFonts w:ascii="Times New Roman" w:hAnsi="Times New Roman" w:cs="Times New Roman"/>
          <w:sz w:val="24"/>
          <w:szCs w:val="22"/>
        </w:rPr>
        <w:t>circular sample plots,</w:t>
      </w:r>
      <w:r>
        <w:rPr>
          <w:rFonts w:ascii="Times New Roman" w:hAnsi="Times New Roman" w:cs="Times New Roman"/>
          <w:sz w:val="24"/>
          <w:szCs w:val="22"/>
        </w:rPr>
        <w:t xml:space="preserve"> </w:t>
      </w:r>
      <w:r w:rsidR="00FF126C">
        <w:rPr>
          <w:rFonts w:ascii="Times New Roman" w:hAnsi="Times New Roman" w:cs="Times New Roman"/>
          <w:sz w:val="24"/>
          <w:szCs w:val="22"/>
        </w:rPr>
        <w:t xml:space="preserve">each with </w:t>
      </w:r>
      <w:ins w:id="96" w:author="acer" w:date="2024-08-15T12:26:00Z">
        <w:r w:rsidR="007B0030">
          <w:rPr>
            <w:rFonts w:ascii="Times New Roman" w:hAnsi="Times New Roman" w:cs="Times New Roman"/>
            <w:sz w:val="24"/>
            <w:szCs w:val="22"/>
          </w:rPr>
          <w:t xml:space="preserve">an </w:t>
        </w:r>
      </w:ins>
      <w:r w:rsidR="000144F3">
        <w:rPr>
          <w:rFonts w:ascii="Times New Roman" w:hAnsi="Times New Roman" w:cs="Times New Roman"/>
          <w:sz w:val="24"/>
          <w:szCs w:val="22"/>
        </w:rPr>
        <w:t>area of 500</w:t>
      </w:r>
      <w:r w:rsidR="00F46609">
        <w:rPr>
          <w:rFonts w:ascii="Times New Roman" w:hAnsi="Times New Roman" w:cs="Times New Roman"/>
          <w:sz w:val="24"/>
          <w:szCs w:val="22"/>
        </w:rPr>
        <w:t xml:space="preserve"> </w:t>
      </w:r>
      <w:r w:rsidR="000144F3" w:rsidRPr="00FF126C">
        <w:rPr>
          <w:rFonts w:ascii="Times New Roman" w:hAnsi="Times New Roman" w:cs="Times New Roman"/>
          <w:color w:val="040C28"/>
          <w:sz w:val="24"/>
          <w:szCs w:val="24"/>
        </w:rPr>
        <w:t>m</w:t>
      </w:r>
      <w:r w:rsidR="000144F3" w:rsidRPr="00FF126C">
        <w:rPr>
          <w:rFonts w:ascii="Times New Roman" w:hAnsi="Times New Roman" w:cs="Times New Roman"/>
          <w:color w:val="040C28"/>
          <w:sz w:val="24"/>
          <w:szCs w:val="24"/>
          <w:vertAlign w:val="superscript"/>
        </w:rPr>
        <w:t>2</w:t>
      </w:r>
      <w:r w:rsidR="000144F3">
        <w:rPr>
          <w:rFonts w:ascii="Times New Roman" w:hAnsi="Times New Roman" w:cs="Times New Roman"/>
          <w:color w:val="040C28"/>
          <w:sz w:val="24"/>
          <w:szCs w:val="24"/>
          <w:vertAlign w:val="superscript"/>
        </w:rPr>
        <w:t xml:space="preserve"> </w:t>
      </w:r>
      <w:r w:rsidR="00FF126C">
        <w:rPr>
          <w:rFonts w:ascii="Times New Roman" w:hAnsi="Times New Roman" w:cs="Times New Roman"/>
          <w:sz w:val="24"/>
          <w:szCs w:val="22"/>
        </w:rPr>
        <w:t>(</w:t>
      </w:r>
      <w:r w:rsidR="000144F3">
        <w:rPr>
          <w:rFonts w:ascii="Times New Roman" w:hAnsi="Times New Roman" w:cs="Times New Roman"/>
          <w:sz w:val="24"/>
          <w:szCs w:val="22"/>
        </w:rPr>
        <w:t>r = 12.62 m</w:t>
      </w:r>
      <w:r w:rsidR="00FF126C">
        <w:rPr>
          <w:rFonts w:ascii="Times New Roman" w:hAnsi="Times New Roman" w:cs="Times New Roman"/>
          <w:sz w:val="24"/>
          <w:szCs w:val="22"/>
        </w:rPr>
        <w:t>)</w:t>
      </w:r>
      <w:r>
        <w:rPr>
          <w:rFonts w:ascii="Times New Roman" w:hAnsi="Times New Roman" w:cs="Times New Roman"/>
          <w:sz w:val="24"/>
          <w:szCs w:val="22"/>
        </w:rPr>
        <w:t xml:space="preserve"> were laid over the entire study area</w:t>
      </w:r>
      <w:r w:rsidR="00DE0908">
        <w:rPr>
          <w:rFonts w:ascii="Times New Roman" w:hAnsi="Times New Roman" w:cs="Times New Roman"/>
          <w:sz w:val="24"/>
          <w:szCs w:val="22"/>
        </w:rPr>
        <w:t xml:space="preserve"> using systematic sampling method </w:t>
      </w:r>
      <w:r w:rsidR="00DE0908" w:rsidRPr="00270BE6">
        <w:rPr>
          <w:rFonts w:ascii="Times New Roman" w:hAnsi="Times New Roman" w:cs="Times New Roman"/>
          <w:sz w:val="24"/>
          <w:szCs w:val="22"/>
        </w:rPr>
        <w:t xml:space="preserve">in </w:t>
      </w:r>
      <w:r w:rsidR="00270BE6" w:rsidRPr="00270BE6">
        <w:rPr>
          <w:rFonts w:ascii="Times New Roman" w:hAnsi="Times New Roman" w:cs="Times New Roman"/>
          <w:sz w:val="24"/>
          <w:szCs w:val="22"/>
        </w:rPr>
        <w:t>ArcGIS 10.8</w:t>
      </w:r>
      <w:r w:rsidR="00DE0908" w:rsidRPr="00270BE6">
        <w:rPr>
          <w:rFonts w:ascii="Times New Roman" w:hAnsi="Times New Roman" w:cs="Times New Roman"/>
          <w:sz w:val="24"/>
          <w:szCs w:val="22"/>
        </w:rPr>
        <w:t>. The</w:t>
      </w:r>
      <w:r>
        <w:rPr>
          <w:rFonts w:ascii="Times New Roman" w:hAnsi="Times New Roman" w:cs="Times New Roman"/>
          <w:sz w:val="24"/>
          <w:szCs w:val="22"/>
        </w:rPr>
        <w:t xml:space="preserve"> samp</w:t>
      </w:r>
      <w:r w:rsidR="00DE0908">
        <w:rPr>
          <w:rFonts w:ascii="Times New Roman" w:hAnsi="Times New Roman" w:cs="Times New Roman"/>
          <w:sz w:val="24"/>
          <w:szCs w:val="22"/>
        </w:rPr>
        <w:t>ling intensity for the study was chosen purposively as</w:t>
      </w:r>
      <w:r>
        <w:rPr>
          <w:rFonts w:ascii="Times New Roman" w:hAnsi="Times New Roman" w:cs="Times New Roman"/>
          <w:sz w:val="24"/>
          <w:szCs w:val="22"/>
        </w:rPr>
        <w:t xml:space="preserve"> 3%. </w:t>
      </w:r>
      <w:r w:rsidR="00FF126C">
        <w:rPr>
          <w:rFonts w:ascii="Times New Roman" w:hAnsi="Times New Roman" w:cs="Times New Roman"/>
          <w:sz w:val="24"/>
          <w:szCs w:val="22"/>
        </w:rPr>
        <w:t xml:space="preserve">Following the </w:t>
      </w:r>
      <w:r w:rsidR="00DE0908">
        <w:rPr>
          <w:rFonts w:ascii="Times New Roman" w:hAnsi="Times New Roman" w:cs="Times New Roman"/>
          <w:sz w:val="24"/>
          <w:szCs w:val="22"/>
        </w:rPr>
        <w:t>equations (1), (2) &amp; (3) provided by</w:t>
      </w:r>
      <w:r w:rsidR="003036F5">
        <w:rPr>
          <w:rFonts w:ascii="Times New Roman" w:hAnsi="Times New Roman" w:cs="Times New Roman"/>
          <w:sz w:val="24"/>
          <w:szCs w:val="22"/>
        </w:rPr>
        <w:t xml:space="preserve"> </w:t>
      </w:r>
      <w:r w:rsidR="0030012B">
        <w:rPr>
          <w:rFonts w:ascii="Times New Roman" w:hAnsi="Times New Roman" w:cs="Times New Roman"/>
          <w:sz w:val="24"/>
          <w:szCs w:val="22"/>
        </w:rPr>
        <w:t>[32]</w:t>
      </w:r>
      <w:r w:rsidR="00FF126C">
        <w:rPr>
          <w:rFonts w:ascii="Times New Roman" w:hAnsi="Times New Roman" w:cs="Times New Roman"/>
          <w:sz w:val="24"/>
          <w:szCs w:val="22"/>
        </w:rPr>
        <w:t xml:space="preserve"> of Nepal, </w:t>
      </w:r>
      <w:r w:rsidR="00DE0908">
        <w:rPr>
          <w:rFonts w:ascii="Times New Roman" w:hAnsi="Times New Roman" w:cs="Times New Roman"/>
          <w:sz w:val="24"/>
          <w:szCs w:val="22"/>
        </w:rPr>
        <w:t>the sample plot area, number of sample plots and plot to plot distance w</w:t>
      </w:r>
      <w:r w:rsidR="00EB311E">
        <w:rPr>
          <w:rFonts w:ascii="Times New Roman" w:hAnsi="Times New Roman" w:cs="Times New Roman"/>
          <w:sz w:val="24"/>
          <w:szCs w:val="22"/>
        </w:rPr>
        <w:t>ere calculated as 1.23 ha., 25</w:t>
      </w:r>
      <w:r w:rsidR="000824FD">
        <w:rPr>
          <w:rFonts w:ascii="Times New Roman" w:hAnsi="Times New Roman" w:cs="Times New Roman"/>
          <w:sz w:val="24"/>
          <w:szCs w:val="22"/>
        </w:rPr>
        <w:t xml:space="preserve"> (rounding up for</w:t>
      </w:r>
      <w:r w:rsidR="00DE0908">
        <w:rPr>
          <w:rFonts w:ascii="Times New Roman" w:hAnsi="Times New Roman" w:cs="Times New Roman"/>
          <w:sz w:val="24"/>
          <w:szCs w:val="22"/>
        </w:rPr>
        <w:t xml:space="preserve"> </w:t>
      </w:r>
      <w:r w:rsidR="000824FD">
        <w:rPr>
          <w:rFonts w:ascii="Times New Roman" w:hAnsi="Times New Roman" w:cs="Times New Roman"/>
          <w:sz w:val="24"/>
          <w:szCs w:val="22"/>
        </w:rPr>
        <w:t>24.6</w:t>
      </w:r>
      <w:r w:rsidR="00E07BFD">
        <w:rPr>
          <w:rFonts w:ascii="Times New Roman" w:hAnsi="Times New Roman" w:cs="Times New Roman"/>
          <w:sz w:val="24"/>
          <w:szCs w:val="22"/>
        </w:rPr>
        <w:t>0</w:t>
      </w:r>
      <w:r w:rsidR="000824FD">
        <w:rPr>
          <w:rFonts w:ascii="Times New Roman" w:hAnsi="Times New Roman" w:cs="Times New Roman"/>
          <w:sz w:val="24"/>
          <w:szCs w:val="22"/>
        </w:rPr>
        <w:t>) and 125</w:t>
      </w:r>
      <w:r w:rsidR="00F46609">
        <w:rPr>
          <w:rFonts w:ascii="Times New Roman" w:hAnsi="Times New Roman" w:cs="Times New Roman"/>
          <w:sz w:val="24"/>
          <w:szCs w:val="22"/>
        </w:rPr>
        <w:t xml:space="preserve"> </w:t>
      </w:r>
      <w:r w:rsidR="00DE0908">
        <w:rPr>
          <w:rFonts w:ascii="Times New Roman" w:hAnsi="Times New Roman" w:cs="Times New Roman"/>
          <w:sz w:val="24"/>
          <w:szCs w:val="22"/>
        </w:rPr>
        <w:t>m</w:t>
      </w:r>
      <w:r w:rsidR="000824FD">
        <w:rPr>
          <w:rFonts w:ascii="Times New Roman" w:hAnsi="Times New Roman" w:cs="Times New Roman"/>
          <w:sz w:val="24"/>
          <w:szCs w:val="22"/>
        </w:rPr>
        <w:t xml:space="preserve"> (rounding up for 123.3</w:t>
      </w:r>
      <w:r w:rsidR="00E07BFD">
        <w:rPr>
          <w:rFonts w:ascii="Times New Roman" w:hAnsi="Times New Roman" w:cs="Times New Roman"/>
          <w:sz w:val="24"/>
          <w:szCs w:val="22"/>
        </w:rPr>
        <w:t>8</w:t>
      </w:r>
      <w:r w:rsidR="000824FD">
        <w:rPr>
          <w:rFonts w:ascii="Times New Roman" w:hAnsi="Times New Roman" w:cs="Times New Roman"/>
          <w:sz w:val="24"/>
          <w:szCs w:val="22"/>
        </w:rPr>
        <w:t xml:space="preserve"> m purposively)</w:t>
      </w:r>
      <w:r w:rsidR="00DE0908">
        <w:rPr>
          <w:rFonts w:ascii="Times New Roman" w:hAnsi="Times New Roman" w:cs="Times New Roman"/>
          <w:sz w:val="24"/>
          <w:szCs w:val="22"/>
        </w:rPr>
        <w:t xml:space="preserve"> respectively.</w:t>
      </w:r>
    </w:p>
    <w:p w:rsidR="007E47E8" w:rsidRDefault="00273C45" w:rsidP="00AA5E81">
      <w:pPr>
        <w:jc w:val="both"/>
        <w:rPr>
          <w:rFonts w:ascii="Times New Roman" w:hAnsi="Times New Roman" w:cs="Times New Roman"/>
          <w:sz w:val="24"/>
          <w:szCs w:val="22"/>
        </w:rPr>
      </w:pPr>
      <w:r>
        <w:rPr>
          <w:noProof/>
        </w:rPr>
        <w:lastRenderedPageBreak/>
        <mc:AlternateContent>
          <mc:Choice Requires="wps">
            <w:drawing>
              <wp:anchor distT="0" distB="0" distL="114300" distR="114300" simplePos="0" relativeHeight="251660288" behindDoc="0" locked="0" layoutInCell="1" allowOverlap="1" wp14:anchorId="55207974" wp14:editId="59E0486E">
                <wp:simplePos x="0" y="0"/>
                <wp:positionH relativeFrom="column">
                  <wp:posOffset>1950720</wp:posOffset>
                </wp:positionH>
                <wp:positionV relativeFrom="paragraph">
                  <wp:posOffset>144780</wp:posOffset>
                </wp:positionV>
                <wp:extent cx="455295" cy="519430"/>
                <wp:effectExtent l="0" t="0" r="0" b="0"/>
                <wp:wrapNone/>
                <wp:docPr id="3" name="TextBox 2"/>
                <wp:cNvGraphicFramePr/>
                <a:graphic xmlns:a="http://schemas.openxmlformats.org/drawingml/2006/main">
                  <a:graphicData uri="http://schemas.microsoft.com/office/word/2010/wordprocessingShape">
                    <wps:wsp>
                      <wps:cNvSpPr txBox="1"/>
                      <wps:spPr>
                        <a:xfrm>
                          <a:off x="0" y="0"/>
                          <a:ext cx="455295" cy="51943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n=</m:t>
                                </m:r>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a</m:t>
                                    </m:r>
                                  </m:num>
                                  <m:den>
                                    <m:r>
                                      <m:rPr>
                                        <m:sty m:val="p"/>
                                      </m:rPr>
                                      <w:rPr>
                                        <w:rFonts w:ascii="Cambria Math" w:hAnsi="Cambria Math" w:cstheme="minorBidi"/>
                                        <w:color w:val="000000" w:themeColor="text1"/>
                                      </w:rPr>
                                      <m:t>p</m:t>
                                    </m:r>
                                  </m:den>
                                </m:f>
                              </m:oMath>
                            </m:oMathPara>
                          </w:p>
                        </w:txbxContent>
                      </wps:txbx>
                      <wps:bodyPr vertOverflow="clip" horzOverflow="clip" wrap="none" lIns="0" tIns="0" rIns="0" bIns="0" rtlCol="0" anchor="t">
                        <a:spAutoFit/>
                      </wps:bodyPr>
                    </wps:wsp>
                  </a:graphicData>
                </a:graphic>
              </wp:anchor>
            </w:drawing>
          </mc:Choice>
          <mc:Fallback>
            <w:pict>
              <v:shapetype w14:anchorId="55207974" id="_x0000_t202" coordsize="21600,21600" o:spt="202" path="m,l,21600r21600,l21600,xe">
                <v:stroke joinstyle="miter"/>
                <v:path gradientshapeok="t" o:connecttype="rect"/>
              </v:shapetype>
              <v:shape id="TextBox 2" o:spid="_x0000_s1051" type="#_x0000_t202" style="position:absolute;left:0;text-align:left;margin-left:153.6pt;margin-top:11.4pt;width:35.85pt;height:40.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" filled="f" stroked="f">
                <v:textbox style="mso-fit-shape-to-text:t" inset="0,0,0,0">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n=</m:t>
                          </m:r>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a</m:t>
                              </m:r>
                            </m:num>
                            <m:den>
                              <m:r>
                                <m:rPr>
                                  <m:sty m:val="p"/>
                                </m:rPr>
                                <w:rPr>
                                  <w:rFonts w:ascii="Cambria Math" w:hAnsi="Cambria Math" w:cstheme="minorBidi"/>
                                  <w:color w:val="000000" w:themeColor="text1"/>
                                </w:rPr>
                                <m:t>p</m:t>
                              </m:r>
                            </m:den>
                          </m:f>
                        </m:oMath>
                      </m:oMathPara>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CE09FC" wp14:editId="4261F20C">
                <wp:simplePos x="0" y="0"/>
                <wp:positionH relativeFrom="column">
                  <wp:posOffset>3543300</wp:posOffset>
                </wp:positionH>
                <wp:positionV relativeFrom="paragraph">
                  <wp:posOffset>19050</wp:posOffset>
                </wp:positionV>
                <wp:extent cx="1375248" cy="545662"/>
                <wp:effectExtent l="0" t="0" r="0" b="0"/>
                <wp:wrapNone/>
                <wp:docPr id="4" name="TextBox 3"/>
                <wp:cNvGraphicFramePr/>
                <a:graphic xmlns:a="http://schemas.openxmlformats.org/drawingml/2006/main">
                  <a:graphicData uri="http://schemas.microsoft.com/office/word/2010/wordprocessingShape">
                    <wps:wsp>
                      <wps:cNvSpPr txBox="1"/>
                      <wps:spPr>
                        <a:xfrm>
                          <a:off x="0" y="0"/>
                          <a:ext cx="1375248" cy="54566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d=</m:t>
                                </m:r>
                                <m:rad>
                                  <m:radPr>
                                    <m:degHide m:val="1"/>
                                    <m:ctrlPr>
                                      <w:rPr>
                                        <w:rFonts w:ascii="Cambria Math" w:hAnsi="Cambria Math" w:cstheme="minorBidi"/>
                                        <w:iCs/>
                                        <w:color w:val="000000" w:themeColor="text1"/>
                                      </w:rPr>
                                    </m:ctrlPr>
                                  </m:radPr>
                                  <m:deg/>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A</m:t>
                                        </m:r>
                                      </m:num>
                                      <m:den>
                                        <m:r>
                                          <m:rPr>
                                            <m:sty m:val="p"/>
                                          </m:rPr>
                                          <w:rPr>
                                            <w:rFonts w:ascii="Cambria Math" w:hAnsi="Cambria Math" w:cstheme="minorBidi"/>
                                            <w:color w:val="000000" w:themeColor="text1"/>
                                          </w:rPr>
                                          <m:t>n+1</m:t>
                                        </m:r>
                                      </m:den>
                                    </m:f>
                                    <m:r>
                                      <m:rPr>
                                        <m:sty m:val="p"/>
                                      </m:rPr>
                                      <w:rPr>
                                        <w:rFonts w:ascii="Cambria Math" w:hAnsi="Cambria Math" w:cstheme="minorBidi"/>
                                        <w:color w:val="000000" w:themeColor="text1"/>
                                      </w:rPr>
                                      <m:t>*10000</m:t>
                                    </m:r>
                                  </m:e>
                                </m:rad>
                              </m:oMath>
                            </m:oMathPara>
                          </w:p>
                        </w:txbxContent>
                      </wps:txbx>
                      <wps:bodyPr vertOverflow="clip" horzOverflow="clip" wrap="none" lIns="0" tIns="0" rIns="0" bIns="0" rtlCol="0" anchor="t">
                        <a:spAutoFit/>
                      </wps:bodyPr>
                    </wps:wsp>
                  </a:graphicData>
                </a:graphic>
              </wp:anchor>
            </w:drawing>
          </mc:Choice>
          <mc:Fallback>
            <w:pict>
              <v:shape w14:anchorId="73CE09FC" id="TextBox 3" o:spid="_x0000_s1052" type="#_x0000_t202" style="position:absolute;left:0;text-align:left;margin-left:279pt;margin-top:1.5pt;width:108.3pt;height:42.9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" filled="f" stroked="f">
                <v:textbox style="mso-fit-shape-to-text:t" inset="0,0,0,0">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d=</m:t>
                          </m:r>
                          <m:rad>
                            <m:radPr>
                              <m:degHide m:val="1"/>
                              <m:ctrlPr>
                                <w:rPr>
                                  <w:rFonts w:ascii="Cambria Math" w:hAnsi="Cambria Math" w:cstheme="minorBidi"/>
                                  <w:iCs/>
                                  <w:color w:val="000000" w:themeColor="text1"/>
                                </w:rPr>
                              </m:ctrlPr>
                            </m:radPr>
                            <m:deg/>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A</m:t>
                                  </m:r>
                                </m:num>
                                <m:den>
                                  <m:r>
                                    <m:rPr>
                                      <m:sty m:val="p"/>
                                    </m:rPr>
                                    <w:rPr>
                                      <w:rFonts w:ascii="Cambria Math" w:hAnsi="Cambria Math" w:cstheme="minorBidi"/>
                                      <w:color w:val="000000" w:themeColor="text1"/>
                                    </w:rPr>
                                    <m:t>n+1</m:t>
                                  </m:r>
                                </m:den>
                              </m:f>
                              <m:r>
                                <m:rPr>
                                  <m:sty m:val="p"/>
                                </m:rPr>
                                <w:rPr>
                                  <w:rFonts w:ascii="Cambria Math" w:hAnsi="Cambria Math" w:cstheme="minorBidi"/>
                                  <w:color w:val="000000" w:themeColor="text1"/>
                                </w:rPr>
                                <m:t>*10000</m:t>
                              </m:r>
                            </m:e>
                          </m:rad>
                        </m:oMath>
                      </m:oMathPara>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B5D166" wp14:editId="172F14B1">
                <wp:simplePos x="0" y="0"/>
                <wp:positionH relativeFrom="column">
                  <wp:posOffset>121920</wp:posOffset>
                </wp:positionH>
                <wp:positionV relativeFrom="paragraph">
                  <wp:posOffset>142240</wp:posOffset>
                </wp:positionV>
                <wp:extent cx="741045" cy="518795"/>
                <wp:effectExtent l="0" t="0" r="0" b="0"/>
                <wp:wrapNone/>
                <wp:docPr id="2" name="TextBox 1"/>
                <wp:cNvGraphicFramePr/>
                <a:graphic xmlns:a="http://schemas.openxmlformats.org/drawingml/2006/main">
                  <a:graphicData uri="http://schemas.microsoft.com/office/word/2010/wordprocessingShape">
                    <wps:wsp>
                      <wps:cNvSpPr txBox="1"/>
                      <wps:spPr>
                        <a:xfrm>
                          <a:off x="0" y="0"/>
                          <a:ext cx="741045" cy="51879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a=</m:t>
                                </m:r>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SI*A</m:t>
                                    </m:r>
                                  </m:num>
                                  <m:den>
                                    <m:r>
                                      <m:rPr>
                                        <m:sty m:val="p"/>
                                      </m:rPr>
                                      <w:rPr>
                                        <w:rFonts w:ascii="Cambria Math" w:hAnsi="Cambria Math" w:cstheme="minorBidi"/>
                                        <w:color w:val="000000" w:themeColor="text1"/>
                                      </w:rPr>
                                      <m:t>100</m:t>
                                    </m:r>
                                  </m:den>
                                </m:f>
                              </m:oMath>
                            </m:oMathPara>
                          </w:p>
                        </w:txbxContent>
                      </wps:txbx>
                      <wps:bodyPr vertOverflow="clip" horzOverflow="clip" wrap="none" lIns="0" tIns="0" rIns="0" bIns="0" rtlCol="0" anchor="t">
                        <a:spAutoFit/>
                      </wps:bodyPr>
                    </wps:wsp>
                  </a:graphicData>
                </a:graphic>
              </wp:anchor>
            </w:drawing>
          </mc:Choice>
          <mc:Fallback>
            <w:pict>
              <v:shape w14:anchorId="61B5D166" id="TextBox 1" o:spid="_x0000_s1053" type="#_x0000_t202" style="position:absolute;left:0;text-align:left;margin-left:9.6pt;margin-top:11.2pt;width:58.35pt;height:40.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" filled="f" stroked="f">
                <v:textbox style="mso-fit-shape-to-text:t" inset="0,0,0,0">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a=</m:t>
                          </m:r>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SI*A</m:t>
                              </m:r>
                            </m:num>
                            <m:den>
                              <m:r>
                                <m:rPr>
                                  <m:sty m:val="p"/>
                                </m:rPr>
                                <w:rPr>
                                  <w:rFonts w:ascii="Cambria Math" w:hAnsi="Cambria Math" w:cstheme="minorBidi"/>
                                  <w:color w:val="000000" w:themeColor="text1"/>
                                </w:rPr>
                                <m:t>100</m:t>
                              </m:r>
                            </m:den>
                          </m:f>
                        </m:oMath>
                      </m:oMathPara>
                    </w:p>
                  </w:txbxContent>
                </v:textbox>
              </v:shape>
            </w:pict>
          </mc:Fallback>
        </mc:AlternateContent>
      </w:r>
    </w:p>
    <w:p w:rsidR="007E47E8" w:rsidRDefault="007E47E8" w:rsidP="00AA5E81">
      <w:pPr>
        <w:jc w:val="both"/>
        <w:rPr>
          <w:rFonts w:ascii="Times New Roman" w:hAnsi="Times New Roman" w:cs="Times New Roman"/>
          <w:sz w:val="24"/>
          <w:szCs w:val="22"/>
        </w:rPr>
      </w:pPr>
      <w:r>
        <w:rPr>
          <w:rFonts w:ascii="Times New Roman" w:hAnsi="Times New Roman" w:cs="Times New Roman"/>
          <w:sz w:val="24"/>
          <w:szCs w:val="22"/>
        </w:rPr>
        <w:t xml:space="preserve">             </w:t>
      </w:r>
      <w:r w:rsidR="00273C45">
        <w:rPr>
          <w:rFonts w:ascii="Times New Roman" w:hAnsi="Times New Roman" w:cs="Times New Roman"/>
          <w:sz w:val="24"/>
          <w:szCs w:val="22"/>
        </w:rPr>
        <w:t xml:space="preserve">        </w:t>
      </w:r>
      <w:r>
        <w:rPr>
          <w:rFonts w:ascii="Times New Roman" w:hAnsi="Times New Roman" w:cs="Times New Roman"/>
          <w:sz w:val="24"/>
          <w:szCs w:val="22"/>
        </w:rPr>
        <w:t xml:space="preserve"> </w:t>
      </w:r>
      <w:r w:rsidR="00273C45">
        <w:rPr>
          <w:rFonts w:ascii="Times New Roman" w:hAnsi="Times New Roman" w:cs="Times New Roman"/>
          <w:sz w:val="24"/>
          <w:szCs w:val="22"/>
        </w:rPr>
        <w:t xml:space="preserve"> </w:t>
      </w:r>
      <w:r>
        <w:rPr>
          <w:rFonts w:ascii="Times New Roman" w:hAnsi="Times New Roman" w:cs="Times New Roman"/>
          <w:sz w:val="24"/>
          <w:szCs w:val="22"/>
        </w:rPr>
        <w:t>………. (1)</w:t>
      </w:r>
      <w:r w:rsidR="00273C45">
        <w:rPr>
          <w:rFonts w:ascii="Times New Roman" w:hAnsi="Times New Roman" w:cs="Times New Roman"/>
          <w:sz w:val="24"/>
          <w:szCs w:val="22"/>
        </w:rPr>
        <w:t xml:space="preserve">                      </w:t>
      </w:r>
      <w:r>
        <w:rPr>
          <w:rFonts w:ascii="Times New Roman" w:hAnsi="Times New Roman" w:cs="Times New Roman"/>
          <w:sz w:val="24"/>
          <w:szCs w:val="22"/>
        </w:rPr>
        <w:t xml:space="preserve">………… (2)     </w:t>
      </w:r>
      <w:r w:rsidR="00273C45">
        <w:rPr>
          <w:rFonts w:ascii="Times New Roman" w:hAnsi="Times New Roman" w:cs="Times New Roman"/>
          <w:sz w:val="24"/>
          <w:szCs w:val="22"/>
        </w:rPr>
        <w:t xml:space="preserve">   </w:t>
      </w:r>
      <w:r>
        <w:rPr>
          <w:rFonts w:ascii="Times New Roman" w:hAnsi="Times New Roman" w:cs="Times New Roman"/>
          <w:sz w:val="24"/>
          <w:szCs w:val="22"/>
        </w:rPr>
        <w:t xml:space="preserve">        </w:t>
      </w:r>
      <w:r w:rsidR="00273C45">
        <w:rPr>
          <w:rFonts w:ascii="Times New Roman" w:hAnsi="Times New Roman" w:cs="Times New Roman"/>
          <w:sz w:val="24"/>
          <w:szCs w:val="22"/>
        </w:rPr>
        <w:t xml:space="preserve">                            </w:t>
      </w:r>
      <w:r>
        <w:rPr>
          <w:rFonts w:ascii="Times New Roman" w:hAnsi="Times New Roman" w:cs="Times New Roman"/>
          <w:sz w:val="24"/>
          <w:szCs w:val="22"/>
        </w:rPr>
        <w:t>………… (3)</w:t>
      </w:r>
    </w:p>
    <w:p w:rsidR="007E47E8" w:rsidRDefault="00AF28AE" w:rsidP="00AA5E81">
      <w:pPr>
        <w:jc w:val="both"/>
        <w:rPr>
          <w:rFonts w:ascii="Times New Roman" w:hAnsi="Times New Roman" w:cs="Times New Roman"/>
          <w:sz w:val="24"/>
          <w:szCs w:val="22"/>
        </w:rPr>
      </w:pPr>
      <w:r>
        <w:rPr>
          <w:rFonts w:ascii="Times New Roman" w:hAnsi="Times New Roman" w:cs="Times New Roman"/>
          <w:sz w:val="24"/>
          <w:szCs w:val="22"/>
        </w:rPr>
        <w:t>W</w:t>
      </w:r>
      <w:r w:rsidR="004A7D03">
        <w:rPr>
          <w:rFonts w:ascii="Times New Roman" w:hAnsi="Times New Roman" w:cs="Times New Roman"/>
          <w:sz w:val="24"/>
          <w:szCs w:val="22"/>
        </w:rPr>
        <w:t>here</w:t>
      </w:r>
      <w:r w:rsidR="00273C45">
        <w:rPr>
          <w:rFonts w:ascii="Times New Roman" w:hAnsi="Times New Roman" w:cs="Times New Roman"/>
          <w:sz w:val="24"/>
          <w:szCs w:val="22"/>
        </w:rPr>
        <w:t>,</w:t>
      </w:r>
      <w:r w:rsidR="00974082">
        <w:rPr>
          <w:rFonts w:ascii="Times New Roman" w:hAnsi="Times New Roman" w:cs="Times New Roman"/>
          <w:sz w:val="24"/>
          <w:szCs w:val="22"/>
        </w:rPr>
        <w:t xml:space="preserve"> a</w:t>
      </w:r>
      <w:r w:rsidR="00273C45">
        <w:rPr>
          <w:rFonts w:ascii="Times New Roman" w:hAnsi="Times New Roman" w:cs="Times New Roman"/>
          <w:sz w:val="24"/>
          <w:szCs w:val="22"/>
        </w:rPr>
        <w:t xml:space="preserve"> is</w:t>
      </w:r>
      <w:r w:rsidR="00495F1E">
        <w:rPr>
          <w:rFonts w:ascii="Times New Roman" w:hAnsi="Times New Roman" w:cs="Times New Roman"/>
          <w:sz w:val="24"/>
          <w:szCs w:val="22"/>
        </w:rPr>
        <w:t xml:space="preserve"> </w:t>
      </w:r>
      <w:ins w:id="97" w:author="acer" w:date="2024-08-15T12:26:00Z">
        <w:r w:rsidR="007B0030">
          <w:rPr>
            <w:rFonts w:ascii="Times New Roman" w:hAnsi="Times New Roman" w:cs="Times New Roman"/>
            <w:sz w:val="24"/>
            <w:szCs w:val="22"/>
          </w:rPr>
          <w:t xml:space="preserve">a </w:t>
        </w:r>
      </w:ins>
      <w:r w:rsidR="000824FD">
        <w:rPr>
          <w:rFonts w:ascii="Times New Roman" w:hAnsi="Times New Roman" w:cs="Times New Roman"/>
          <w:sz w:val="24"/>
          <w:szCs w:val="22"/>
        </w:rPr>
        <w:t xml:space="preserve">total area of </w:t>
      </w:r>
      <w:r w:rsidR="00495F1E">
        <w:rPr>
          <w:rFonts w:ascii="Times New Roman" w:hAnsi="Times New Roman" w:cs="Times New Roman"/>
          <w:sz w:val="24"/>
          <w:szCs w:val="22"/>
        </w:rPr>
        <w:t>sample plot</w:t>
      </w:r>
      <w:r w:rsidR="000824FD">
        <w:rPr>
          <w:rFonts w:ascii="Times New Roman" w:hAnsi="Times New Roman" w:cs="Times New Roman"/>
          <w:sz w:val="24"/>
          <w:szCs w:val="22"/>
        </w:rPr>
        <w:t>s</w:t>
      </w:r>
      <w:r w:rsidR="00495F1E">
        <w:rPr>
          <w:rFonts w:ascii="Times New Roman" w:hAnsi="Times New Roman" w:cs="Times New Roman"/>
          <w:sz w:val="24"/>
          <w:szCs w:val="22"/>
        </w:rPr>
        <w:t xml:space="preserve"> (ha.); SI is sampling intensity; A is total study area (ha.); n is</w:t>
      </w:r>
      <w:ins w:id="98" w:author="acer" w:date="2024-08-15T12:26:00Z">
        <w:r w:rsidR="007B0030">
          <w:rPr>
            <w:rFonts w:ascii="Times New Roman" w:hAnsi="Times New Roman" w:cs="Times New Roman"/>
            <w:sz w:val="24"/>
            <w:szCs w:val="22"/>
          </w:rPr>
          <w:t xml:space="preserve"> a</w:t>
        </w:r>
      </w:ins>
      <w:r w:rsidR="00495F1E">
        <w:rPr>
          <w:rFonts w:ascii="Times New Roman" w:hAnsi="Times New Roman" w:cs="Times New Roman"/>
          <w:sz w:val="24"/>
          <w:szCs w:val="22"/>
        </w:rPr>
        <w:t xml:space="preserve"> number of sample plots; p is area of single sample plot (ha.)</w:t>
      </w:r>
      <w:r w:rsidR="004A4AC8">
        <w:rPr>
          <w:rFonts w:ascii="Times New Roman" w:hAnsi="Times New Roman" w:cs="Times New Roman"/>
          <w:sz w:val="24"/>
          <w:szCs w:val="22"/>
        </w:rPr>
        <w:t>; d is plot to plot distance</w:t>
      </w:r>
    </w:p>
    <w:p w:rsidR="000824FD" w:rsidRDefault="000824FD" w:rsidP="00AA5E81">
      <w:pPr>
        <w:jc w:val="both"/>
        <w:rPr>
          <w:rFonts w:ascii="Times New Roman" w:hAnsi="Times New Roman" w:cs="Times New Roman"/>
          <w:sz w:val="24"/>
          <w:szCs w:val="22"/>
        </w:rPr>
      </w:pPr>
      <w:r>
        <w:rPr>
          <w:rFonts w:ascii="Times New Roman" w:hAnsi="Times New Roman" w:cs="Times New Roman"/>
          <w:sz w:val="24"/>
          <w:szCs w:val="22"/>
        </w:rPr>
        <w:t>While overlaying fishnet</w:t>
      </w:r>
      <w:del w:id="99" w:author="acer" w:date="2024-08-08T12:30:00Z">
        <w:r w:rsidDel="00AC5723">
          <w:rPr>
            <w:rFonts w:ascii="Times New Roman" w:hAnsi="Times New Roman" w:cs="Times New Roman"/>
            <w:sz w:val="24"/>
            <w:szCs w:val="22"/>
          </w:rPr>
          <w:delText xml:space="preserve"> over the study area</w:delText>
        </w:r>
      </w:del>
      <w:ins w:id="100" w:author="acer" w:date="2024-08-08T12:29:00Z">
        <w:r w:rsidR="00AC5723">
          <w:rPr>
            <w:rFonts w:ascii="Times New Roman" w:hAnsi="Times New Roman" w:cs="Times New Roman"/>
            <w:sz w:val="24"/>
            <w:szCs w:val="22"/>
          </w:rPr>
          <w:t xml:space="preserve"> w</w:t>
        </w:r>
      </w:ins>
      <w:ins w:id="101" w:author="acer" w:date="2024-08-08T12:30:00Z">
        <w:r w:rsidR="00AC5723">
          <w:rPr>
            <w:rFonts w:ascii="Times New Roman" w:hAnsi="Times New Roman" w:cs="Times New Roman"/>
            <w:sz w:val="24"/>
            <w:szCs w:val="22"/>
          </w:rPr>
          <w:t>ith cell size width &amp; height of 125 meter</w:t>
        </w:r>
      </w:ins>
      <w:ins w:id="102" w:author="acer" w:date="2024-08-15T12:27:00Z">
        <w:r w:rsidR="007B0030">
          <w:rPr>
            <w:rFonts w:ascii="Times New Roman" w:hAnsi="Times New Roman" w:cs="Times New Roman"/>
            <w:sz w:val="24"/>
            <w:szCs w:val="22"/>
          </w:rPr>
          <w:t>s</w:t>
        </w:r>
      </w:ins>
      <w:ins w:id="103" w:author="acer" w:date="2024-08-08T12:31:00Z">
        <w:r w:rsidR="00AC5723">
          <w:rPr>
            <w:rFonts w:ascii="Times New Roman" w:hAnsi="Times New Roman" w:cs="Times New Roman"/>
            <w:sz w:val="24"/>
            <w:szCs w:val="22"/>
          </w:rPr>
          <w:t xml:space="preserve"> over the study area</w:t>
        </w:r>
      </w:ins>
      <w:r>
        <w:rPr>
          <w:rFonts w:ascii="Times New Roman" w:hAnsi="Times New Roman" w:cs="Times New Roman"/>
          <w:sz w:val="24"/>
          <w:szCs w:val="22"/>
        </w:rPr>
        <w:t>, a total of 28 sample plots were found inside the boundary line of study area</w:t>
      </w:r>
      <w:r w:rsidR="00E70EB8">
        <w:rPr>
          <w:rFonts w:ascii="Times New Roman" w:hAnsi="Times New Roman" w:cs="Times New Roman"/>
          <w:sz w:val="24"/>
          <w:szCs w:val="22"/>
        </w:rPr>
        <w:t>. The increase in sample plots wa</w:t>
      </w:r>
      <w:r>
        <w:rPr>
          <w:rFonts w:ascii="Times New Roman" w:hAnsi="Times New Roman" w:cs="Times New Roman"/>
          <w:sz w:val="24"/>
          <w:szCs w:val="22"/>
        </w:rPr>
        <w:t>s due</w:t>
      </w:r>
      <w:r w:rsidR="00701311">
        <w:rPr>
          <w:rFonts w:ascii="Times New Roman" w:hAnsi="Times New Roman" w:cs="Times New Roman"/>
          <w:sz w:val="24"/>
          <w:szCs w:val="22"/>
        </w:rPr>
        <w:t xml:space="preserve"> to</w:t>
      </w:r>
      <w:r>
        <w:rPr>
          <w:rFonts w:ascii="Times New Roman" w:hAnsi="Times New Roman" w:cs="Times New Roman"/>
          <w:sz w:val="24"/>
          <w:szCs w:val="22"/>
        </w:rPr>
        <w:t xml:space="preserve"> </w:t>
      </w:r>
      <w:r w:rsidR="00F926A6">
        <w:rPr>
          <w:rFonts w:ascii="Times New Roman" w:hAnsi="Times New Roman" w:cs="Times New Roman"/>
          <w:sz w:val="24"/>
          <w:szCs w:val="22"/>
        </w:rPr>
        <w:t>the</w:t>
      </w:r>
      <w:r>
        <w:rPr>
          <w:rFonts w:ascii="Times New Roman" w:hAnsi="Times New Roman" w:cs="Times New Roman"/>
          <w:sz w:val="24"/>
          <w:szCs w:val="22"/>
        </w:rPr>
        <w:t xml:space="preserve"> irregular </w:t>
      </w:r>
      <w:r w:rsidR="00F926A6">
        <w:rPr>
          <w:rFonts w:ascii="Times New Roman" w:hAnsi="Times New Roman" w:cs="Times New Roman"/>
          <w:sz w:val="24"/>
          <w:szCs w:val="22"/>
        </w:rPr>
        <w:t>shape of</w:t>
      </w:r>
      <w:ins w:id="104" w:author="acer" w:date="2024-08-15T12:28:00Z">
        <w:r w:rsidR="007B0030">
          <w:rPr>
            <w:rFonts w:ascii="Times New Roman" w:hAnsi="Times New Roman" w:cs="Times New Roman"/>
            <w:sz w:val="24"/>
            <w:szCs w:val="22"/>
          </w:rPr>
          <w:t xml:space="preserve"> the</w:t>
        </w:r>
      </w:ins>
      <w:r w:rsidR="00F926A6">
        <w:rPr>
          <w:rFonts w:ascii="Times New Roman" w:hAnsi="Times New Roman" w:cs="Times New Roman"/>
          <w:sz w:val="24"/>
          <w:szCs w:val="22"/>
        </w:rPr>
        <w:t xml:space="preserve"> boundary line. Two of the sample plots which were too close (&lt;</w:t>
      </w:r>
      <w:r w:rsidR="00F46609">
        <w:rPr>
          <w:rFonts w:ascii="Times New Roman" w:hAnsi="Times New Roman" w:cs="Times New Roman"/>
          <w:sz w:val="24"/>
          <w:szCs w:val="22"/>
        </w:rPr>
        <w:t xml:space="preserve"> </w:t>
      </w:r>
      <w:r w:rsidR="00F926A6">
        <w:rPr>
          <w:rFonts w:ascii="Times New Roman" w:hAnsi="Times New Roman" w:cs="Times New Roman"/>
          <w:sz w:val="24"/>
          <w:szCs w:val="22"/>
        </w:rPr>
        <w:t>2</w:t>
      </w:r>
      <w:r w:rsidR="00F46609">
        <w:rPr>
          <w:rFonts w:ascii="Times New Roman" w:hAnsi="Times New Roman" w:cs="Times New Roman"/>
          <w:sz w:val="24"/>
          <w:szCs w:val="22"/>
        </w:rPr>
        <w:t xml:space="preserve"> </w:t>
      </w:r>
      <w:r w:rsidR="00F926A6">
        <w:rPr>
          <w:rFonts w:ascii="Times New Roman" w:hAnsi="Times New Roman" w:cs="Times New Roman"/>
          <w:sz w:val="24"/>
          <w:szCs w:val="22"/>
        </w:rPr>
        <w:t xml:space="preserve">m) to boundary line were removed and </w:t>
      </w:r>
      <w:r w:rsidR="00133F1B">
        <w:rPr>
          <w:rFonts w:ascii="Times New Roman" w:hAnsi="Times New Roman" w:cs="Times New Roman"/>
          <w:sz w:val="24"/>
          <w:szCs w:val="22"/>
        </w:rPr>
        <w:t xml:space="preserve">three of the sample plots which were at location greater than 10 m but less than 12.62 m from the boundary line were </w:t>
      </w:r>
      <w:ins w:id="105" w:author="acer" w:date="2024-08-08T11:40:00Z">
        <w:r w:rsidR="007D65B9">
          <w:rPr>
            <w:rFonts w:ascii="Times New Roman" w:hAnsi="Times New Roman" w:cs="Times New Roman"/>
            <w:sz w:val="24"/>
            <w:szCs w:val="22"/>
          </w:rPr>
          <w:t>pulled away</w:t>
        </w:r>
      </w:ins>
      <w:del w:id="106" w:author="acer" w:date="2024-08-08T11:40:00Z">
        <w:r w:rsidR="00133F1B" w:rsidDel="007D65B9">
          <w:rPr>
            <w:rFonts w:ascii="Times New Roman" w:hAnsi="Times New Roman" w:cs="Times New Roman"/>
            <w:sz w:val="24"/>
            <w:szCs w:val="22"/>
          </w:rPr>
          <w:delText>dragged</w:delText>
        </w:r>
      </w:del>
      <w:r w:rsidR="00133F1B">
        <w:rPr>
          <w:rFonts w:ascii="Times New Roman" w:hAnsi="Times New Roman" w:cs="Times New Roman"/>
          <w:sz w:val="24"/>
          <w:szCs w:val="22"/>
        </w:rPr>
        <w:t xml:space="preserve"> additionally up to </w:t>
      </w:r>
      <w:r w:rsidR="00AF6EB5">
        <w:rPr>
          <w:rFonts w:ascii="Times New Roman" w:hAnsi="Times New Roman" w:cs="Times New Roman"/>
          <w:sz w:val="24"/>
          <w:szCs w:val="22"/>
        </w:rPr>
        <w:t xml:space="preserve">the range between 2 to </w:t>
      </w:r>
      <w:r w:rsidR="00133F1B">
        <w:rPr>
          <w:rFonts w:ascii="Times New Roman" w:hAnsi="Times New Roman" w:cs="Times New Roman"/>
          <w:sz w:val="24"/>
          <w:szCs w:val="22"/>
        </w:rPr>
        <w:t xml:space="preserve">5 m </w:t>
      </w:r>
      <w:ins w:id="107" w:author="acer" w:date="2024-08-08T11:51:00Z">
        <w:r w:rsidR="00BB635C">
          <w:rPr>
            <w:rFonts w:ascii="Times New Roman" w:hAnsi="Times New Roman" w:cs="Times New Roman"/>
            <w:sz w:val="24"/>
            <w:szCs w:val="22"/>
          </w:rPr>
          <w:t xml:space="preserve">  </w:t>
        </w:r>
      </w:ins>
      <w:del w:id="108" w:author="acer" w:date="2024-08-08T11:41:00Z">
        <w:r w:rsidR="00133F1B" w:rsidDel="00A25545">
          <w:rPr>
            <w:rFonts w:ascii="Times New Roman" w:hAnsi="Times New Roman" w:cs="Times New Roman"/>
            <w:sz w:val="24"/>
            <w:szCs w:val="22"/>
          </w:rPr>
          <w:delText xml:space="preserve">away </w:delText>
        </w:r>
      </w:del>
      <w:r w:rsidR="00133F1B">
        <w:rPr>
          <w:rFonts w:ascii="Times New Roman" w:hAnsi="Times New Roman" w:cs="Times New Roman"/>
          <w:sz w:val="24"/>
          <w:szCs w:val="22"/>
        </w:rPr>
        <w:t>from</w:t>
      </w:r>
      <w:r w:rsidR="00AF6EB5">
        <w:rPr>
          <w:rFonts w:ascii="Times New Roman" w:hAnsi="Times New Roman" w:cs="Times New Roman"/>
          <w:sz w:val="24"/>
          <w:szCs w:val="22"/>
        </w:rPr>
        <w:t xml:space="preserve"> </w:t>
      </w:r>
      <w:del w:id="109" w:author="acer" w:date="2024-08-08T11:35:00Z">
        <w:r w:rsidR="00AF6EB5" w:rsidDel="007D65B9">
          <w:rPr>
            <w:rFonts w:ascii="Times New Roman" w:hAnsi="Times New Roman" w:cs="Times New Roman"/>
            <w:sz w:val="24"/>
            <w:szCs w:val="22"/>
          </w:rPr>
          <w:delText>the boundary line</w:delText>
        </w:r>
      </w:del>
      <w:ins w:id="110" w:author="acer" w:date="2024-08-08T11:35:00Z">
        <w:r w:rsidR="007D65B9">
          <w:rPr>
            <w:rFonts w:ascii="Times New Roman" w:hAnsi="Times New Roman" w:cs="Times New Roman"/>
            <w:sz w:val="24"/>
            <w:szCs w:val="22"/>
          </w:rPr>
          <w:t>original position</w:t>
        </w:r>
      </w:ins>
      <w:r w:rsidR="00AF6EB5">
        <w:rPr>
          <w:rFonts w:ascii="Times New Roman" w:hAnsi="Times New Roman" w:cs="Times New Roman"/>
          <w:sz w:val="24"/>
          <w:szCs w:val="22"/>
        </w:rPr>
        <w:t xml:space="preserve"> in order to establish a complete circular plot of radius 12.62 </w:t>
      </w:r>
      <w:r w:rsidR="000144F3">
        <w:rPr>
          <w:rFonts w:ascii="Times New Roman" w:hAnsi="Times New Roman" w:cs="Times New Roman"/>
          <w:sz w:val="24"/>
          <w:szCs w:val="22"/>
        </w:rPr>
        <w:t>m within boundary line.</w:t>
      </w:r>
    </w:p>
    <w:p w:rsidR="00701311" w:rsidRDefault="00701311" w:rsidP="00AA5E81">
      <w:pPr>
        <w:jc w:val="both"/>
        <w:rPr>
          <w:rFonts w:ascii="Times New Roman" w:hAnsi="Times New Roman" w:cs="Times New Roman"/>
          <w:sz w:val="24"/>
          <w:szCs w:val="22"/>
        </w:rPr>
      </w:pPr>
      <w:r>
        <w:rPr>
          <w:rFonts w:ascii="Times New Roman" w:hAnsi="Times New Roman" w:cs="Times New Roman"/>
          <w:sz w:val="24"/>
          <w:szCs w:val="22"/>
        </w:rPr>
        <w:t>In each p</w:t>
      </w:r>
      <w:r w:rsidR="002D75EA">
        <w:rPr>
          <w:rFonts w:ascii="Times New Roman" w:hAnsi="Times New Roman" w:cs="Times New Roman"/>
          <w:sz w:val="24"/>
          <w:szCs w:val="22"/>
        </w:rPr>
        <w:t xml:space="preserve">lot, forest parameters </w:t>
      </w:r>
      <w:r>
        <w:rPr>
          <w:rFonts w:ascii="Times New Roman" w:hAnsi="Times New Roman" w:cs="Times New Roman"/>
          <w:sz w:val="24"/>
          <w:szCs w:val="22"/>
        </w:rPr>
        <w:t>namely</w:t>
      </w:r>
      <w:r w:rsidR="002D75EA">
        <w:rPr>
          <w:rFonts w:ascii="Times New Roman" w:hAnsi="Times New Roman" w:cs="Times New Roman"/>
          <w:sz w:val="24"/>
          <w:szCs w:val="22"/>
        </w:rPr>
        <w:t>,</w:t>
      </w:r>
      <w:r>
        <w:rPr>
          <w:rFonts w:ascii="Times New Roman" w:hAnsi="Times New Roman" w:cs="Times New Roman"/>
          <w:sz w:val="24"/>
          <w:szCs w:val="22"/>
        </w:rPr>
        <w:t xml:space="preserve"> </w:t>
      </w:r>
      <w:r w:rsidR="00C278E9">
        <w:rPr>
          <w:rFonts w:ascii="Times New Roman" w:hAnsi="Times New Roman" w:cs="Times New Roman"/>
          <w:sz w:val="24"/>
          <w:szCs w:val="22"/>
        </w:rPr>
        <w:t>diameter at breast height (DBH) (1.3</w:t>
      </w:r>
      <w:r w:rsidR="00A567AD">
        <w:rPr>
          <w:rFonts w:ascii="Times New Roman" w:hAnsi="Times New Roman" w:cs="Times New Roman"/>
          <w:sz w:val="24"/>
          <w:szCs w:val="22"/>
        </w:rPr>
        <w:t>0</w:t>
      </w:r>
      <w:r w:rsidR="00C278E9">
        <w:rPr>
          <w:rFonts w:ascii="Times New Roman" w:hAnsi="Times New Roman" w:cs="Times New Roman"/>
          <w:sz w:val="24"/>
          <w:szCs w:val="22"/>
        </w:rPr>
        <w:t xml:space="preserve"> m above the ground) and </w:t>
      </w:r>
      <w:r>
        <w:rPr>
          <w:rFonts w:ascii="Times New Roman" w:hAnsi="Times New Roman" w:cs="Times New Roman"/>
          <w:sz w:val="24"/>
          <w:szCs w:val="22"/>
        </w:rPr>
        <w:t>tree height (H) were measured</w:t>
      </w:r>
      <w:r w:rsidR="002D75EA">
        <w:rPr>
          <w:rFonts w:ascii="Times New Roman" w:hAnsi="Times New Roman" w:cs="Times New Roman"/>
          <w:sz w:val="24"/>
          <w:szCs w:val="22"/>
        </w:rPr>
        <w:t>. Measurement</w:t>
      </w:r>
      <w:r w:rsidR="0028105A">
        <w:rPr>
          <w:rFonts w:ascii="Times New Roman" w:hAnsi="Times New Roman" w:cs="Times New Roman"/>
          <w:sz w:val="24"/>
          <w:szCs w:val="22"/>
        </w:rPr>
        <w:t>s</w:t>
      </w:r>
      <w:r w:rsidR="002D75EA">
        <w:rPr>
          <w:rFonts w:ascii="Times New Roman" w:hAnsi="Times New Roman" w:cs="Times New Roman"/>
          <w:sz w:val="24"/>
          <w:szCs w:val="22"/>
        </w:rPr>
        <w:t xml:space="preserve"> of trees with DBH ≥ 5 cm </w:t>
      </w:r>
      <w:r w:rsidR="009D4260">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{"citationID":"SmuZ5Pbm","properties":{"formattedCitation":"[27]","plainCitation":"[27]","noteIndex":0},"citationItems":[{"id":71,"uris":["http://zotero.org/users/local/t2Up2V82/items/D55FK9PG"],"itemData":{"id":71,"type":"article-journal","container-title":"Remote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9D4260">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9D4260">
        <w:rPr>
          <w:rFonts w:ascii="Times New Roman" w:hAnsi="Times New Roman" w:cs="Times New Roman"/>
          <w:sz w:val="24"/>
          <w:szCs w:val="22"/>
        </w:rPr>
        <w:fldChar w:fldCharType="end"/>
      </w:r>
      <w:r w:rsidR="0028105A">
        <w:rPr>
          <w:rFonts w:ascii="Times New Roman" w:hAnsi="Times New Roman" w:cs="Times New Roman"/>
          <w:sz w:val="24"/>
          <w:szCs w:val="22"/>
        </w:rPr>
        <w:t xml:space="preserve"> </w:t>
      </w:r>
      <w:r w:rsidR="002D75EA">
        <w:rPr>
          <w:rFonts w:ascii="Times New Roman" w:hAnsi="Times New Roman" w:cs="Times New Roman"/>
          <w:sz w:val="24"/>
          <w:szCs w:val="22"/>
        </w:rPr>
        <w:t>were only re</w:t>
      </w:r>
      <w:r w:rsidR="0028105A">
        <w:rPr>
          <w:rFonts w:ascii="Times New Roman" w:hAnsi="Times New Roman" w:cs="Times New Roman"/>
          <w:sz w:val="24"/>
          <w:szCs w:val="22"/>
        </w:rPr>
        <w:t>corded.</w:t>
      </w:r>
      <w:r w:rsidR="00C96A4A">
        <w:rPr>
          <w:rFonts w:ascii="Times New Roman" w:hAnsi="Times New Roman" w:cs="Times New Roman"/>
          <w:sz w:val="24"/>
          <w:szCs w:val="22"/>
        </w:rPr>
        <w:t xml:space="preserve"> </w:t>
      </w:r>
      <w:ins w:id="111" w:author="acer" w:date="2024-08-08T11:54:00Z">
        <w:r w:rsidR="00BB635C">
          <w:rPr>
            <w:rFonts w:ascii="Times New Roman" w:hAnsi="Times New Roman" w:cs="Times New Roman"/>
            <w:sz w:val="24"/>
            <w:szCs w:val="22"/>
          </w:rPr>
          <w:t xml:space="preserve">The X-Y coordinates of twenty-six (26) sample plots which were </w:t>
        </w:r>
      </w:ins>
      <w:ins w:id="112" w:author="acer" w:date="2024-08-08T11:55:00Z">
        <w:r w:rsidR="00BB635C">
          <w:rPr>
            <w:rFonts w:ascii="Times New Roman" w:hAnsi="Times New Roman" w:cs="Times New Roman"/>
            <w:sz w:val="24"/>
            <w:szCs w:val="22"/>
          </w:rPr>
          <w:t>fixed from fishnet overlaying</w:t>
        </w:r>
      </w:ins>
      <w:del w:id="113" w:author="acer" w:date="2024-08-08T11:54:00Z">
        <w:r w:rsidR="00C96A4A" w:rsidDel="00BB635C">
          <w:rPr>
            <w:rFonts w:ascii="Times New Roman" w:hAnsi="Times New Roman" w:cs="Times New Roman"/>
            <w:sz w:val="24"/>
            <w:szCs w:val="22"/>
          </w:rPr>
          <w:delText>The</w:delText>
        </w:r>
      </w:del>
      <w:del w:id="114" w:author="acer" w:date="2024-08-08T11:56:00Z">
        <w:r w:rsidR="00C96A4A" w:rsidDel="00BB635C">
          <w:rPr>
            <w:rFonts w:ascii="Times New Roman" w:hAnsi="Times New Roman" w:cs="Times New Roman"/>
            <w:sz w:val="24"/>
            <w:szCs w:val="22"/>
          </w:rPr>
          <w:delText xml:space="preserve"> sample plots</w:delText>
        </w:r>
      </w:del>
      <w:r w:rsidR="00C96A4A">
        <w:rPr>
          <w:rFonts w:ascii="Times New Roman" w:hAnsi="Times New Roman" w:cs="Times New Roman"/>
          <w:sz w:val="24"/>
          <w:szCs w:val="22"/>
        </w:rPr>
        <w:t xml:space="preserve"> were searched &amp; located</w:t>
      </w:r>
      <w:ins w:id="115" w:author="acer" w:date="2024-08-08T11:56:00Z">
        <w:r w:rsidR="00BB635C">
          <w:rPr>
            <w:rFonts w:ascii="Times New Roman" w:hAnsi="Times New Roman" w:cs="Times New Roman"/>
            <w:sz w:val="24"/>
            <w:szCs w:val="22"/>
          </w:rPr>
          <w:t xml:space="preserve"> in the field</w:t>
        </w:r>
      </w:ins>
      <w:r w:rsidR="00C96A4A">
        <w:rPr>
          <w:rFonts w:ascii="Times New Roman" w:hAnsi="Times New Roman" w:cs="Times New Roman"/>
          <w:sz w:val="24"/>
          <w:szCs w:val="22"/>
        </w:rPr>
        <w:t xml:space="preserve"> using Garmin GPSMAP 65</w:t>
      </w:r>
      <w:del w:id="116" w:author="acer" w:date="2024-08-08T11:56:00Z">
        <w:r w:rsidR="00C96A4A" w:rsidDel="00BB635C">
          <w:rPr>
            <w:rFonts w:ascii="Times New Roman" w:hAnsi="Times New Roman" w:cs="Times New Roman"/>
            <w:sz w:val="24"/>
            <w:szCs w:val="22"/>
          </w:rPr>
          <w:delText>,</w:delText>
        </w:r>
      </w:del>
      <w:ins w:id="117" w:author="acer" w:date="2024-08-08T11:56:00Z">
        <w:r w:rsidR="00BB635C">
          <w:rPr>
            <w:rFonts w:ascii="Times New Roman" w:hAnsi="Times New Roman" w:cs="Times New Roman"/>
            <w:sz w:val="24"/>
            <w:szCs w:val="22"/>
          </w:rPr>
          <w:t>.</w:t>
        </w:r>
      </w:ins>
      <w:r w:rsidR="00C96A4A">
        <w:rPr>
          <w:rFonts w:ascii="Times New Roman" w:hAnsi="Times New Roman" w:cs="Times New Roman"/>
          <w:sz w:val="24"/>
          <w:szCs w:val="22"/>
        </w:rPr>
        <w:t xml:space="preserve"> DBH </w:t>
      </w:r>
      <w:ins w:id="118" w:author="acer" w:date="2024-08-08T11:56:00Z">
        <w:r w:rsidR="00BB635C">
          <w:rPr>
            <w:rFonts w:ascii="Times New Roman" w:hAnsi="Times New Roman" w:cs="Times New Roman"/>
            <w:sz w:val="24"/>
            <w:szCs w:val="22"/>
          </w:rPr>
          <w:t xml:space="preserve">of trees </w:t>
        </w:r>
      </w:ins>
      <w:r w:rsidR="00C96A4A">
        <w:rPr>
          <w:rFonts w:ascii="Times New Roman" w:hAnsi="Times New Roman" w:cs="Times New Roman"/>
          <w:sz w:val="24"/>
          <w:szCs w:val="22"/>
        </w:rPr>
        <w:t>w</w:t>
      </w:r>
      <w:ins w:id="119" w:author="acer" w:date="2024-08-08T11:56:00Z">
        <w:r w:rsidR="00BB635C">
          <w:rPr>
            <w:rFonts w:ascii="Times New Roman" w:hAnsi="Times New Roman" w:cs="Times New Roman"/>
            <w:sz w:val="24"/>
            <w:szCs w:val="22"/>
          </w:rPr>
          <w:t>ere</w:t>
        </w:r>
      </w:ins>
      <w:del w:id="120" w:author="acer" w:date="2024-08-08T11:56:00Z">
        <w:r w:rsidR="00C96A4A" w:rsidDel="00BB635C">
          <w:rPr>
            <w:rFonts w:ascii="Times New Roman" w:hAnsi="Times New Roman" w:cs="Times New Roman"/>
            <w:sz w:val="24"/>
            <w:szCs w:val="22"/>
          </w:rPr>
          <w:delText>as</w:delText>
        </w:r>
      </w:del>
      <w:r w:rsidR="00C96A4A">
        <w:rPr>
          <w:rFonts w:ascii="Times New Roman" w:hAnsi="Times New Roman" w:cs="Times New Roman"/>
          <w:sz w:val="24"/>
          <w:szCs w:val="22"/>
        </w:rPr>
        <w:t xml:space="preserve"> measured using Million Diameter Tape and the tree</w:t>
      </w:r>
      <w:ins w:id="121" w:author="acer" w:date="2024-08-08T12:01:00Z">
        <w:r w:rsidR="00BB635C">
          <w:rPr>
            <w:rFonts w:ascii="Times New Roman" w:hAnsi="Times New Roman" w:cs="Times New Roman"/>
            <w:sz w:val="24"/>
            <w:szCs w:val="22"/>
          </w:rPr>
          <w:t>s'</w:t>
        </w:r>
      </w:ins>
      <w:r w:rsidR="00C96A4A">
        <w:rPr>
          <w:rFonts w:ascii="Times New Roman" w:hAnsi="Times New Roman" w:cs="Times New Roman"/>
          <w:sz w:val="24"/>
          <w:szCs w:val="22"/>
        </w:rPr>
        <w:t xml:space="preserve"> height w</w:t>
      </w:r>
      <w:ins w:id="122" w:author="acer" w:date="2024-08-08T12:01:00Z">
        <w:r w:rsidR="00BB635C">
          <w:rPr>
            <w:rFonts w:ascii="Times New Roman" w:hAnsi="Times New Roman" w:cs="Times New Roman"/>
            <w:sz w:val="24"/>
            <w:szCs w:val="22"/>
          </w:rPr>
          <w:t>ere</w:t>
        </w:r>
      </w:ins>
      <w:del w:id="123" w:author="acer" w:date="2024-08-08T12:01:00Z">
        <w:r w:rsidR="00C96A4A" w:rsidDel="00BB635C">
          <w:rPr>
            <w:rFonts w:ascii="Times New Roman" w:hAnsi="Times New Roman" w:cs="Times New Roman"/>
            <w:sz w:val="24"/>
            <w:szCs w:val="22"/>
          </w:rPr>
          <w:delText>as</w:delText>
        </w:r>
      </w:del>
      <w:r w:rsidR="00C96A4A">
        <w:rPr>
          <w:rFonts w:ascii="Times New Roman" w:hAnsi="Times New Roman" w:cs="Times New Roman"/>
          <w:sz w:val="24"/>
          <w:szCs w:val="22"/>
        </w:rPr>
        <w:t xml:space="preserve"> measured using </w:t>
      </w:r>
      <w:proofErr w:type="spellStart"/>
      <w:r w:rsidR="00C96A4A" w:rsidRPr="00C96A4A">
        <w:rPr>
          <w:rFonts w:ascii="Times New Roman" w:hAnsi="Times New Roman" w:cs="Times New Roman"/>
          <w:sz w:val="24"/>
          <w:szCs w:val="22"/>
        </w:rPr>
        <w:t>Apresys</w:t>
      </w:r>
      <w:proofErr w:type="spellEnd"/>
      <w:r w:rsidR="00C96A4A" w:rsidRPr="00C96A4A">
        <w:rPr>
          <w:rFonts w:ascii="Times New Roman" w:hAnsi="Times New Roman" w:cs="Times New Roman"/>
          <w:sz w:val="24"/>
          <w:szCs w:val="22"/>
        </w:rPr>
        <w:t xml:space="preserve"> Laser Range Finder </w:t>
      </w:r>
      <w:proofErr w:type="spellStart"/>
      <w:r w:rsidR="00C96A4A" w:rsidRPr="00C96A4A">
        <w:rPr>
          <w:rFonts w:ascii="Times New Roman" w:hAnsi="Times New Roman" w:cs="Times New Roman"/>
          <w:sz w:val="24"/>
          <w:szCs w:val="22"/>
        </w:rPr>
        <w:t>Powerline</w:t>
      </w:r>
      <w:proofErr w:type="spellEnd"/>
      <w:r w:rsidR="00C96A4A" w:rsidRPr="00C96A4A">
        <w:rPr>
          <w:rFonts w:ascii="Times New Roman" w:hAnsi="Times New Roman" w:cs="Times New Roman"/>
          <w:sz w:val="24"/>
          <w:szCs w:val="22"/>
        </w:rPr>
        <w:t xml:space="preserve"> 660</w:t>
      </w:r>
      <w:r w:rsidR="00C96A4A">
        <w:rPr>
          <w:rFonts w:ascii="Times New Roman" w:hAnsi="Times New Roman" w:cs="Times New Roman"/>
          <w:sz w:val="24"/>
          <w:szCs w:val="22"/>
        </w:rPr>
        <w:t>.</w:t>
      </w:r>
      <w:r w:rsidR="00C278E9">
        <w:rPr>
          <w:rFonts w:ascii="Times New Roman" w:hAnsi="Times New Roman" w:cs="Times New Roman"/>
          <w:sz w:val="24"/>
          <w:szCs w:val="22"/>
        </w:rPr>
        <w:t xml:space="preserve"> In all 26</w:t>
      </w:r>
      <w:r w:rsidR="00825D34">
        <w:rPr>
          <w:rFonts w:ascii="Times New Roman" w:hAnsi="Times New Roman" w:cs="Times New Roman"/>
          <w:sz w:val="24"/>
          <w:szCs w:val="22"/>
        </w:rPr>
        <w:t xml:space="preserve"> sample</w:t>
      </w:r>
      <w:r w:rsidR="00C278E9" w:rsidRPr="00C278E9">
        <w:rPr>
          <w:rFonts w:ascii="Times New Roman" w:hAnsi="Times New Roman" w:cs="Times New Roman"/>
          <w:sz w:val="24"/>
          <w:szCs w:val="22"/>
        </w:rPr>
        <w:t xml:space="preserve"> plots</w:t>
      </w:r>
      <w:r w:rsidR="00825D34">
        <w:rPr>
          <w:rFonts w:ascii="Times New Roman" w:hAnsi="Times New Roman" w:cs="Times New Roman"/>
          <w:sz w:val="24"/>
          <w:szCs w:val="22"/>
        </w:rPr>
        <w:t xml:space="preserve"> as shown in </w:t>
      </w:r>
      <w:ins w:id="124" w:author="acer" w:date="2024-08-15T12:33:00Z">
        <w:r w:rsidR="001A5B63">
          <w:rPr>
            <w:rFonts w:ascii="Times New Roman" w:hAnsi="Times New Roman" w:cs="Times New Roman"/>
            <w:sz w:val="24"/>
            <w:szCs w:val="22"/>
          </w:rPr>
          <w:t xml:space="preserve">the </w:t>
        </w:r>
      </w:ins>
      <w:r w:rsidR="00825D34">
        <w:rPr>
          <w:rFonts w:ascii="Times New Roman" w:hAnsi="Times New Roman" w:cs="Times New Roman"/>
          <w:sz w:val="24"/>
          <w:szCs w:val="22"/>
        </w:rPr>
        <w:t>figure (</w:t>
      </w:r>
      <w:r w:rsidR="00B32D86">
        <w:rPr>
          <w:rFonts w:ascii="Times New Roman" w:hAnsi="Times New Roman" w:cs="Times New Roman"/>
          <w:sz w:val="24"/>
          <w:szCs w:val="22"/>
        </w:rPr>
        <w:t>1</w:t>
      </w:r>
      <w:r w:rsidR="00825D34">
        <w:rPr>
          <w:rFonts w:ascii="Times New Roman" w:hAnsi="Times New Roman" w:cs="Times New Roman"/>
          <w:sz w:val="24"/>
          <w:szCs w:val="22"/>
        </w:rPr>
        <w:t>)</w:t>
      </w:r>
      <w:r w:rsidR="00C278E9" w:rsidRPr="00C278E9">
        <w:rPr>
          <w:rFonts w:ascii="Times New Roman" w:hAnsi="Times New Roman" w:cs="Times New Roman"/>
          <w:sz w:val="24"/>
          <w:szCs w:val="22"/>
        </w:rPr>
        <w:t>, the species name of every tree was also recorded.</w:t>
      </w:r>
    </w:p>
    <w:p w:rsidR="003A103D" w:rsidRDefault="003A103D" w:rsidP="00AA5E81">
      <w:pPr>
        <w:jc w:val="both"/>
        <w:rPr>
          <w:rFonts w:ascii="Times New Roman" w:hAnsi="Times New Roman" w:cs="Times New Roman"/>
          <w:b/>
          <w:bCs/>
          <w:sz w:val="24"/>
          <w:szCs w:val="22"/>
        </w:rPr>
      </w:pPr>
    </w:p>
    <w:p w:rsidR="00C278E9" w:rsidRPr="00E0371C" w:rsidRDefault="00C278E9" w:rsidP="00AA5E81">
      <w:pPr>
        <w:jc w:val="both"/>
        <w:rPr>
          <w:rFonts w:ascii="Times New Roman" w:hAnsi="Times New Roman" w:cs="Times New Roman"/>
          <w:b/>
          <w:bCs/>
          <w:sz w:val="24"/>
          <w:szCs w:val="22"/>
        </w:rPr>
      </w:pPr>
      <w:r w:rsidRPr="00E0371C">
        <w:rPr>
          <w:rFonts w:ascii="Times New Roman" w:hAnsi="Times New Roman" w:cs="Times New Roman"/>
          <w:b/>
          <w:bCs/>
          <w:sz w:val="24"/>
          <w:szCs w:val="22"/>
        </w:rPr>
        <w:t>Sentinel-2 Image Acquisition</w:t>
      </w:r>
    </w:p>
    <w:p w:rsidR="00C278E9" w:rsidRDefault="00C278E9" w:rsidP="00AA5E81">
      <w:pPr>
        <w:jc w:val="both"/>
        <w:rPr>
          <w:rFonts w:ascii="Times New Roman" w:hAnsi="Times New Roman" w:cs="Times New Roman"/>
          <w:sz w:val="24"/>
          <w:szCs w:val="22"/>
        </w:rPr>
      </w:pPr>
      <w:r>
        <w:rPr>
          <w:rFonts w:ascii="Times New Roman" w:hAnsi="Times New Roman" w:cs="Times New Roman"/>
          <w:sz w:val="24"/>
          <w:szCs w:val="22"/>
        </w:rPr>
        <w:t>The satellite im</w:t>
      </w:r>
      <w:r w:rsidR="003F75D0">
        <w:rPr>
          <w:rFonts w:ascii="Times New Roman" w:hAnsi="Times New Roman" w:cs="Times New Roman"/>
          <w:sz w:val="24"/>
          <w:szCs w:val="22"/>
        </w:rPr>
        <w:t>age of Sentinel-2 level-2A</w:t>
      </w:r>
      <w:r>
        <w:rPr>
          <w:rFonts w:ascii="Times New Roman" w:hAnsi="Times New Roman" w:cs="Times New Roman"/>
          <w:sz w:val="24"/>
          <w:szCs w:val="22"/>
        </w:rPr>
        <w:t xml:space="preserve"> </w:t>
      </w:r>
      <w:r w:rsidR="00F23C37">
        <w:rPr>
          <w:rFonts w:ascii="Times New Roman" w:hAnsi="Times New Roman" w:cs="Times New Roman"/>
          <w:sz w:val="24"/>
          <w:szCs w:val="22"/>
        </w:rPr>
        <w:t>with sensing date of</w:t>
      </w:r>
      <w:ins w:id="125" w:author="acer" w:date="2024-08-15T12:34:00Z">
        <w:r w:rsidR="00922AD2">
          <w:rPr>
            <w:rFonts w:ascii="Times New Roman" w:hAnsi="Times New Roman" w:cs="Times New Roman"/>
            <w:sz w:val="24"/>
            <w:szCs w:val="22"/>
          </w:rPr>
          <w:t xml:space="preserve"> 10</w:t>
        </w:r>
      </w:ins>
      <w:r w:rsidR="00F23C37">
        <w:rPr>
          <w:rFonts w:ascii="Times New Roman" w:hAnsi="Times New Roman" w:cs="Times New Roman"/>
          <w:sz w:val="24"/>
          <w:szCs w:val="22"/>
        </w:rPr>
        <w:t xml:space="preserve"> </w:t>
      </w:r>
      <w:ins w:id="126" w:author="acer" w:date="2024-08-15T12:34:00Z">
        <w:r w:rsidR="00922AD2">
          <w:rPr>
            <w:rFonts w:ascii="Times New Roman" w:hAnsi="Times New Roman" w:cs="Times New Roman"/>
            <w:sz w:val="24"/>
            <w:szCs w:val="22"/>
          </w:rPr>
          <w:t>May</w:t>
        </w:r>
      </w:ins>
      <w:del w:id="127" w:author="acer" w:date="2024-08-15T12:35:00Z">
        <w:r w:rsidR="00F23C37" w:rsidDel="00922AD2">
          <w:rPr>
            <w:rFonts w:ascii="Times New Roman" w:hAnsi="Times New Roman" w:cs="Times New Roman"/>
            <w:sz w:val="24"/>
            <w:szCs w:val="22"/>
          </w:rPr>
          <w:delText>10</w:delText>
        </w:r>
        <w:r w:rsidR="00F23C37" w:rsidRPr="00F23C37" w:rsidDel="00922AD2">
          <w:rPr>
            <w:rFonts w:ascii="Times New Roman" w:hAnsi="Times New Roman" w:cs="Times New Roman"/>
            <w:sz w:val="24"/>
            <w:szCs w:val="22"/>
            <w:vertAlign w:val="superscript"/>
          </w:rPr>
          <w:delText>th</w:delText>
        </w:r>
        <w:r w:rsidR="00F23C37" w:rsidDel="00922AD2">
          <w:rPr>
            <w:rFonts w:ascii="Times New Roman" w:hAnsi="Times New Roman" w:cs="Times New Roman"/>
            <w:sz w:val="24"/>
            <w:szCs w:val="22"/>
          </w:rPr>
          <w:delText xml:space="preserve"> May</w:delText>
        </w:r>
      </w:del>
      <w:r w:rsidR="00F23C37">
        <w:rPr>
          <w:rFonts w:ascii="Times New Roman" w:hAnsi="Times New Roman" w:cs="Times New Roman"/>
          <w:sz w:val="24"/>
          <w:szCs w:val="22"/>
        </w:rPr>
        <w:t>, 2023 and cloud coverage 3.3</w:t>
      </w:r>
      <w:r w:rsidR="00A567AD">
        <w:rPr>
          <w:rFonts w:ascii="Times New Roman" w:hAnsi="Times New Roman" w:cs="Times New Roman"/>
          <w:sz w:val="24"/>
          <w:szCs w:val="22"/>
        </w:rPr>
        <w:t>2</w:t>
      </w:r>
      <w:r w:rsidR="00F23C37">
        <w:rPr>
          <w:rFonts w:ascii="Times New Roman" w:hAnsi="Times New Roman" w:cs="Times New Roman"/>
          <w:sz w:val="24"/>
          <w:szCs w:val="22"/>
        </w:rPr>
        <w:t xml:space="preserve">% </w:t>
      </w:r>
      <w:r>
        <w:rPr>
          <w:rFonts w:ascii="Times New Roman" w:hAnsi="Times New Roman" w:cs="Times New Roman"/>
          <w:sz w:val="24"/>
          <w:szCs w:val="22"/>
        </w:rPr>
        <w:t xml:space="preserve">was downloaded from </w:t>
      </w:r>
      <w:r w:rsidR="003F75D0">
        <w:rPr>
          <w:rFonts w:ascii="Times New Roman" w:hAnsi="Times New Roman" w:cs="Times New Roman"/>
          <w:sz w:val="24"/>
          <w:szCs w:val="22"/>
        </w:rPr>
        <w:t xml:space="preserve">the website of </w:t>
      </w:r>
      <w:r w:rsidR="003F75D0" w:rsidRPr="003F75D0">
        <w:rPr>
          <w:rFonts w:ascii="Times New Roman" w:hAnsi="Times New Roman" w:cs="Times New Roman"/>
          <w:sz w:val="24"/>
          <w:szCs w:val="22"/>
        </w:rPr>
        <w:t>Copernicus Open Access Hub</w:t>
      </w:r>
      <w:r w:rsidR="00F23C37">
        <w:rPr>
          <w:rFonts w:ascii="Times New Roman" w:hAnsi="Times New Roman" w:cs="Times New Roman"/>
          <w:sz w:val="24"/>
          <w:szCs w:val="22"/>
        </w:rPr>
        <w:t>. The downloaded tile of Sentinel-2 with</w:t>
      </w:r>
      <w:ins w:id="128" w:author="acer" w:date="2024-08-08T12:02:00Z">
        <w:r w:rsidR="00E13D70">
          <w:rPr>
            <w:rFonts w:ascii="Times New Roman" w:hAnsi="Times New Roman" w:cs="Times New Roman"/>
            <w:sz w:val="24"/>
            <w:szCs w:val="22"/>
          </w:rPr>
          <w:t xml:space="preserve"> an</w:t>
        </w:r>
      </w:ins>
      <w:r w:rsidR="00F23C37">
        <w:rPr>
          <w:rFonts w:ascii="Times New Roman" w:hAnsi="Times New Roman" w:cs="Times New Roman"/>
          <w:sz w:val="24"/>
          <w:szCs w:val="22"/>
        </w:rPr>
        <w:t xml:space="preserve"> area</w:t>
      </w:r>
      <w:ins w:id="129" w:author="acer" w:date="2024-08-08T12:02:00Z">
        <w:r w:rsidR="00E13D70">
          <w:rPr>
            <w:rFonts w:ascii="Times New Roman" w:hAnsi="Times New Roman" w:cs="Times New Roman"/>
            <w:sz w:val="24"/>
            <w:szCs w:val="22"/>
          </w:rPr>
          <w:t xml:space="preserve"> of</w:t>
        </w:r>
      </w:ins>
      <w:r w:rsidR="00F23C37">
        <w:rPr>
          <w:rFonts w:ascii="Times New Roman" w:hAnsi="Times New Roman" w:cs="Times New Roman"/>
          <w:sz w:val="24"/>
          <w:szCs w:val="22"/>
        </w:rPr>
        <w:t xml:space="preserve"> 100*100 km</w:t>
      </w:r>
      <w:r w:rsidR="00F23C37" w:rsidRPr="00FF126C">
        <w:rPr>
          <w:rFonts w:ascii="Times New Roman" w:hAnsi="Times New Roman" w:cs="Times New Roman"/>
          <w:color w:val="040C28"/>
          <w:sz w:val="24"/>
          <w:szCs w:val="24"/>
          <w:vertAlign w:val="superscript"/>
        </w:rPr>
        <w:t>2</w:t>
      </w:r>
      <w:r w:rsidR="00F23C37">
        <w:rPr>
          <w:rFonts w:ascii="Times New Roman" w:hAnsi="Times New Roman" w:cs="Times New Roman"/>
          <w:sz w:val="24"/>
          <w:szCs w:val="22"/>
        </w:rPr>
        <w:t xml:space="preserve"> was clipped with the shape file of </w:t>
      </w:r>
      <w:ins w:id="130" w:author="acer" w:date="2024-08-15T12:35:00Z">
        <w:r w:rsidR="00922AD2">
          <w:rPr>
            <w:rFonts w:ascii="Times New Roman" w:hAnsi="Times New Roman" w:cs="Times New Roman"/>
            <w:sz w:val="24"/>
            <w:szCs w:val="22"/>
          </w:rPr>
          <w:t xml:space="preserve">the </w:t>
        </w:r>
      </w:ins>
      <w:r w:rsidR="00F23C37">
        <w:rPr>
          <w:rFonts w:ascii="Times New Roman" w:hAnsi="Times New Roman" w:cs="Times New Roman"/>
          <w:sz w:val="24"/>
          <w:szCs w:val="22"/>
        </w:rPr>
        <w:t>study area.</w:t>
      </w:r>
    </w:p>
    <w:p w:rsidR="003A103D" w:rsidDel="00E13D70" w:rsidRDefault="003A103D" w:rsidP="00AA5E81">
      <w:pPr>
        <w:jc w:val="both"/>
        <w:rPr>
          <w:del w:id="131" w:author="acer" w:date="2024-08-08T12:02:00Z"/>
          <w:rFonts w:ascii="Times New Roman" w:hAnsi="Times New Roman" w:cs="Times New Roman"/>
          <w:sz w:val="24"/>
          <w:szCs w:val="22"/>
        </w:rPr>
      </w:pPr>
    </w:p>
    <w:p w:rsidR="00E13D70" w:rsidRDefault="00E13D70" w:rsidP="00AA5E81">
      <w:pPr>
        <w:jc w:val="both"/>
        <w:rPr>
          <w:ins w:id="132" w:author="acer" w:date="2024-08-08T12:02:00Z"/>
          <w:rFonts w:ascii="Times New Roman" w:hAnsi="Times New Roman" w:cs="Times New Roman"/>
          <w:b/>
          <w:bCs/>
          <w:sz w:val="24"/>
          <w:szCs w:val="22"/>
        </w:rPr>
      </w:pPr>
    </w:p>
    <w:p w:rsidR="00EE6070" w:rsidRPr="00F926A1" w:rsidRDefault="00EE6070" w:rsidP="00AA5E81">
      <w:pPr>
        <w:jc w:val="both"/>
        <w:rPr>
          <w:rFonts w:ascii="Times New Roman" w:hAnsi="Times New Roman" w:cs="Times New Roman"/>
          <w:b/>
          <w:bCs/>
          <w:sz w:val="24"/>
          <w:szCs w:val="22"/>
        </w:rPr>
      </w:pPr>
      <w:r w:rsidRPr="00F926A1">
        <w:rPr>
          <w:rFonts w:ascii="Times New Roman" w:hAnsi="Times New Roman" w:cs="Times New Roman"/>
          <w:b/>
          <w:bCs/>
          <w:sz w:val="24"/>
          <w:szCs w:val="22"/>
        </w:rPr>
        <w:t xml:space="preserve">Estimation of </w:t>
      </w:r>
      <w:ins w:id="133" w:author="acer" w:date="2024-08-15T12:35:00Z">
        <w:r w:rsidR="00922AD2">
          <w:rPr>
            <w:rFonts w:ascii="Times New Roman" w:hAnsi="Times New Roman" w:cs="Times New Roman"/>
            <w:b/>
            <w:bCs/>
            <w:sz w:val="24"/>
            <w:szCs w:val="22"/>
          </w:rPr>
          <w:t>P</w:t>
        </w:r>
      </w:ins>
      <w:del w:id="134" w:author="acer" w:date="2024-08-15T12:35:00Z">
        <w:r w:rsidRPr="00F926A1" w:rsidDel="00922AD2">
          <w:rPr>
            <w:rFonts w:ascii="Times New Roman" w:hAnsi="Times New Roman" w:cs="Times New Roman"/>
            <w:b/>
            <w:bCs/>
            <w:sz w:val="24"/>
            <w:szCs w:val="22"/>
          </w:rPr>
          <w:delText>p</w:delText>
        </w:r>
      </w:del>
      <w:r w:rsidRPr="00F926A1">
        <w:rPr>
          <w:rFonts w:ascii="Times New Roman" w:hAnsi="Times New Roman" w:cs="Times New Roman"/>
          <w:b/>
          <w:bCs/>
          <w:sz w:val="24"/>
          <w:szCs w:val="22"/>
        </w:rPr>
        <w:t xml:space="preserve">lot </w:t>
      </w:r>
      <w:ins w:id="135" w:author="acer" w:date="2024-08-15T12:35:00Z">
        <w:r w:rsidR="00922AD2">
          <w:rPr>
            <w:rFonts w:ascii="Times New Roman" w:hAnsi="Times New Roman" w:cs="Times New Roman"/>
            <w:b/>
            <w:bCs/>
            <w:sz w:val="24"/>
            <w:szCs w:val="22"/>
          </w:rPr>
          <w:t>L</w:t>
        </w:r>
      </w:ins>
      <w:del w:id="136" w:author="acer" w:date="2024-08-15T12:35:00Z">
        <w:r w:rsidRPr="00F926A1" w:rsidDel="00922AD2">
          <w:rPr>
            <w:rFonts w:ascii="Times New Roman" w:hAnsi="Times New Roman" w:cs="Times New Roman"/>
            <w:b/>
            <w:bCs/>
            <w:sz w:val="24"/>
            <w:szCs w:val="22"/>
          </w:rPr>
          <w:delText>l</w:delText>
        </w:r>
      </w:del>
      <w:r w:rsidRPr="00F926A1">
        <w:rPr>
          <w:rFonts w:ascii="Times New Roman" w:hAnsi="Times New Roman" w:cs="Times New Roman"/>
          <w:b/>
          <w:bCs/>
          <w:sz w:val="24"/>
          <w:szCs w:val="22"/>
        </w:rPr>
        <w:t>evel AGB and CS</w:t>
      </w:r>
    </w:p>
    <w:p w:rsidR="00203B75" w:rsidRDefault="0059123A" w:rsidP="00AA5E81">
      <w:pPr>
        <w:jc w:val="both"/>
        <w:rPr>
          <w:rFonts w:ascii="Times New Roman" w:hAnsi="Times New Roman" w:cs="Times New Roman"/>
          <w:sz w:val="24"/>
          <w:szCs w:val="22"/>
        </w:rPr>
      </w:pPr>
      <w:r>
        <w:rPr>
          <w:rFonts w:ascii="Times New Roman" w:hAnsi="Times New Roman" w:cs="Times New Roman"/>
          <w:sz w:val="24"/>
          <w:szCs w:val="22"/>
        </w:rPr>
        <w:t>S</w:t>
      </w:r>
      <w:r w:rsidR="00EE6070">
        <w:rPr>
          <w:rFonts w:ascii="Times New Roman" w:hAnsi="Times New Roman" w:cs="Times New Roman"/>
          <w:sz w:val="24"/>
          <w:szCs w:val="22"/>
        </w:rPr>
        <w:t xml:space="preserve">pecies specific </w:t>
      </w:r>
      <w:proofErr w:type="spellStart"/>
      <w:r w:rsidR="00EE6070">
        <w:rPr>
          <w:rFonts w:ascii="Times New Roman" w:hAnsi="Times New Roman" w:cs="Times New Roman"/>
          <w:sz w:val="24"/>
          <w:szCs w:val="22"/>
        </w:rPr>
        <w:t>allometric</w:t>
      </w:r>
      <w:proofErr w:type="spellEnd"/>
      <w:r w:rsidR="00EE6070">
        <w:rPr>
          <w:rFonts w:ascii="Times New Roman" w:hAnsi="Times New Roman" w:cs="Times New Roman"/>
          <w:sz w:val="24"/>
          <w:szCs w:val="22"/>
        </w:rPr>
        <w:t xml:space="preserve"> equation developed by </w:t>
      </w:r>
      <w:r w:rsidR="0086611A">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19VU8F4U","properties":{"formattedCitation":"[33]","plainCitation":"[33]","noteIndex":0},"citationItems":[{"id":12,"uris":["http://zotero.org/users/local/t2Up2V82/items/Y2DMFGYC"],"itemData":{"id":12,"type":"article-journal","container-title":"Oecologia","DOI":"10.1007/s00442-005-0100-x","ISSN":"0029-8549, 1432-1939","issue":"1","journalAbbreviation":"Oecologia","language":"en","page":"87-99","source":"DOI.org (Crossref)","title":"Tree allometry and improved estimation of carbon stocks and balance in tropical forests","volume":"145","author":[{"family":"Chave","given":"J."},{"family":"Andalo","given":"C."},{"family":"Brown","given":"S."},{"family":"Cairns","given":"M. A."},{"family":"Chambers","given":"J. Q."},{"family":"Eamus","given":"D."},{"family":"Fölster","given":"H."},{"family":"Fromard","given":"F."},{"family":"Higuchi","given":"N."},{"family":"Kira","given":"T."},{"family":"Lescure","given":"J.-P."},{"family":"Nelson","given":"B. W."},{"family":"Ogawa","given":"H."},{"family":"Puig","given":"H."},{"family":"Riéra","given":"B."},{"family":"Yamakura","given":"T."}],"issued":{"date-parts":[["2005",8]]}}}],"schema":"https://github.com/citation-style-language/schema/raw/master/csl-citation.json"} </w:instrText>
      </w:r>
      <w:r w:rsidR="0086611A">
        <w:rPr>
          <w:rFonts w:ascii="Times New Roman" w:hAnsi="Times New Roman" w:cs="Times New Roman"/>
          <w:sz w:val="24"/>
          <w:szCs w:val="22"/>
        </w:rPr>
        <w:fldChar w:fldCharType="separate"/>
      </w:r>
      <w:r w:rsidR="00386929" w:rsidRPr="00386929">
        <w:rPr>
          <w:rFonts w:ascii="Times New Roman" w:hAnsi="Times New Roman" w:cs="Times New Roman"/>
          <w:sz w:val="24"/>
        </w:rPr>
        <w:t>[33]</w:t>
      </w:r>
      <w:r w:rsidR="0086611A">
        <w:rPr>
          <w:rFonts w:ascii="Times New Roman" w:hAnsi="Times New Roman" w:cs="Times New Roman"/>
          <w:sz w:val="24"/>
          <w:szCs w:val="22"/>
        </w:rPr>
        <w:fldChar w:fldCharType="end"/>
      </w:r>
      <w:r w:rsidR="0024181D">
        <w:rPr>
          <w:rFonts w:ascii="Times New Roman" w:hAnsi="Times New Roman" w:cs="Times New Roman"/>
          <w:b/>
          <w:bCs/>
          <w:sz w:val="24"/>
          <w:szCs w:val="22"/>
        </w:rPr>
        <w:t xml:space="preserve"> </w:t>
      </w:r>
      <w:r w:rsidR="00B07BA9">
        <w:rPr>
          <w:rFonts w:ascii="Times New Roman" w:hAnsi="Times New Roman" w:cs="Times New Roman"/>
          <w:sz w:val="24"/>
          <w:szCs w:val="22"/>
        </w:rPr>
        <w:t>was used</w:t>
      </w:r>
      <w:r>
        <w:rPr>
          <w:rFonts w:ascii="Times New Roman" w:hAnsi="Times New Roman" w:cs="Times New Roman"/>
          <w:sz w:val="24"/>
          <w:szCs w:val="22"/>
        </w:rPr>
        <w:t xml:space="preserve"> for above ground biomass estimation</w:t>
      </w:r>
      <w:r w:rsidR="00B07BA9">
        <w:rPr>
          <w:rFonts w:ascii="Times New Roman" w:hAnsi="Times New Roman" w:cs="Times New Roman"/>
          <w:sz w:val="24"/>
          <w:szCs w:val="22"/>
        </w:rPr>
        <w:t>.</w:t>
      </w:r>
      <w:r>
        <w:rPr>
          <w:rFonts w:ascii="Times New Roman" w:hAnsi="Times New Roman" w:cs="Times New Roman"/>
          <w:sz w:val="24"/>
          <w:szCs w:val="22"/>
        </w:rPr>
        <w:t xml:space="preserve"> This equation is based on climate and forest types. The value of specific</w:t>
      </w:r>
      <w:r w:rsidR="00F75CD4">
        <w:rPr>
          <w:rFonts w:ascii="Times New Roman" w:hAnsi="Times New Roman" w:cs="Times New Roman"/>
          <w:sz w:val="24"/>
          <w:szCs w:val="22"/>
        </w:rPr>
        <w:t xml:space="preserve"> gravity (</w:t>
      </w:r>
      <w:r>
        <w:rPr>
          <w:rFonts w:ascii="Times New Roman" w:hAnsi="Times New Roman" w:cs="Times New Roman"/>
          <w:sz w:val="24"/>
          <w:szCs w:val="22"/>
        </w:rPr>
        <w:t>density of wood</w:t>
      </w:r>
      <w:r w:rsidR="00F75CD4">
        <w:rPr>
          <w:rFonts w:ascii="Times New Roman" w:hAnsi="Times New Roman" w:cs="Times New Roman"/>
          <w:sz w:val="24"/>
          <w:szCs w:val="22"/>
        </w:rPr>
        <w:t>)</w:t>
      </w:r>
      <w:r>
        <w:rPr>
          <w:rFonts w:ascii="Times New Roman" w:hAnsi="Times New Roman" w:cs="Times New Roman"/>
          <w:sz w:val="24"/>
          <w:szCs w:val="22"/>
        </w:rPr>
        <w:t xml:space="preserve"> (</w:t>
      </w:r>
      <w:r w:rsidRPr="0059123A">
        <w:rPr>
          <w:rFonts w:ascii="Times New Roman" w:hAnsi="Times New Roman" w:cs="Times New Roman"/>
          <w:sz w:val="24"/>
          <w:szCs w:val="22"/>
        </w:rPr>
        <w:t xml:space="preserve">ρ) </w:t>
      </w:r>
      <w:r w:rsidR="00924DFF">
        <w:rPr>
          <w:rFonts w:ascii="Times New Roman" w:hAnsi="Times New Roman" w:cs="Times New Roman"/>
          <w:sz w:val="24"/>
          <w:szCs w:val="22"/>
        </w:rPr>
        <w:t xml:space="preserve">was </w:t>
      </w:r>
      <w:r w:rsidRPr="0059123A">
        <w:rPr>
          <w:rFonts w:ascii="Times New Roman" w:hAnsi="Times New Roman" w:cs="Times New Roman"/>
          <w:sz w:val="24"/>
          <w:szCs w:val="22"/>
        </w:rPr>
        <w:t>given by</w:t>
      </w:r>
      <w:r w:rsidR="00924DFF">
        <w:rPr>
          <w:rFonts w:ascii="Times New Roman" w:hAnsi="Times New Roman" w:cs="Times New Roman"/>
          <w:sz w:val="24"/>
          <w:szCs w:val="22"/>
        </w:rPr>
        <w:t xml:space="preserve"> Jackson</w:t>
      </w:r>
      <w:r w:rsidR="00A875DA">
        <w:rPr>
          <w:rFonts w:ascii="Times New Roman" w:hAnsi="Times New Roman" w:cs="Times New Roman"/>
          <w:sz w:val="24"/>
          <w:szCs w:val="22"/>
        </w:rPr>
        <w:t xml:space="preserve"> </w:t>
      </w:r>
      <w:r w:rsidR="00924DF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{"citationID":"ofZax41u","properties":{"formattedCitation":"[34]","plainCitation":"[34]","noteIndex":0},"citationItems":[{"id":137,"uris":["http://zotero.org/users/local/t2Up2V82/items/TBK24I76"],"itemData":{"id":137,"type":"book","edition":"2","event-place":"Kathmandu, Nepal","publisher":"Forest Research and Survey Center, Ministry of Forests and Soil Conservation","publisher-place":"Kathmandu, Nepal","title":"MANUAL OF AFFORESTATION IN NEPAL","URL":"https://frtc.gov.np/downloadfile/Manual%20volume%202%20reduced_1586102670.pdf","volume":"2","author":[{"family":"Jackson","given":"J.K."}],"issued":{"date-parts":[["1994"]]}},"label":"page","suppress-author":true}],"schema":"https://github.com/citation-style-language/schema/raw/master/csl-citation.json"} </w:instrText>
      </w:r>
      <w:r w:rsidR="00924DFF">
        <w:rPr>
          <w:rFonts w:ascii="Times New Roman" w:hAnsi="Times New Roman" w:cs="Times New Roman"/>
          <w:sz w:val="24"/>
          <w:szCs w:val="22"/>
        </w:rPr>
        <w:fldChar w:fldCharType="separate"/>
      </w:r>
      <w:r w:rsidR="00386929" w:rsidRPr="00386929">
        <w:rPr>
          <w:rFonts w:ascii="Times New Roman" w:hAnsi="Times New Roman" w:cs="Times New Roman"/>
          <w:sz w:val="24"/>
        </w:rPr>
        <w:t>[34]</w:t>
      </w:r>
      <w:r w:rsidR="00924DFF">
        <w:rPr>
          <w:rFonts w:ascii="Times New Roman" w:hAnsi="Times New Roman" w:cs="Times New Roman"/>
          <w:sz w:val="24"/>
          <w:szCs w:val="22"/>
        </w:rPr>
        <w:fldChar w:fldCharType="end"/>
      </w:r>
      <w:r w:rsidR="00924DFF">
        <w:rPr>
          <w:rFonts w:ascii="Times New Roman" w:hAnsi="Times New Roman" w:cs="Times New Roman"/>
          <w:sz w:val="24"/>
          <w:szCs w:val="22"/>
        </w:rPr>
        <w:t>, which was used as a reference by</w:t>
      </w:r>
      <w:r w:rsidR="00496089">
        <w:rPr>
          <w:rFonts w:ascii="Times New Roman" w:hAnsi="Times New Roman" w:cs="Times New Roman"/>
          <w:sz w:val="24"/>
          <w:szCs w:val="22"/>
        </w:rPr>
        <w:t xml:space="preserve"> </w:t>
      </w:r>
      <w:r w:rsidR="007359A6">
        <w:rPr>
          <w:rFonts w:ascii="Times New Roman" w:hAnsi="Times New Roman" w:cs="Times New Roman"/>
          <w:sz w:val="24"/>
          <w:szCs w:val="22"/>
        </w:rPr>
        <w:t>[35]</w:t>
      </w:r>
      <w:r w:rsidR="008F53B6">
        <w:rPr>
          <w:rFonts w:ascii="Times New Roman" w:hAnsi="Times New Roman" w:cs="Times New Roman"/>
          <w:sz w:val="24"/>
          <w:szCs w:val="22"/>
        </w:rPr>
        <w:t xml:space="preserve"> to calculate tree level biomass. A general value (</w:t>
      </w:r>
      <w:r w:rsidR="008F53B6" w:rsidRPr="0059123A">
        <w:rPr>
          <w:rFonts w:ascii="Times New Roman" w:hAnsi="Times New Roman" w:cs="Times New Roman"/>
          <w:sz w:val="24"/>
          <w:szCs w:val="22"/>
        </w:rPr>
        <w:t>ρ</w:t>
      </w:r>
      <w:r w:rsidR="008F53B6">
        <w:rPr>
          <w:rFonts w:ascii="Times New Roman" w:hAnsi="Times New Roman" w:cs="Times New Roman"/>
          <w:sz w:val="24"/>
          <w:szCs w:val="22"/>
        </w:rPr>
        <w:t xml:space="preserve"> = 0.674), was used in the absence of specific values </w:t>
      </w:r>
      <w:r w:rsidR="003F6268">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{"citationID":"YfsBmImD","properties":{"formattedCitation":"[27]","plainCitation":"[27]","noteIndex":0},"citationItems":[{"id":71,"uris":["http://zotero.org/users/local/t2Up2V82/items/D55FK9PG"],"itemData":{"id":71,"type":"article-journal","container-title":"Remote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3F6268">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3F6268">
        <w:rPr>
          <w:rFonts w:ascii="Times New Roman" w:hAnsi="Times New Roman" w:cs="Times New Roman"/>
          <w:sz w:val="24"/>
          <w:szCs w:val="22"/>
        </w:rPr>
        <w:fldChar w:fldCharType="end"/>
      </w:r>
      <w:r w:rsidR="002D22CA">
        <w:rPr>
          <w:rFonts w:ascii="Times New Roman" w:hAnsi="Times New Roman" w:cs="Times New Roman"/>
          <w:sz w:val="24"/>
          <w:szCs w:val="22"/>
        </w:rPr>
        <w:t>.</w:t>
      </w:r>
      <w:r w:rsidR="00622351">
        <w:rPr>
          <w:rFonts w:ascii="Times New Roman" w:hAnsi="Times New Roman" w:cs="Times New Roman"/>
          <w:sz w:val="24"/>
          <w:szCs w:val="22"/>
        </w:rPr>
        <w:t xml:space="preserve"> </w:t>
      </w:r>
    </w:p>
    <w:p w:rsidR="007B42BD" w:rsidRDefault="00F926A1"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63360" behindDoc="0" locked="0" layoutInCell="1" allowOverlap="1" wp14:anchorId="2983DD07" wp14:editId="42C31801">
                <wp:simplePos x="0" y="0"/>
                <wp:positionH relativeFrom="column">
                  <wp:posOffset>2133600</wp:posOffset>
                </wp:positionH>
                <wp:positionV relativeFrom="paragraph">
                  <wp:posOffset>-635</wp:posOffset>
                </wp:positionV>
                <wp:extent cx="1434752" cy="175369"/>
                <wp:effectExtent l="0" t="0" r="0" b="0"/>
                <wp:wrapNone/>
                <wp:docPr id="6" name="TextBox 5"/>
                <wp:cNvGraphicFramePr/>
                <a:graphic xmlns:a="http://schemas.openxmlformats.org/drawingml/2006/main">
                  <a:graphicData uri="http://schemas.microsoft.com/office/word/2010/wordprocessingShape">
                    <wps:wsp>
                      <wps:cNvSpPr txBox="1"/>
                      <wps:spPr>
                        <a:xfrm>
                          <a:off x="0" y="0"/>
                          <a:ext cx="1434752"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F512B8" w:rsidP="00F926A1">
                            <w:pPr>
                              <w:pStyle w:val="NormalWeb"/>
                              <w:spacing w:before="0" w:beforeAutospacing="0" w:after="0" w:afterAutospacing="0"/>
                              <w:jc w:val="center"/>
                            </w:pPr>
                            <m:oMath>
                              <m:sSub>
                                <m:sSubPr>
                                  <m:ctrlPr>
                                    <w:rPr>
                                      <w:rFonts w:ascii="Cambria Math" w:hAnsi="Cambria Math"/>
                                      <w:color w:val="000000" w:themeColor="text1"/>
                                    </w:rPr>
                                  </m:ctrlPr>
                                </m:sSubPr>
                                <m:e>
                                  <m:r>
                                    <m:rPr>
                                      <m:sty m:val="p"/>
                                    </m:rPr>
                                    <w:rPr>
                                      <w:rFonts w:ascii="Cambria Math" w:hAnsi="Cambria Math"/>
                                      <w:color w:val="000000" w:themeColor="text1"/>
                                    </w:rPr>
                                    <m:t>AGB</m:t>
                                  </m:r>
                                </m:e>
                                <m:sub>
                                  <m:r>
                                    <m:rPr>
                                      <m:sty m:val="p"/>
                                    </m:rPr>
                                    <w:rPr>
                                      <w:rFonts w:ascii="Cambria Math" w:hAnsi="Cambria Math"/>
                                      <w:color w:val="000000" w:themeColor="text1"/>
                                    </w:rPr>
                                    <m:t>est</m:t>
                                  </m:r>
                                </m:sub>
                              </m:sSub>
                            </m:oMath>
                            <w:r w:rsidR="008C1A3E" w:rsidRPr="00241CCC">
                              <w:rPr>
                                <w:color w:val="000000" w:themeColor="text1"/>
                              </w:rPr>
                              <w:t xml:space="preserve"> = 0.0509 * </w:t>
                            </w:r>
                            <w:r w:rsidR="008C1A3E" w:rsidRPr="00241CCC">
                              <w:rPr>
                                <w:color w:val="000000" w:themeColor="text1"/>
                                <w:lang w:val="el-GR"/>
                              </w:rPr>
                              <w:t>ρ</w:t>
                            </w:r>
                            <m:oMath>
                              <m:sSup>
                                <m:sSupPr>
                                  <m:ctrlPr>
                                    <w:rPr>
                                      <w:rFonts w:ascii="Cambria Math" w:hAnsi="Cambria Math"/>
                                      <w:color w:val="000000" w:themeColor="text1"/>
                                    </w:rPr>
                                  </m:ctrlPr>
                                </m:sSupPr>
                                <m:e>
                                  <m:r>
                                    <m:rPr>
                                      <m:sty m:val="p"/>
                                    </m:rPr>
                                    <w:rPr>
                                      <w:rFonts w:ascii="Cambria Math" w:hAnsi="Cambria Math"/>
                                      <w:color w:val="000000" w:themeColor="text1"/>
                                    </w:rPr>
                                    <m:t>D</m:t>
                                  </m:r>
                                </m:e>
                                <m:sup>
                                  <m:r>
                                    <m:rPr>
                                      <m:sty m:val="p"/>
                                    </m:rPr>
                                    <w:rPr>
                                      <w:rFonts w:ascii="Cambria Math" w:hAnsi="Cambria Math"/>
                                      <w:color w:val="000000" w:themeColor="text1"/>
                                    </w:rPr>
                                    <m:t>2 </m:t>
                                  </m:r>
                                </m:sup>
                              </m:sSup>
                            </m:oMath>
                            <w:r w:rsidR="008C1A3E" w:rsidRPr="00241CCC">
                              <w:rPr>
                                <w:color w:val="000000" w:themeColor="text1"/>
                              </w:rPr>
                              <w:t>H</w:t>
                            </w:r>
                          </w:p>
                        </w:txbxContent>
                      </wps:txbx>
                      <wps:bodyPr vertOverflow="clip" horzOverflow="clip" wrap="none" lIns="0" tIns="0" rIns="0" bIns="0" rtlCol="0" anchor="t">
                        <a:spAutoFit/>
                      </wps:bodyPr>
                    </wps:wsp>
                  </a:graphicData>
                </a:graphic>
              </wp:anchor>
            </w:drawing>
          </mc:Choice>
          <mc:Fallback>
            <w:pict>
              <v:shape w14:anchorId="2983DD07" id="TextBox 5" o:spid="_x0000_s1054" type="#_x0000_t202" style="position:absolute;left:0;text-align:left;margin-left:168pt;margin-top:-.05pt;width:112.95pt;height:13.8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" filled="f" stroked="f">
                <v:textbox style="mso-fit-shape-to-text:t" inset="0,0,0,0">
                  <w:txbxContent>
                    <w:p w:rsidR="008C1A3E" w:rsidRPr="00241CCC" w:rsidRDefault="008C1A3E" w:rsidP="00F926A1">
                      <w:pPr>
                        <w:pStyle w:val="NormalWeb"/>
                        <w:spacing w:before="0" w:beforeAutospacing="0" w:after="0" w:afterAutospacing="0"/>
                        <w:jc w:val="center"/>
                      </w:pPr>
                      <m:oMath>
                        <m:sSub>
                          <m:sSubPr>
                            <m:ctrlPr>
                              <w:rPr>
                                <w:rFonts w:ascii="Cambria Math" w:hAnsi="Cambria Math"/>
                                <w:color w:val="000000" w:themeColor="text1"/>
                              </w:rPr>
                            </m:ctrlPr>
                          </m:sSubPr>
                          <m:e>
                            <m:r>
                              <m:rPr>
                                <m:sty m:val="p"/>
                              </m:rPr>
                              <w:rPr>
                                <w:rFonts w:ascii="Cambria Math" w:hAnsi="Cambria Math"/>
                                <w:color w:val="000000" w:themeColor="text1"/>
                              </w:rPr>
                              <m:t>AGB</m:t>
                            </m:r>
                          </m:e>
                          <m:sub>
                            <m:r>
                              <m:rPr>
                                <m:sty m:val="p"/>
                              </m:rPr>
                              <w:rPr>
                                <w:rFonts w:ascii="Cambria Math" w:hAnsi="Cambria Math"/>
                                <w:color w:val="000000" w:themeColor="text1"/>
                              </w:rPr>
                              <m:t>est</m:t>
                            </m:r>
                          </m:sub>
                        </m:sSub>
                      </m:oMath>
                      <w:r w:rsidRPr="00241CCC">
                        <w:rPr>
                          <w:color w:val="000000" w:themeColor="text1"/>
                        </w:rPr>
                        <w:t xml:space="preserve"> = 0.0509 * </w:t>
                      </w:r>
                      <w:r w:rsidRPr="00241CCC">
                        <w:rPr>
                          <w:color w:val="000000" w:themeColor="text1"/>
                          <w:lang w:val="el-GR"/>
                        </w:rPr>
                        <w:t>ρ</w:t>
                      </w:r>
                      <m:oMath>
                        <m:sSup>
                          <m:sSupPr>
                            <m:ctrlPr>
                              <w:rPr>
                                <w:rFonts w:ascii="Cambria Math" w:hAnsi="Cambria Math"/>
                                <w:color w:val="000000" w:themeColor="text1"/>
                              </w:rPr>
                            </m:ctrlPr>
                          </m:sSupPr>
                          <m:e>
                            <m:r>
                              <m:rPr>
                                <m:sty m:val="p"/>
                              </m:rPr>
                              <w:rPr>
                                <w:rFonts w:ascii="Cambria Math" w:hAnsi="Cambria Math"/>
                                <w:color w:val="000000" w:themeColor="text1"/>
                              </w:rPr>
                              <m:t>D</m:t>
                            </m:r>
                          </m:e>
                          <m:sup>
                            <m:r>
                              <m:rPr>
                                <m:sty m:val="p"/>
                              </m:rPr>
                              <w:rPr>
                                <w:rFonts w:ascii="Cambria Math" w:hAnsi="Cambria Math"/>
                                <w:color w:val="000000" w:themeColor="text1"/>
                              </w:rPr>
                              <m:t>2 </m:t>
                            </m:r>
                          </m:sup>
                        </m:sSup>
                      </m:oMath>
                      <w:r w:rsidRPr="00241CCC">
                        <w:rPr>
                          <w:color w:val="000000" w:themeColor="text1"/>
                        </w:rPr>
                        <w:t>H</w:t>
                      </w:r>
                    </w:p>
                  </w:txbxContent>
                </v:textbox>
              </v:shape>
            </w:pict>
          </mc:Fallback>
        </mc:AlternateContent>
      </w:r>
      <w:r>
        <w:rPr>
          <w:rFonts w:ascii="Times New Roman" w:hAnsi="Times New Roman" w:cs="Times New Roman"/>
          <w:sz w:val="24"/>
          <w:szCs w:val="22"/>
        </w:rPr>
        <w:t xml:space="preserve">                                                                                                  …………. (4)</w:t>
      </w:r>
    </w:p>
    <w:p w:rsidR="007E47E8" w:rsidRDefault="00F75CD4" w:rsidP="00AA5E81">
      <w:pPr>
        <w:jc w:val="both"/>
        <w:rPr>
          <w:rFonts w:ascii="Times New Roman" w:hAnsi="Times New Roman" w:cs="Times New Roman"/>
          <w:sz w:val="24"/>
          <w:szCs w:val="22"/>
        </w:rPr>
      </w:pPr>
      <w:r>
        <w:rPr>
          <w:rFonts w:ascii="Times New Roman" w:hAnsi="Times New Roman" w:cs="Times New Roman"/>
          <w:sz w:val="24"/>
          <w:szCs w:val="22"/>
        </w:rPr>
        <w:t xml:space="preserve">Where, </w:t>
      </w:r>
      <m:oMath>
        <m:sSub>
          <m:sSubPr>
            <m:ctrlPr>
              <w:rPr>
                <w:rFonts w:ascii="Cambria Math" w:eastAsiaTheme="minorEastAsia"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AGB</m:t>
            </m:r>
          </m:e>
          <m:sub>
            <m:r>
              <m:rPr>
                <m:sty m:val="p"/>
              </m:rPr>
              <w:rPr>
                <w:rFonts w:ascii="Cambria Math" w:hAnsi="Cambria Math" w:cs="Times New Roman"/>
                <w:color w:val="000000" w:themeColor="text1"/>
                <w:sz w:val="24"/>
                <w:szCs w:val="24"/>
              </w:rPr>
              <m:t>est</m:t>
            </m:r>
          </m:sub>
        </m:sSub>
      </m:oMath>
      <w:r>
        <w:rPr>
          <w:rFonts w:ascii="Times New Roman" w:hAnsi="Times New Roman" w:cs="Times New Roman"/>
          <w:sz w:val="24"/>
          <w:szCs w:val="22"/>
        </w:rPr>
        <w:t xml:space="preserve"> is above ground biomass estimated in kilogram</w:t>
      </w:r>
      <w:ins w:id="137" w:author="acer" w:date="2024-08-15T12:36:00Z">
        <w:r w:rsidR="009C6832">
          <w:rPr>
            <w:rFonts w:ascii="Times New Roman" w:hAnsi="Times New Roman" w:cs="Times New Roman"/>
            <w:sz w:val="24"/>
            <w:szCs w:val="22"/>
          </w:rPr>
          <w:t>s</w:t>
        </w:r>
      </w:ins>
      <w:r>
        <w:rPr>
          <w:rFonts w:ascii="Times New Roman" w:hAnsi="Times New Roman" w:cs="Times New Roman"/>
          <w:sz w:val="24"/>
          <w:szCs w:val="22"/>
        </w:rPr>
        <w:t xml:space="preserve"> (kg); </w:t>
      </w:r>
      <w:r w:rsidRPr="0059123A">
        <w:rPr>
          <w:rFonts w:ascii="Times New Roman" w:hAnsi="Times New Roman" w:cs="Times New Roman"/>
          <w:sz w:val="24"/>
          <w:szCs w:val="22"/>
        </w:rPr>
        <w:t>ρ</w:t>
      </w:r>
      <w:r>
        <w:rPr>
          <w:rFonts w:ascii="Times New Roman" w:hAnsi="Times New Roman" w:cs="Times New Roman"/>
          <w:sz w:val="24"/>
          <w:szCs w:val="22"/>
        </w:rPr>
        <w:t xml:space="preserve"> is </w:t>
      </w:r>
      <w:ins w:id="138" w:author="acer" w:date="2024-08-15T12:36:00Z">
        <w:r w:rsidR="009C6832">
          <w:rPr>
            <w:rFonts w:ascii="Times New Roman" w:hAnsi="Times New Roman" w:cs="Times New Roman"/>
            <w:sz w:val="24"/>
            <w:szCs w:val="22"/>
          </w:rPr>
          <w:t xml:space="preserve">a </w:t>
        </w:r>
      </w:ins>
      <w:r>
        <w:rPr>
          <w:rFonts w:ascii="Times New Roman" w:hAnsi="Times New Roman" w:cs="Times New Roman"/>
          <w:sz w:val="24"/>
          <w:szCs w:val="22"/>
        </w:rPr>
        <w:t>specific gravity (wood density) in</w:t>
      </w:r>
      <w:r>
        <w:rPr>
          <w:rFonts w:ascii="Arial" w:hAnsi="Arial" w:cs="Arial"/>
          <w:color w:val="202124"/>
          <w:sz w:val="30"/>
          <w:szCs w:val="30"/>
          <w:shd w:val="clear" w:color="auto" w:fill="FFFFFF"/>
        </w:rPr>
        <w:t> </w:t>
      </w:r>
      <w:r w:rsidR="006C4650" w:rsidRPr="006C4650">
        <w:rPr>
          <w:rFonts w:ascii="Times New Roman" w:hAnsi="Times New Roman" w:cs="Times New Roman"/>
          <w:color w:val="000000" w:themeColor="text1"/>
          <w:sz w:val="24"/>
          <w:szCs w:val="24"/>
          <w:shd w:val="clear" w:color="auto" w:fill="FFFFFF"/>
        </w:rPr>
        <w:t>g.</w:t>
      </w:r>
      <w:r w:rsidRPr="006C4650">
        <w:rPr>
          <w:rFonts w:ascii="Times New Roman" w:hAnsi="Times New Roman" w:cs="Times New Roman"/>
          <w:color w:val="000000" w:themeColor="text1"/>
          <w:sz w:val="24"/>
          <w:szCs w:val="24"/>
          <w:shd w:val="clear" w:color="auto" w:fill="FFFFFF"/>
        </w:rPr>
        <w:t>cm</w:t>
      </w:r>
      <w:r w:rsidRPr="006C4650">
        <w:rPr>
          <w:rFonts w:ascii="Times New Roman" w:hAnsi="Times New Roman" w:cs="Times New Roman"/>
          <w:color w:val="000000" w:themeColor="text1"/>
          <w:sz w:val="24"/>
          <w:szCs w:val="24"/>
          <w:shd w:val="clear" w:color="auto" w:fill="FFFFFF"/>
          <w:vertAlign w:val="superscript"/>
        </w:rPr>
        <w:t>−3</w:t>
      </w:r>
      <w:r>
        <w:rPr>
          <w:rFonts w:ascii="Times New Roman" w:hAnsi="Times New Roman" w:cs="Times New Roman"/>
          <w:sz w:val="24"/>
          <w:szCs w:val="22"/>
        </w:rPr>
        <w:t>; D is diameter at breast height (DBH) in centimeter</w:t>
      </w:r>
      <w:ins w:id="139" w:author="acer" w:date="2024-08-15T12:36:00Z">
        <w:r w:rsidR="009C6832">
          <w:rPr>
            <w:rFonts w:ascii="Times New Roman" w:hAnsi="Times New Roman" w:cs="Times New Roman"/>
            <w:sz w:val="24"/>
            <w:szCs w:val="22"/>
          </w:rPr>
          <w:t>s</w:t>
        </w:r>
      </w:ins>
      <w:r>
        <w:rPr>
          <w:rFonts w:ascii="Times New Roman" w:hAnsi="Times New Roman" w:cs="Times New Roman"/>
          <w:sz w:val="24"/>
          <w:szCs w:val="22"/>
        </w:rPr>
        <w:t xml:space="preserve"> (cm); H is height in meter (m); 0.0509 is constant obtained from the literature </w:t>
      </w:r>
      <w:r w:rsidR="004202B4">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DtSQxY6T","properties":{"formattedCitation":"[33]","plainCitation":"[33]","noteIndex":0},"citationItems":[{"id":12,"uris":["http://zotero.org/users/local/t2Up2V82/items/Y2DMFGYC"],"itemData":{"id":12,"type":"article-journal","container-title":"Oecologia","DOI":"10.1007/s00442-005-0100-x","ISSN":"0029-8549, 1432-1939","issue":"1","journalAbbreviation":"Oecologia","language":"en","page":"87-99","source":"DOI.org (Crossref)","title":"Tree allometry and improved estimation of carbon stocks and balance in tropical forests","volume":"145","author":[{"family":"Chave","given":"J."},{"family":"Andalo","given":"C."},{"family":"Brown","given":"S."},{"family":"Cairns","given":"M. A."},{"family":"Chambers","given":"J. Q."},{"family":"Eamus","given":"D."},{"family":"Fölster","given":"H."},{"family":"Fromard","given":"F."},{"family":"Higuchi","given":"N."},{"family":"Kira","given":"T."},{"family":"Lescure","given":"J.-P."},{"family":"Nelson","given":"B. W."},{"family":"Ogawa","given":"H."},{"family":"Puig","given":"H."},{"family":"Riéra","given":"B."},{"family":"Yamakura","given":"T."}],"issued":{"date-parts":[["2005",8]]}}}],"schema":"https://github.com/citation-style-language/schema/raw/master/csl-citation.json"} </w:instrText>
      </w:r>
      <w:r w:rsidR="004202B4">
        <w:rPr>
          <w:rFonts w:ascii="Times New Roman" w:hAnsi="Times New Roman" w:cs="Times New Roman"/>
          <w:sz w:val="24"/>
          <w:szCs w:val="22"/>
        </w:rPr>
        <w:fldChar w:fldCharType="separate"/>
      </w:r>
      <w:r w:rsidR="00386929" w:rsidRPr="00386929">
        <w:rPr>
          <w:rFonts w:ascii="Times New Roman" w:hAnsi="Times New Roman" w:cs="Times New Roman"/>
          <w:sz w:val="24"/>
        </w:rPr>
        <w:t>[33]</w:t>
      </w:r>
      <w:r w:rsidR="004202B4">
        <w:rPr>
          <w:rFonts w:ascii="Times New Roman" w:hAnsi="Times New Roman" w:cs="Times New Roman"/>
          <w:sz w:val="24"/>
          <w:szCs w:val="22"/>
        </w:rPr>
        <w:fldChar w:fldCharType="end"/>
      </w:r>
      <w:r>
        <w:rPr>
          <w:rFonts w:ascii="Times New Roman" w:hAnsi="Times New Roman" w:cs="Times New Roman"/>
          <w:sz w:val="24"/>
          <w:szCs w:val="22"/>
        </w:rPr>
        <w:t>.</w:t>
      </w:r>
    </w:p>
    <w:p w:rsidR="006C4650" w:rsidRDefault="006C4650" w:rsidP="00AA5E81">
      <w:pPr>
        <w:jc w:val="both"/>
        <w:rPr>
          <w:rFonts w:ascii="Times New Roman" w:hAnsi="Times New Roman" w:cs="Times New Roman"/>
          <w:sz w:val="24"/>
          <w:szCs w:val="22"/>
        </w:rPr>
      </w:pPr>
      <w:r>
        <w:rPr>
          <w:rFonts w:ascii="Times New Roman" w:hAnsi="Times New Roman" w:cs="Times New Roman"/>
          <w:sz w:val="24"/>
          <w:szCs w:val="22"/>
        </w:rPr>
        <w:lastRenderedPageBreak/>
        <w:t>Each tree biomass</w:t>
      </w:r>
      <w:r w:rsidRPr="00622351">
        <w:rPr>
          <w:rFonts w:ascii="Times New Roman" w:hAnsi="Times New Roman" w:cs="Times New Roman"/>
          <w:sz w:val="24"/>
          <w:szCs w:val="22"/>
        </w:rPr>
        <w:t xml:space="preserve"> </w:t>
      </w:r>
      <w:r>
        <w:rPr>
          <w:rFonts w:ascii="Times New Roman" w:hAnsi="Times New Roman" w:cs="Times New Roman"/>
          <w:sz w:val="24"/>
          <w:szCs w:val="22"/>
        </w:rPr>
        <w:t>within the plot was calculated using the equation (4) and then it was summed up</w:t>
      </w:r>
      <w:ins w:id="140" w:author="acer" w:date="2024-08-08T13:23:00Z">
        <w:r w:rsidR="00D23C1A">
          <w:rPr>
            <w:rFonts w:ascii="Times New Roman" w:hAnsi="Times New Roman" w:cs="Times New Roman"/>
            <w:sz w:val="24"/>
            <w:szCs w:val="22"/>
          </w:rPr>
          <w:t>,</w:t>
        </w:r>
      </w:ins>
      <w:r>
        <w:rPr>
          <w:rFonts w:ascii="Times New Roman" w:hAnsi="Times New Roman" w:cs="Times New Roman"/>
          <w:sz w:val="24"/>
          <w:szCs w:val="22"/>
        </w:rPr>
        <w:t xml:space="preserve"> to obtain the total biomass of each plot level. T</w:t>
      </w:r>
      <w:r w:rsidR="00776CA8">
        <w:rPr>
          <w:rFonts w:ascii="Times New Roman" w:hAnsi="Times New Roman" w:cs="Times New Roman"/>
          <w:sz w:val="24"/>
          <w:szCs w:val="22"/>
        </w:rPr>
        <w:t xml:space="preserve">hen, it was standardized </w:t>
      </w:r>
      <w:r w:rsidR="00776CA8" w:rsidRPr="00F716B6">
        <w:rPr>
          <w:rFonts w:ascii="Times New Roman" w:hAnsi="Times New Roman" w:cs="Times New Roman"/>
          <w:sz w:val="24"/>
          <w:szCs w:val="22"/>
        </w:rPr>
        <w:t xml:space="preserve">to </w:t>
      </w:r>
      <w:proofErr w:type="spellStart"/>
      <w:r w:rsidR="00776CA8" w:rsidRPr="00F716B6">
        <w:rPr>
          <w:rFonts w:ascii="Times New Roman" w:hAnsi="Times New Roman" w:cs="Times New Roman"/>
          <w:sz w:val="24"/>
          <w:szCs w:val="22"/>
        </w:rPr>
        <w:t>ton</w:t>
      </w:r>
      <w:r w:rsidR="007A3B4D" w:rsidRPr="00F716B6">
        <w:rPr>
          <w:rFonts w:ascii="Times New Roman" w:hAnsi="Times New Roman" w:cs="Times New Roman"/>
          <w:sz w:val="24"/>
          <w:szCs w:val="22"/>
        </w:rPr>
        <w:t>ne</w:t>
      </w:r>
      <w:r w:rsidRPr="00F716B6">
        <w:rPr>
          <w:rFonts w:ascii="Times New Roman" w:hAnsi="Times New Roman" w:cs="Times New Roman"/>
          <w:sz w:val="24"/>
          <w:szCs w:val="22"/>
        </w:rPr>
        <w:t>s</w:t>
      </w:r>
      <w:proofErr w:type="spellEnd"/>
      <w:r w:rsidRPr="00F716B6">
        <w:rPr>
          <w:rFonts w:ascii="Times New Roman" w:hAnsi="Times New Roman" w:cs="Times New Roman"/>
          <w:sz w:val="24"/>
          <w:szCs w:val="22"/>
        </w:rPr>
        <w:t xml:space="preserve"> per</w:t>
      </w:r>
      <w:r>
        <w:rPr>
          <w:rFonts w:ascii="Times New Roman" w:hAnsi="Times New Roman" w:cs="Times New Roman"/>
          <w:sz w:val="24"/>
          <w:szCs w:val="22"/>
        </w:rPr>
        <w:t xml:space="preserve"> hectare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Pr>
          <w:rFonts w:ascii="Times New Roman" w:hAnsi="Times New Roman" w:cs="Times New Roman"/>
          <w:sz w:val="24"/>
          <w:szCs w:val="22"/>
        </w:rPr>
        <w:t>)</w:t>
      </w:r>
      <w:r w:rsidR="007A3B4D">
        <w:rPr>
          <w:rFonts w:ascii="Times New Roman" w:hAnsi="Times New Roman" w:cs="Times New Roman"/>
          <w:sz w:val="24"/>
          <w:szCs w:val="22"/>
        </w:rPr>
        <w:t xml:space="preserve"> (1 </w:t>
      </w:r>
      <w:proofErr w:type="spellStart"/>
      <w:r w:rsidR="007A3B4D">
        <w:rPr>
          <w:rFonts w:ascii="Times New Roman" w:hAnsi="Times New Roman" w:cs="Times New Roman"/>
          <w:sz w:val="24"/>
          <w:szCs w:val="22"/>
        </w:rPr>
        <w:t>tonne</w:t>
      </w:r>
      <w:proofErr w:type="spellEnd"/>
      <w:r w:rsidR="007A3B4D">
        <w:rPr>
          <w:rFonts w:ascii="Times New Roman" w:hAnsi="Times New Roman" w:cs="Times New Roman"/>
          <w:sz w:val="24"/>
          <w:szCs w:val="22"/>
        </w:rPr>
        <w:t xml:space="preserve"> = 1</w:t>
      </w:r>
      <w:r w:rsidR="000E70F1">
        <w:rPr>
          <w:rFonts w:ascii="Times New Roman" w:hAnsi="Times New Roman" w:cs="Times New Roman"/>
          <w:sz w:val="24"/>
          <w:szCs w:val="22"/>
        </w:rPr>
        <w:t>,</w:t>
      </w:r>
      <w:r w:rsidR="007A3B4D">
        <w:rPr>
          <w:rFonts w:ascii="Times New Roman" w:hAnsi="Times New Roman" w:cs="Times New Roman"/>
          <w:sz w:val="24"/>
          <w:szCs w:val="22"/>
        </w:rPr>
        <w:t>000 kg)</w:t>
      </w:r>
      <w:r w:rsidR="00E42B99">
        <w:rPr>
          <w:rFonts w:ascii="Times New Roman" w:hAnsi="Times New Roman" w:cs="Times New Roman"/>
          <w:sz w:val="24"/>
          <w:szCs w:val="22"/>
        </w:rPr>
        <w:t xml:space="preserve">. </w:t>
      </w:r>
      <w:ins w:id="141" w:author="acer" w:date="2024-08-08T12:16:00Z">
        <w:r w:rsidR="004A565A">
          <w:rPr>
            <w:rFonts w:ascii="Times New Roman" w:hAnsi="Times New Roman" w:cs="Times New Roman"/>
            <w:sz w:val="24"/>
            <w:szCs w:val="22"/>
          </w:rPr>
          <w:t xml:space="preserve">With the formula from equation (5) </w:t>
        </w:r>
      </w:ins>
      <w:del w:id="142" w:author="acer" w:date="2024-08-08T12:17:00Z">
        <w:r w:rsidR="005E150D" w:rsidDel="004A565A">
          <w:rPr>
            <w:rFonts w:ascii="Times New Roman" w:hAnsi="Times New Roman" w:cs="Times New Roman"/>
            <w:sz w:val="24"/>
            <w:szCs w:val="22"/>
          </w:rPr>
          <w:delText>U</w:delText>
        </w:r>
      </w:del>
      <w:ins w:id="143" w:author="acer" w:date="2024-08-08T12:17:00Z">
        <w:r w:rsidR="004A565A">
          <w:rPr>
            <w:rFonts w:ascii="Times New Roman" w:hAnsi="Times New Roman" w:cs="Times New Roman"/>
            <w:sz w:val="24"/>
            <w:szCs w:val="22"/>
          </w:rPr>
          <w:t>i.e. u</w:t>
        </w:r>
      </w:ins>
      <w:r w:rsidR="005E150D" w:rsidRPr="005E150D">
        <w:rPr>
          <w:rFonts w:ascii="Times New Roman" w:hAnsi="Times New Roman" w:cs="Times New Roman"/>
          <w:sz w:val="24"/>
          <w:szCs w:val="22"/>
        </w:rPr>
        <w:t>sing the conversion factor, the amount of CS was computed from the AGB</w:t>
      </w:r>
      <w:ins w:id="144" w:author="acer" w:date="2024-08-15T12:36:00Z">
        <w:r w:rsidR="009C6832">
          <w:rPr>
            <w:rFonts w:ascii="Times New Roman" w:hAnsi="Times New Roman" w:cs="Times New Roman"/>
            <w:sz w:val="24"/>
            <w:szCs w:val="22"/>
          </w:rPr>
          <w:t>.</w:t>
        </w:r>
      </w:ins>
      <w:del w:id="145" w:author="acer" w:date="2024-08-08T12:16:00Z">
        <w:r w:rsidR="005E150D" w:rsidRPr="005E150D" w:rsidDel="00845258">
          <w:rPr>
            <w:rFonts w:ascii="Times New Roman" w:hAnsi="Times New Roman" w:cs="Times New Roman"/>
            <w:sz w:val="24"/>
            <w:szCs w:val="22"/>
          </w:rPr>
          <w:delText>.</w:delText>
        </w:r>
        <w:r w:rsidR="00BF0DB9" w:rsidDel="00845258">
          <w:rPr>
            <w:rFonts w:ascii="Times New Roman" w:hAnsi="Times New Roman" w:cs="Times New Roman"/>
            <w:sz w:val="24"/>
            <w:szCs w:val="22"/>
          </w:rPr>
          <w:delText xml:space="preserve"> Following</w:delText>
        </w:r>
      </w:del>
      <w:ins w:id="146" w:author="acer" w:date="2024-08-08T12:16:00Z">
        <w:r w:rsidR="00845258">
          <w:rPr>
            <w:rFonts w:ascii="Times New Roman" w:hAnsi="Times New Roman" w:cs="Times New Roman"/>
            <w:sz w:val="24"/>
            <w:szCs w:val="22"/>
          </w:rPr>
          <w:t xml:space="preserve"> </w:t>
        </w:r>
      </w:ins>
      <w:del w:id="147" w:author="acer" w:date="2024-08-08T12:16:00Z">
        <w:r w:rsidR="00BF0DB9" w:rsidDel="004A565A">
          <w:rPr>
            <w:rFonts w:ascii="Times New Roman" w:hAnsi="Times New Roman" w:cs="Times New Roman"/>
            <w:sz w:val="24"/>
            <w:szCs w:val="22"/>
          </w:rPr>
          <w:delText xml:space="preserve"> formula </w:delText>
        </w:r>
        <w:r w:rsidR="00BF0DB9" w:rsidDel="00BE29EE">
          <w:rPr>
            <w:rFonts w:ascii="Times New Roman" w:hAnsi="Times New Roman" w:cs="Times New Roman"/>
            <w:sz w:val="24"/>
            <w:szCs w:val="22"/>
          </w:rPr>
          <w:delText>of</w:delText>
        </w:r>
        <w:r w:rsidR="00BF0DB9" w:rsidDel="004A565A">
          <w:rPr>
            <w:rFonts w:ascii="Times New Roman" w:hAnsi="Times New Roman" w:cs="Times New Roman"/>
            <w:sz w:val="24"/>
            <w:szCs w:val="22"/>
          </w:rPr>
          <w:delText xml:space="preserve"> equation (5)</w:delText>
        </w:r>
        <w:r w:rsidR="005E150D" w:rsidDel="00BE29EE">
          <w:rPr>
            <w:rFonts w:ascii="Times New Roman" w:hAnsi="Times New Roman" w:cs="Times New Roman"/>
            <w:sz w:val="24"/>
            <w:szCs w:val="22"/>
          </w:rPr>
          <w:delText xml:space="preserve"> was used to calculate CS:</w:delText>
        </w:r>
      </w:del>
    </w:p>
    <w:p w:rsidR="005E150D" w:rsidRDefault="00BF0DB9" w:rsidP="005E150D">
      <w:pPr>
        <w:jc w:val="center"/>
        <w:rPr>
          <w:rFonts w:ascii="Times New Roman" w:hAnsi="Times New Roman" w:cs="Times New Roman"/>
          <w:sz w:val="24"/>
          <w:szCs w:val="22"/>
        </w:rPr>
      </w:pPr>
      <w:r>
        <w:rPr>
          <w:rFonts w:ascii="Times New Roman" w:hAnsi="Times New Roman" w:cs="Times New Roman"/>
          <w:sz w:val="24"/>
          <w:szCs w:val="22"/>
        </w:rPr>
        <w:t xml:space="preserve">              </w:t>
      </w:r>
      <w:r w:rsidR="005E150D">
        <w:rPr>
          <w:rFonts w:ascii="Times New Roman" w:hAnsi="Times New Roman" w:cs="Times New Roman"/>
          <w:sz w:val="24"/>
          <w:szCs w:val="22"/>
        </w:rPr>
        <w:t>CS = AGB * 0.47</w:t>
      </w:r>
      <w:r>
        <w:rPr>
          <w:rFonts w:ascii="Times New Roman" w:hAnsi="Times New Roman" w:cs="Times New Roman"/>
          <w:sz w:val="24"/>
          <w:szCs w:val="22"/>
        </w:rPr>
        <w:t xml:space="preserve"> ……………. (5)</w:t>
      </w:r>
    </w:p>
    <w:p w:rsidR="007E47E8" w:rsidRDefault="005E150D" w:rsidP="00AA5E81">
      <w:pPr>
        <w:jc w:val="both"/>
        <w:rPr>
          <w:rFonts w:ascii="Times New Roman" w:hAnsi="Times New Roman" w:cs="Times New Roman"/>
          <w:sz w:val="24"/>
          <w:szCs w:val="22"/>
        </w:rPr>
      </w:pPr>
      <w:r>
        <w:rPr>
          <w:rFonts w:ascii="Times New Roman" w:hAnsi="Times New Roman" w:cs="Times New Roman"/>
          <w:sz w:val="24"/>
          <w:szCs w:val="22"/>
        </w:rPr>
        <w:t xml:space="preserve">Where, CS is the carbon stock in </w:t>
      </w:r>
      <w:proofErr w:type="spellStart"/>
      <w:r>
        <w:rPr>
          <w:rFonts w:ascii="Times New Roman" w:hAnsi="Times New Roman" w:cs="Times New Roman"/>
          <w:sz w:val="24"/>
          <w:szCs w:val="22"/>
        </w:rPr>
        <w:t>ton</w:t>
      </w:r>
      <w:r w:rsidR="007A3B4D">
        <w:rPr>
          <w:rFonts w:ascii="Times New Roman" w:hAnsi="Times New Roman" w:cs="Times New Roman"/>
          <w:sz w:val="24"/>
          <w:szCs w:val="22"/>
        </w:rPr>
        <w:t>ne</w:t>
      </w:r>
      <w:r w:rsidR="00BF0DB9">
        <w:rPr>
          <w:rFonts w:ascii="Times New Roman" w:hAnsi="Times New Roman" w:cs="Times New Roman"/>
          <w:sz w:val="24"/>
          <w:szCs w:val="22"/>
        </w:rPr>
        <w:t>s</w:t>
      </w:r>
      <w:proofErr w:type="spellEnd"/>
      <w:r w:rsidR="00BF0DB9">
        <w:rPr>
          <w:rFonts w:ascii="Times New Roman" w:hAnsi="Times New Roman" w:cs="Times New Roman"/>
          <w:sz w:val="24"/>
          <w:szCs w:val="22"/>
        </w:rPr>
        <w:t xml:space="preserve">; AGB is the above ground biomass and 0.47 is </w:t>
      </w:r>
      <w:ins w:id="148" w:author="acer" w:date="2024-08-15T12:36:00Z">
        <w:r w:rsidR="009C6832">
          <w:rPr>
            <w:rFonts w:ascii="Times New Roman" w:hAnsi="Times New Roman" w:cs="Times New Roman"/>
            <w:sz w:val="24"/>
            <w:szCs w:val="22"/>
          </w:rPr>
          <w:t xml:space="preserve">a </w:t>
        </w:r>
      </w:ins>
      <w:r w:rsidR="00BF0DB9">
        <w:rPr>
          <w:rFonts w:ascii="Times New Roman" w:hAnsi="Times New Roman" w:cs="Times New Roman"/>
          <w:sz w:val="24"/>
          <w:szCs w:val="22"/>
        </w:rPr>
        <w:t>conversion factor or carbon fraction in AGB.</w:t>
      </w:r>
    </w:p>
    <w:p w:rsidR="003F6419" w:rsidRDefault="003F6419" w:rsidP="00AA5E81">
      <w:pPr>
        <w:jc w:val="both"/>
        <w:rPr>
          <w:rFonts w:ascii="Times New Roman" w:hAnsi="Times New Roman" w:cs="Times New Roman"/>
          <w:sz w:val="24"/>
          <w:szCs w:val="22"/>
        </w:rPr>
      </w:pPr>
    </w:p>
    <w:p w:rsidR="00AF28AE" w:rsidRDefault="00AF28AE" w:rsidP="00AA5E81">
      <w:pPr>
        <w:jc w:val="both"/>
        <w:rPr>
          <w:rFonts w:ascii="Times New Roman" w:hAnsi="Times New Roman" w:cs="Times New Roman"/>
          <w:sz w:val="24"/>
          <w:szCs w:val="22"/>
        </w:rPr>
      </w:pPr>
      <w:r w:rsidRPr="00AF28AE">
        <w:rPr>
          <w:rFonts w:ascii="Times New Roman" w:hAnsi="Times New Roman" w:cs="Times New Roman"/>
          <w:b/>
          <w:bCs/>
          <w:sz w:val="24"/>
          <w:szCs w:val="22"/>
        </w:rPr>
        <w:t>Deriving VIs from Sentinel-2 Satellite Image</w:t>
      </w:r>
    </w:p>
    <w:p w:rsidR="00AF28AE" w:rsidRDefault="001F79C8" w:rsidP="00AA5E81">
      <w:pPr>
        <w:jc w:val="both"/>
        <w:rPr>
          <w:rFonts w:ascii="Times New Roman" w:hAnsi="Times New Roman" w:cs="Times New Roman"/>
          <w:sz w:val="24"/>
          <w:szCs w:val="22"/>
        </w:rPr>
      </w:pPr>
      <w:r>
        <w:rPr>
          <w:rFonts w:ascii="Times New Roman" w:hAnsi="Times New Roman" w:cs="Times New Roman"/>
          <w:sz w:val="24"/>
          <w:szCs w:val="22"/>
        </w:rPr>
        <w:t>F</w:t>
      </w:r>
      <w:r w:rsidR="00E656B8">
        <w:rPr>
          <w:rFonts w:ascii="Times New Roman" w:hAnsi="Times New Roman" w:cs="Times New Roman"/>
          <w:sz w:val="24"/>
          <w:szCs w:val="22"/>
        </w:rPr>
        <w:t>rom sentinel-2 satellite imagery, f</w:t>
      </w:r>
      <w:r>
        <w:rPr>
          <w:rFonts w:ascii="Times New Roman" w:hAnsi="Times New Roman" w:cs="Times New Roman"/>
          <w:sz w:val="24"/>
          <w:szCs w:val="22"/>
        </w:rPr>
        <w:t>our bands: band-2 (blue), band-3 (green), band-4 (red) and band-8 (NIR)</w:t>
      </w:r>
      <w:r w:rsidR="00E656B8">
        <w:rPr>
          <w:rFonts w:ascii="Times New Roman" w:hAnsi="Times New Roman" w:cs="Times New Roman"/>
          <w:sz w:val="24"/>
          <w:szCs w:val="22"/>
        </w:rPr>
        <w:t xml:space="preserve"> having spatial resolution of 10 m were used to create various eleven vegetation indices (VIs) following various literature as mentioned in</w:t>
      </w:r>
      <w:ins w:id="149" w:author="acer" w:date="2024-08-15T12:37:00Z">
        <w:r w:rsidR="009C6832">
          <w:rPr>
            <w:rFonts w:ascii="Times New Roman" w:hAnsi="Times New Roman" w:cs="Times New Roman"/>
            <w:sz w:val="24"/>
            <w:szCs w:val="22"/>
          </w:rPr>
          <w:t xml:space="preserve"> the</w:t>
        </w:r>
      </w:ins>
      <w:r w:rsidR="00E656B8">
        <w:rPr>
          <w:rFonts w:ascii="Times New Roman" w:hAnsi="Times New Roman" w:cs="Times New Roman"/>
          <w:sz w:val="24"/>
          <w:szCs w:val="22"/>
        </w:rPr>
        <w:t xml:space="preserve"> table </w:t>
      </w:r>
      <w:r w:rsidR="00465A69">
        <w:rPr>
          <w:rFonts w:ascii="Times New Roman" w:hAnsi="Times New Roman" w:cs="Times New Roman"/>
          <w:sz w:val="24"/>
          <w:szCs w:val="22"/>
        </w:rPr>
        <w:t>(1).</w:t>
      </w:r>
      <w:r w:rsidR="00E656B8">
        <w:rPr>
          <w:rFonts w:ascii="Times New Roman" w:hAnsi="Times New Roman" w:cs="Times New Roman"/>
          <w:sz w:val="24"/>
          <w:szCs w:val="22"/>
        </w:rPr>
        <w:t xml:space="preserve"> </w:t>
      </w:r>
      <w:r w:rsidR="00C52801">
        <w:rPr>
          <w:rFonts w:ascii="Times New Roman" w:hAnsi="Times New Roman" w:cs="Times New Roman"/>
          <w:sz w:val="24"/>
          <w:szCs w:val="22"/>
        </w:rPr>
        <w:t xml:space="preserve">Those 11 vegetation indices </w:t>
      </w:r>
      <w:r w:rsidR="00C52801" w:rsidRPr="00C52801">
        <w:rPr>
          <w:rFonts w:ascii="Times New Roman" w:hAnsi="Times New Roman" w:cs="Times New Roman"/>
          <w:sz w:val="24"/>
          <w:szCs w:val="22"/>
        </w:rPr>
        <w:t>were chosen based on their effectiveness in earlier biomass estimation research</w:t>
      </w:r>
      <w:r w:rsidR="00C52801">
        <w:rPr>
          <w:rFonts w:ascii="Times New Roman" w:hAnsi="Times New Roman" w:cs="Times New Roman"/>
          <w:sz w:val="24"/>
          <w:szCs w:val="22"/>
        </w:rPr>
        <w:t>.</w:t>
      </w:r>
    </w:p>
    <w:p w:rsidR="00710DA8" w:rsidRDefault="00710DA8" w:rsidP="00710DA8">
      <w:pPr>
        <w:jc w:val="center"/>
        <w:rPr>
          <w:rFonts w:ascii="Times New Roman" w:hAnsi="Times New Roman" w:cs="Times New Roman"/>
          <w:sz w:val="24"/>
          <w:szCs w:val="22"/>
        </w:rPr>
      </w:pPr>
      <w:r>
        <w:rPr>
          <w:rFonts w:ascii="Times New Roman" w:hAnsi="Times New Roman" w:cs="Times New Roman"/>
          <w:sz w:val="24"/>
          <w:szCs w:val="22"/>
        </w:rPr>
        <w:t>Table 1: Formula of VIs with their authors</w:t>
      </w:r>
    </w:p>
    <w:tbl>
      <w:tblPr>
        <w:tblStyle w:val="TableGrid"/>
        <w:tblW w:w="0" w:type="auto"/>
        <w:tblLook w:val="04A0" w:firstRow="1" w:lastRow="0" w:firstColumn="1" w:lastColumn="0" w:noHBand="0" w:noVBand="1"/>
      </w:tblPr>
      <w:tblGrid>
        <w:gridCol w:w="715"/>
        <w:gridCol w:w="1260"/>
        <w:gridCol w:w="3600"/>
        <w:gridCol w:w="3441"/>
      </w:tblGrid>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S.N.</w:t>
            </w:r>
          </w:p>
        </w:tc>
        <w:tc>
          <w:tcPr>
            <w:tcW w:w="126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VIs</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Equations</w:t>
            </w:r>
          </w:p>
        </w:tc>
        <w:tc>
          <w:tcPr>
            <w:tcW w:w="3441"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Authors</w:t>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1.</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NDVI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(NIR-Red)/(</w:t>
            </w:r>
            <w:proofErr w:type="spellStart"/>
            <w:r>
              <w:rPr>
                <w:rFonts w:ascii="Times New Roman" w:hAnsi="Times New Roman" w:cs="Times New Roman"/>
                <w:sz w:val="24"/>
                <w:szCs w:val="22"/>
              </w:rPr>
              <w:t>NIR+Red</w:t>
            </w:r>
            <w:proofErr w:type="spellEnd"/>
            <w:r>
              <w:rPr>
                <w:rFonts w:ascii="Times New Roman" w:hAnsi="Times New Roman" w:cs="Times New Roman"/>
                <w:sz w:val="24"/>
                <w:szCs w:val="22"/>
              </w:rPr>
              <w:t>)</w:t>
            </w:r>
          </w:p>
        </w:tc>
        <w:tc>
          <w:tcPr>
            <w:tcW w:w="3441" w:type="dxa"/>
          </w:tcPr>
          <w:p w:rsidR="00710DA8" w:rsidRPr="005A5F40" w:rsidRDefault="00782414" w:rsidP="00386929">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d9EyYl7P","properties":{"formattedCitation":"[36\\uc0\\u8211{}38]","plainCitation":"[36–38]","noteIndex":0},"citationItems":[{"id":32,"uris":["http://zotero.org/users/local/t2Up2V82/items/YBZVGQ3V"],"itemData":{"id":32,"type":"article-journal","container-title":"International Journal of Remote Sensing","DOI":"10.1080/014311697217558","ISSN":"0143-1161, 1366-5901","issue":"12","journalAbbreviation":"International Journal of Remote Sensing","language":"en","page":"2691-2697","source":"DOI.org (Crossref)","title":"Remote estimation of chlorophyll content in higher plant leaves","volume":"18","author":[{"family":"Gitelson","given":"A. A."},{"family":"Merzlyak","given":"M. N."}],"issued":{"date-parts":[["1997",8]]}}},{"id":84,"uris":["http://zotero.org/users/local/t2Up2V82/items/MZ9ATE6W"],"itemData":{"id":84,"type":"article-journal","container-title":"NASA Spec. Publ","issue":"1","page":"309","source":"Google Scholar","title":"Monitoring vegetation systems in the Great Plains with ERTS","volume":"351","author":[{"family":"Rouse","given":"John Wilson"},{"family":"Haas","given":"Rüdiger H."},{"family":"Schell","given":"John A."},{"family":"Deering","given":"Donald W."}],"issued":{"date-parts":[["1974"]]}}},{"id":96,"uris":["http://zotero.org/users/local/t2Up2V82/items/6PVGIFZI"],"itemData":{"id":96,"type":"article-journal","container-title":"Remote sensing of Environment","issue":"2","note":"publisher: Elsevier","page":"127–150","source":"Google Scholar","title":"Red and photographic infrared linear combinations for monitoring vegetation","volume":"8","author":[{"family":"Tucker","given":"Compton J."}],"issued":{"date-parts":[["1979"]]}}}],"schema":"https://github.com/citation-style-language/schema/raw/master/csl-citation.json"}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szCs w:val="24"/>
              </w:rPr>
              <w:t>[36–38]</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2.</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SR</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NIR/Red</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{"citationID":"xDHXLdpB","properties":{"formattedCitation":"[39]","plainCitation":"[39]","noteIndex":0},"citationItems":[{"id":46,"uris":["http://zotero.org/users/local/t2Up2V82/items/HQS7YQDQ"],"itemData":{"id":46,"type":"article-journal","abstract":"Leaf—area index of a forest can be measured by determining the ratio of light at 800 μm to that at 675 μm on the forest floor. It is based on the principle that leaves absorb relatively more red than infrared light, and therefore, the more leaves that are present in the canopy, the greater will be the ratio.","container-title":"Ecology","DOI":"10.2307/1936256","ISSN":"0012-9658, 1939-9170","issue":"4","journalAbbreviation":"Ecology","language":"en","page":"663-666","source":"DOI.org (Crossref)","title":"Derivation of Leaf‐Area Index from Quality of Light on the Forest Floor","volume":"50","author":[{"family":"Jordan","given":"Carl F."}],"issued":{"date-parts":[["1969",7]]}}}],"schema":"https://github.com/citation-style-language/schema/raw/master/csl-citation.json"}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[39]</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3.</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DVI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NIR-Red</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{"citationID":"mINW5I9c","properties":{"formattedCitation":"[38]","plainCitation":"[38]","noteIndex":0},"citationItems":[{"id":96,"uris":["http://zotero.org/users/local/t2Up2V82/items/6PVGIFZI"],"itemData":{"id":96,"type":"article-journal","container-title":"Remote sensing of Environment","issue":"2","note":"publisher: Elsevier","page":"127–150","source":"Google Scholar","title":"Red and photographic infrared linear combinations for monitoring vegetation","volume":"8","author":[{"family":"Tucker","given":"Compton J."}],"issued":{"date-parts":[["1979"]]}}}],"schema":"https://github.com/citation-style-language/schema/raw/master/csl-citation.json"}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[38]</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4.</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NDWI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(Green-NIR)/(</w:t>
            </w:r>
            <w:proofErr w:type="spellStart"/>
            <w:r>
              <w:rPr>
                <w:rFonts w:ascii="Times New Roman" w:hAnsi="Times New Roman" w:cs="Times New Roman"/>
                <w:sz w:val="24"/>
                <w:szCs w:val="22"/>
              </w:rPr>
              <w:t>Green+NIR</w:t>
            </w:r>
            <w:proofErr w:type="spellEnd"/>
            <w:r>
              <w:rPr>
                <w:rFonts w:ascii="Times New Roman" w:hAnsi="Times New Roman" w:cs="Times New Roman"/>
                <w:sz w:val="24"/>
                <w:szCs w:val="22"/>
              </w:rPr>
              <w:t>)</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{"citationID":"2Z4jxxOj","properties":{"formattedCitation":"[40,41]","plainCitation":"[40,41]","noteIndex":0},"citationItems":[{"id":26,"uris":["http://zotero.org/users/local/t2Up2V82/items/9HFAPNCJ"],"itemData":{"id":26,"type":"article-journal","abstract":"The normalized difference vegetation index (NDVI) has been widely used for remote sensing of vegetation for many years. This index uses radiances or reflectances from a red channel around 0.66 μm and a near-IR channel around 0.86 μm. The red channel is located in the strong chlorophyll absorption region, while the near-IR channel is located in the high reflectance plateau of vegetation canopies. The two channels sense very different depths through vegetation canopies. In this article, another index, namely, the normalized difference water index (NDWI), is proposed for remote sensing of vegetation liquid water from space. NDWI is defined as (ϱ(0.86 μm) − ϱ(1.24 μm))(ϱ(0.86 μm) + ϱ(1.24 μm)), where ϱ represents the radiance in reflectance units. Both the 0.86-μm and the 1.24-μm channels are located in the high reflectance plateau of vegetation canopies. They sense similar depths through vegetation canopies. Absorption by vegetation liquid water near 0.86 μm is negligible. Weak liquid absorption at 1.24 μm is present. Canopy scattering enhances the water absorption. As a result, NDWI is sensitive to changes in liquid water content of vegetation canopies. Atmospheric aerosol scattering effects in the 0.86–1.24 μm region are weak. NDWI is less sensitive to atmospheric effects than NDVI. NDWI does not remove completely the background soil reflectance effects, similar to NDVI. Because the information about vegetation canopies contained in the 1.24-μm channel is very different from that contained in the red channel near 0.66 μm, NDWI should be considered as an independent vegetation index. It is complementary to, not a substitute for NDVI. Laboratory-measured reflectance spectra of stacked green leaves, and spectral imaging data acquired with Airborne Visible Infrared Imaging Spectrometer (AVIRIS) over Jasper Ridge in California and the High Plains in northern Colorado, are used to demonstrate the usefulness of NDWI. Comparisons between NDWI and NDVI images are also given.","container-title":"Remote Sensing of Environment","DOI":"10.1016/S0034-4257(96)00067-3","ISSN":"0034-4257","issue":"3","journalAbbreviation":"Remote Sensing of Environment","page":"257-266","source":"ScienceDirect","title":"NDWI—A normalized difference water index for remote sensing of vegetation liquid water from space","volume":"58","author":[{"family":"Gao","given":"Bo-cai"}],"issued":{"date-parts":[["1996",12,1]]}}},{"id":63,"uris":["http://zotero.org/users/local/t2Up2V82/items/P9EZEVNT"],"itemData":{"id":63,"type":"article-journal","container-title":"International Journal of Remote Sensing","DOI":"10.1080/01431169608948714","ISSN":"0143-1161, 1366-5901","issue":"7","journalAbbreviation":"International Journal of Remote Sensing","language":"en","page":"1425-1432","source":"DOI.org (Crossref)","title":"The use of the Normalized Difference Water Index (NDWI) in the delineation of open water features","volume":"17","author":[{"family":"McFEETERS","given":"S. K."}],"issued":{"date-parts":[["1996",5]]}}}],"schema":"https://github.com/citation-style-language/schema/raw/master/csl-citation.json"}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[40,41]</w:t>
            </w:r>
            <w:r>
              <w:rPr>
                <w:rFonts w:ascii="Times New Roman" w:hAnsi="Times New Roman" w:cs="Times New Roman"/>
                <w:b/>
                <w:bCs/>
                <w:sz w:val="24"/>
                <w:szCs w:val="22"/>
              </w:rPr>
              <w:fldChar w:fldCharType="end"/>
            </w:r>
            <w:r w:rsidR="00710DA8" w:rsidRPr="005A5F40">
              <w:rPr>
                <w:rFonts w:ascii="Times New Roman" w:hAnsi="Times New Roman" w:cs="Times New Roman"/>
                <w:b/>
                <w:bCs/>
                <w:sz w:val="24"/>
                <w:szCs w:val="22"/>
              </w:rPr>
              <w:t xml:space="preserve"> </w:t>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5.</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RDVI</w:t>
            </w:r>
          </w:p>
        </w:tc>
        <w:tc>
          <w:tcPr>
            <w:tcW w:w="3600" w:type="dxa"/>
          </w:tcPr>
          <w:p w:rsidR="00710DA8" w:rsidRDefault="00710DA8" w:rsidP="007D3400">
            <w:pPr>
              <w:jc w:val="center"/>
              <w:rPr>
                <w:rFonts w:ascii="Times New Roman" w:hAnsi="Times New Roman" w:cs="Times New Roman"/>
                <w:sz w:val="24"/>
                <w:szCs w:val="22"/>
              </w:rPr>
            </w:pPr>
            <m:oMathPara>
              <m:oMath>
                <m:r>
                  <m:rPr>
                    <m:nor/>
                  </m:rPr>
                  <w:rPr>
                    <w:rFonts w:ascii="Times New Roman" w:hAnsi="Times New Roman" w:cs="Times New Roman"/>
                    <w:sz w:val="24"/>
                    <w:szCs w:val="22"/>
                  </w:rPr>
                  <m:t>(NIR-Red)/</m:t>
                </m:r>
                <m:rad>
                  <m:radPr>
                    <m:degHide m:val="1"/>
                    <m:ctrlPr>
                      <w:rPr>
                        <w:rFonts w:ascii="Cambria Math" w:hAnsi="Cambria Math" w:cs="Times New Roman"/>
                        <w:i/>
                        <w:iCs/>
                        <w:sz w:val="24"/>
                        <w:szCs w:val="22"/>
                      </w:rPr>
                    </m:ctrlPr>
                  </m:radPr>
                  <m:deg/>
                  <m:e>
                    <m:r>
                      <m:rPr>
                        <m:nor/>
                      </m:rPr>
                      <w:rPr>
                        <w:rFonts w:ascii="Times New Roman" w:hAnsi="Times New Roman" w:cs="Times New Roman"/>
                        <w:sz w:val="24"/>
                        <w:szCs w:val="22"/>
                      </w:rPr>
                      <m:t>(NIR</m:t>
                    </m:r>
                    <m:r>
                      <m:rPr>
                        <m:nor/>
                      </m:rPr>
                      <w:rPr>
                        <w:rFonts w:ascii="Times New Roman" w:hAnsi="Times New Roman" w:cs="Times New Roman"/>
                        <w:i/>
                        <w:iCs/>
                        <w:sz w:val="24"/>
                        <w:szCs w:val="22"/>
                      </w:rPr>
                      <m:t>-</m:t>
                    </m:r>
                    <m:r>
                      <m:rPr>
                        <m:nor/>
                      </m:rPr>
                      <w:rPr>
                        <w:rFonts w:ascii="Times New Roman" w:hAnsi="Times New Roman" w:cs="Times New Roman"/>
                        <w:sz w:val="24"/>
                        <w:szCs w:val="22"/>
                      </w:rPr>
                      <m:t>Red)</m:t>
                    </m:r>
                  </m:e>
                </m:rad>
              </m:oMath>
            </m:oMathPara>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{"citationID":"1yoyBkhE","properties":{"formattedCitation":"[42]","plainCitation":"[42]","noteIndex":0},"citationItems":[{"id":83,"uris":["http://zotero.org/users/local/t2Up2V82/items/5369B6I4"],"itemData":{"id":83,"type":"article-journal","container-title":"Remote sensing of Environment","issue":"3","note":"publisher: Elsevier","page":"375–384","source":"Google Scholar","title":"Estimating PAR absorbed by vegetation from bidirectional reflectance measurements","volume":"51","author":[{"family":"Roujean","given":"Jean-Louis"},{"family":"Breon","given":"François-Marie"}],"issued":{"date-parts":[["1995"]]}}}],"schema":"https://github.com/citation-style-language/schema/raw/master/csl-citation.json"}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[42]</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6.</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WDRVI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((0.1*NIR)-Red/(0.1*NIR)+Red)</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{"citationID":"22z6cmcb","properties":{"formattedCitation":"[43]","plainCitation":"[43]","noteIndex":0},"citationItems":[{"id":30,"uris":["http://zotero.org/users/local/t2Up2V82/items/UZXQE3CG"],"itemData":{"id":30,"type":"article-journal","container-title":"Journal of plant physiology","issue":"2","note":"publisher: Elsevier","page":"165–173","source":"Google Scholar","title":"Wide dynamic range vegetation index for remote quantification of biophysical characteristics of vegetation","volume":"161","author":[{"family":"Gitelson","given":"Anatoly A."}],"issued":{"date-parts":[["2004"]]}}}],"schema":"https://github.com/citation-style-language/schema/raw/master/csl-citation.json"}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[43]</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7.</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VARI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(Green-Red)/(</w:t>
            </w:r>
            <w:proofErr w:type="spellStart"/>
            <w:r>
              <w:rPr>
                <w:rFonts w:ascii="Times New Roman" w:hAnsi="Times New Roman" w:cs="Times New Roman"/>
                <w:sz w:val="24"/>
                <w:szCs w:val="22"/>
              </w:rPr>
              <w:t>Green+Red-Blue</w:t>
            </w:r>
            <w:proofErr w:type="spellEnd"/>
            <w:r>
              <w:rPr>
                <w:rFonts w:ascii="Times New Roman" w:hAnsi="Times New Roman" w:cs="Times New Roman"/>
                <w:sz w:val="24"/>
                <w:szCs w:val="22"/>
              </w:rPr>
              <w:t>)</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{"citationID":"yLTz6zaZ","properties":{"formattedCitation":"[44]","plainCitation":"[44]","noteIndex":0},"citationItems":[{"id":36,"uris":["http://zotero.org/users/local/t2Up2V82/items/IEECTBEE"],"itemData":{"id":36,"type":"article-journal","container-title":"Remote sensing of Environment","issue":"1","note":"publisher: Elsevier","page":"76–87","source":"Google Scholar","title":"Novel algorithms for remote estimation of vegetation fraction","volume":"80","author":[{"family":"Gitelson","given":"Anatoly A."},{"family":"Kaufman","given":"Yoram J."},{"family":"Stark","given":"Robert"},{"family":"Rundquist","given":"Don"}],"issued":{"date-parts":[["2002"]]}}}],"schema":"https://github.com/citation-style-language/schema/raw/master/csl-citation.json"}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[44]</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8.</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EVI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2.5*(NIR-Red)/(NIR+6*Red-7.5*Blue)+1</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{"citationID":"p4dcko9g","properties":{"formattedCitation":"[45,46]","plainCitation":"[45,46]","noteIndex":0},"citationItems":[{"id":5,"uris":["http://zotero.org/users/local/t2Up2V82/items/4UXVQG8U"],"itemData":{"id":5,"type":"article-journal","container-title":"Remote Sensing Reviews","DOI":"10.1080/02757259509532298","ISSN":"0275-7257","issue":"1-2","journalAbbreviation":"Remote Sensing Reviews","language":"en","page":"95-120","source":"DOI.org (Crossref)","title":"A review of vegetation indices","volume":"13","author":[{"family":"Bannari","given":"A."},{"family":"Morin","given":"D."},{"family":"Bonn","given":"F."},{"family":"Huete","given":"A. R."}],"issued":{"date-parts":[["1995",8]]}}},{"id":40,"uris":["http://zotero.org/users/local/t2Up2V82/items/AJGSJHRS"],"itemData":{"id":40,"type":"article-journal","container-title":"Remote sensing of environment","issue":"1-2","note":"publisher: Elsevier","page":"195–213","source":"Google Scholar","title":"Overview of the radiometric and biophysical performance of the MODIS vegetation indices","volume":"83","author":[{"family":"Huete","given":"Alfredo"},{"family":"Didan","given":"Kamel"},{"family":"Miura","given":"Tomoaki"},{"family":"Rodriguez","given":"E. Patricia"},{"family":"Gao","given":"Xiang"},{"family":"Ferreira","given":"Laerte G."}],"issued":{"date-parts":[["2002"]]}}}],"schema":"https://github.com/citation-style-language/schema/raw/master/csl-citation.json"}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[45,46]</w:t>
            </w:r>
            <w:r>
              <w:rPr>
                <w:rFonts w:ascii="Times New Roman" w:hAnsi="Times New Roman" w:cs="Times New Roman"/>
                <w:b/>
                <w:bCs/>
                <w:sz w:val="24"/>
                <w:szCs w:val="22"/>
              </w:rPr>
              <w:fldChar w:fldCharType="end"/>
            </w:r>
            <w:r>
              <w:rPr>
                <w:rFonts w:ascii="Times New Roman" w:hAnsi="Times New Roman" w:cs="Times New Roman"/>
                <w:b/>
                <w:bCs/>
                <w:sz w:val="24"/>
                <w:szCs w:val="22"/>
              </w:rPr>
              <w:t xml:space="preserve"> </w:t>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9.</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IPVI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w:t>
            </w:r>
            <w:proofErr w:type="spellStart"/>
            <w:r>
              <w:rPr>
                <w:rFonts w:ascii="Times New Roman" w:hAnsi="Times New Roman" w:cs="Times New Roman"/>
                <w:sz w:val="24"/>
                <w:szCs w:val="22"/>
              </w:rPr>
              <w:t>NIR+Red</w:t>
            </w:r>
            <w:proofErr w:type="spellEnd"/>
            <w:r>
              <w:rPr>
                <w:rFonts w:ascii="Times New Roman" w:hAnsi="Times New Roman" w:cs="Times New Roman"/>
                <w:sz w:val="24"/>
                <w:szCs w:val="22"/>
              </w:rPr>
              <w:t>)</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{"citationID":"ieLlmmoG","properties":{"formattedCitation":"[47]","plainCitation":"[47]","noteIndex":0},"citationItems":[{"id":15,"uris":["http://zotero.org/users/local/t2Up2V82/items/NNLBDARC"],"itemData":{"id":15,"type":"article-journal","container-title":"Remote sensing of Environment","issue":"1","note":"publisher: Elsevier","page":"71–73","source":"Google Scholar","title":"Calculating the vegetation index faster","volume":"34","author":[{"family":"Crippen","given":"Robert E."}],"issued":{"date-parts":[["1990"]]}}}],"schema":"https://github.com/citation-style-language/schema/raw/master/csl-citation.json"}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[47]</w:t>
            </w:r>
            <w:r>
              <w:rPr>
                <w:rFonts w:ascii="Times New Roman" w:hAnsi="Times New Roman" w:cs="Times New Roman"/>
                <w:b/>
                <w:bCs/>
                <w:sz w:val="24"/>
                <w:szCs w:val="22"/>
              </w:rPr>
              <w:fldChar w:fldCharType="end"/>
            </w:r>
            <w:r>
              <w:rPr>
                <w:rFonts w:ascii="Times New Roman" w:hAnsi="Times New Roman" w:cs="Times New Roman"/>
                <w:b/>
                <w:bCs/>
                <w:sz w:val="24"/>
                <w:szCs w:val="22"/>
              </w:rPr>
              <w:t xml:space="preserve"> </w:t>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10.</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NLI</w:t>
            </w:r>
          </w:p>
        </w:tc>
        <w:tc>
          <w:tcPr>
            <w:tcW w:w="3600" w:type="dxa"/>
          </w:tcPr>
          <w:p w:rsidR="00710DA8" w:rsidRDefault="00F512B8" w:rsidP="007D3400">
            <w:pPr>
              <w:jc w:val="center"/>
              <w:rPr>
                <w:rFonts w:ascii="Times New Roman" w:hAnsi="Times New Roman" w:cs="Times New Roman"/>
                <w:sz w:val="24"/>
                <w:szCs w:val="22"/>
              </w:rPr>
            </w:pPr>
            <m:oMath>
              <m:sSup>
                <m:sSupPr>
                  <m:ctrlPr>
                    <w:rPr>
                      <w:rFonts w:ascii="Cambria Math" w:hAnsi="Cambria Math" w:cs="Times New Roman"/>
                      <w:i/>
                      <w:iCs/>
                      <w:sz w:val="24"/>
                      <w:szCs w:val="22"/>
                    </w:rPr>
                  </m:ctrlPr>
                </m:sSupPr>
                <m:e>
                  <m:r>
                    <w:rPr>
                      <w:rFonts w:ascii="Cambria Math" w:hAnsi="Cambria Math" w:cs="Times New Roman"/>
                      <w:sz w:val="24"/>
                      <w:szCs w:val="22"/>
                    </w:rPr>
                    <m:t>(</m:t>
                  </m:r>
                  <m:r>
                    <m:rPr>
                      <m:sty m:val="p"/>
                    </m:rPr>
                    <w:rPr>
                      <w:rFonts w:ascii="Cambria Math" w:hAnsi="Cambria Math" w:cs="Times New Roman"/>
                      <w:sz w:val="24"/>
                      <w:szCs w:val="22"/>
                    </w:rPr>
                    <m:t>NIR</m:t>
                  </m:r>
                  <m:r>
                    <w:rPr>
                      <w:rFonts w:ascii="Cambria Math" w:hAnsi="Cambria Math" w:cs="Times New Roman"/>
                      <w:sz w:val="24"/>
                      <w:szCs w:val="22"/>
                    </w:rPr>
                    <m:t>)</m:t>
                  </m:r>
                </m:e>
                <m:sup>
                  <m:r>
                    <w:rPr>
                      <w:rFonts w:ascii="Cambria Math" w:hAnsi="Cambria Math" w:cs="Times New Roman"/>
                      <w:sz w:val="24"/>
                      <w:szCs w:val="22"/>
                    </w:rPr>
                    <m:t>2</m:t>
                  </m:r>
                </m:sup>
              </m:sSup>
              <m:r>
                <w:rPr>
                  <w:rFonts w:ascii="Cambria Math" w:hAnsi="Cambria Math" w:cs="Times New Roman"/>
                  <w:sz w:val="24"/>
                  <w:szCs w:val="22"/>
                </w:rPr>
                <m:t>-</m:t>
              </m:r>
              <m:r>
                <m:rPr>
                  <m:sty m:val="p"/>
                </m:rPr>
                <w:rPr>
                  <w:rFonts w:ascii="Cambria Math" w:hAnsi="Cambria Math" w:cs="Times New Roman"/>
                  <w:sz w:val="24"/>
                  <w:szCs w:val="22"/>
                </w:rPr>
                <m:t>Red</m:t>
              </m:r>
            </m:oMath>
            <w:r w:rsidR="00710DA8" w:rsidRPr="00E35DFB">
              <w:rPr>
                <w:rFonts w:ascii="Times New Roman" w:hAnsi="Times New Roman" w:cs="Times New Roman"/>
                <w:sz w:val="24"/>
                <w:szCs w:val="22"/>
              </w:rPr>
              <w:t>/</w:t>
            </w:r>
            <m:oMath>
              <m:sSup>
                <m:sSupPr>
                  <m:ctrlPr>
                    <w:rPr>
                      <w:rFonts w:ascii="Cambria Math" w:hAnsi="Cambria Math" w:cs="Times New Roman"/>
                      <w:sz w:val="24"/>
                      <w:szCs w:val="22"/>
                    </w:rPr>
                  </m:ctrlPr>
                </m:sSupPr>
                <m:e>
                  <m:r>
                    <m:rPr>
                      <m:sty m:val="p"/>
                    </m:rPr>
                    <w:rPr>
                      <w:rFonts w:ascii="Cambria Math" w:hAnsi="Cambria Math" w:cs="Times New Roman"/>
                      <w:sz w:val="24"/>
                      <w:szCs w:val="22"/>
                    </w:rPr>
                    <m:t>(NIR)</m:t>
                  </m:r>
                </m:e>
                <m:sup>
                  <m:r>
                    <m:rPr>
                      <m:sty m:val="p"/>
                    </m:rPr>
                    <w:rPr>
                      <w:rFonts w:ascii="Cambria Math" w:hAnsi="Cambria Math" w:cs="Times New Roman"/>
                      <w:sz w:val="24"/>
                      <w:szCs w:val="22"/>
                    </w:rPr>
                    <m:t>2</m:t>
                  </m:r>
                </m:sup>
              </m:sSup>
              <m:r>
                <w:rPr>
                  <w:rFonts w:ascii="Cambria Math" w:hAnsi="Cambria Math" w:cs="Times New Roman"/>
                  <w:sz w:val="24"/>
                  <w:szCs w:val="22"/>
                </w:rPr>
                <m:t>+</m:t>
              </m:r>
              <m:r>
                <m:rPr>
                  <m:sty m:val="p"/>
                </m:rPr>
                <w:rPr>
                  <w:rFonts w:ascii="Cambria Math" w:hAnsi="Cambria Math" w:cs="Times New Roman"/>
                  <w:sz w:val="24"/>
                  <w:szCs w:val="22"/>
                </w:rPr>
                <m:t>Red</m:t>
              </m:r>
            </m:oMath>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{"citationID":"Jn7eWdK7","properties":{"formattedCitation":"[48]","plainCitation":"[48]","noteIndex":0},"citationItems":[{"id":38,"uris":["http://zotero.org/users/local/t2Up2V82/items/R9PKQ2FG"],"itemData":{"id":38,"type":"article-journal","container-title":"Remote Sensing Reviews","DOI":"10.1080/02757259409532252","ISSN":"0275-7257","issue":"4","journalAbbreviation":"Remote Sensing Reviews","language":"en","page":"309-347","source":"DOI.org (Crossref)","title":"Influences of canopy architecture on relationships between various vegetation indices and LAI and Fpar: A computer simulation","title-short":"Influences of canopy architecture on relationships between various vegetation indices and LAI and Fpar","volume":"10","author":[{"family":"Goel","given":"Narendra S."},{"family":"Qin","given":"Wenhan"}],"issued":{"date-parts":[["1994",10]]}}}],"schema":"https://github.com/citation-style-language/schema/raw/master/csl-citation.json"}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[48]</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11.</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GNDVI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(NIR-Green)/(</w:t>
            </w:r>
            <w:proofErr w:type="spellStart"/>
            <w:r>
              <w:rPr>
                <w:rFonts w:ascii="Times New Roman" w:hAnsi="Times New Roman" w:cs="Times New Roman"/>
                <w:sz w:val="24"/>
                <w:szCs w:val="22"/>
              </w:rPr>
              <w:t>NIR+Green</w:t>
            </w:r>
            <w:proofErr w:type="spellEnd"/>
            <w:r>
              <w:rPr>
                <w:rFonts w:ascii="Times New Roman" w:hAnsi="Times New Roman" w:cs="Times New Roman"/>
                <w:sz w:val="24"/>
                <w:szCs w:val="22"/>
              </w:rPr>
              <w:t>)</w:t>
            </w:r>
          </w:p>
        </w:tc>
        <w:tc>
          <w:tcPr>
            <w:tcW w:w="3441" w:type="dxa"/>
          </w:tcPr>
          <w:p w:rsidR="00710DA8" w:rsidRPr="005A5F40" w:rsidRDefault="00AC5BB1" w:rsidP="00AC5BB1">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{"citationID":"vXFYegl3","properties":{"formattedCitation":"[49,50]","plainCitation":"[49,50]","noteIndex":0},"citationItems":[{"id":117,"uris":["http://zotero.org/users/local/t2Up2V82/items/JNQMSBN4"],"itemData":{"id":117,"type":"article-journal","abstract":"Most animals use a “green” spectral range to remotely sense the presence and vitality of vegetation. While humans possess the same ability in their eyes, man-made space-borne sensors that sense evolution of global vegetation, have so far used a combination of the red and near infrared channels instead. In this article we challenge this approach, using measurements of reflectance spectra from 400 nm to 750 nm with spectral resolution of 2 nm, with simultaneous determination of pigment concentrations of mature and autumn senescing leaves. We show that, for a wide range of leaf greenness, the maximum sensitivity of reflectance coincides with the red absorption maximum of chlorophyll-a (Chl-a) at 670 nm. However, for yellow-green to green leaves (with Chl-a more than 3–5 μg/cm2), the reflectance near 670 nm is not sensitive to chlorophyll concentration because of saturation of the relationship of absorptions versus chlorophyll concentration. Maximum sensitivity of Chl-a concentration for a wide range of its variation (0.3–45 μg/cm2) was found, not surprisingly so, around the green band from 520 nm to 630 nm and also near 700 nm. We found that the inverse of the reflectance in the green band was proportional to Chl-a concentration with correlation r2 &gt; 0.95. This band will be present on several future satellite sensors with a global view of vegetation (SeaWiFS to be launched in 1996, Polder on ADEOS-1 also in 1996, and MODIS on EOS in 1998 and 2000). New indexes that use the green channel and are resistant to atmospheric effects are developed. A green NDVI = (ϱnir − ϱgreen(ϱnir + ϱgreen) was tested for a range of Chl-a from 0.3 μg/cm2 to 45 μg/cm2, and found to have an error in the chlorophyll a derivation at leaf level of less than 3 μg/cm2. The new index has wider dynamic range than the NDVI and is, on average, at least five times more sensitive to Chl-a concentration. A green atmospherically resistant vegetation index (GARI), tailored on the concept of ARVI (Kaufman and Tanré, 1992), is developed and is expected to be as resistant to atmospheric effects as ARVI but more sensitive to a wide range of Chl-a concentrations. While NDVI and ARVI are sensitive to vegetation fraction and to rate of absorption of photosynthetic solar radiation, a green vegetation index like GARI should be added to sense the concentration of chlorophyll, to measure the rate of photosynthesis and to monitor plant stress.","container-title":"Remote Sensing of Environment","DOI":"10.1016/S0034-4257(96)00072-7","ISSN":"0034-4257","issue":"3","journalAbbreviation":"Remote Sensing of Environment","page":"289-298","source":"ScienceDirect","title":"Use of a green channel in remote sensing of global vegetation from EOS-MODIS","volume":"58","author":[{"family":"Gitelson","given":"Anatoly A."},{"family":"Kaufman","given":"Yoram J."},{"family":"Merzlyak","given":"Mark N."}],"issued":{"date-parts":[["1996",12,1]]}}},{"id":34,"uris":["http://zotero.org/users/local/t2Up2V82/items/J5FJMRTU"],"itemData":{"id":34,"type":"article-journal","container-title":"Advances in Space Research","issue":"5","note":"publisher: Elsevier","page":"689–692","source":"Google Scholar","title":"Remote sensing of chlorophyll concentration in higher plant leaves","volume":"22","author":[{"family":"Gitelson","given":"Anatoly A."},{"family":"Merzlyak","given":"Mark N."}],"issued":{"date-parts":[["1998"]]}}}],"schema":"https://github.com/citation-style-language/schema/raw/master/csl-citation.json"}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[49,50]</w:t>
            </w:r>
            <w:r>
              <w:rPr>
                <w:rFonts w:ascii="Times New Roman" w:hAnsi="Times New Roman" w:cs="Times New Roman"/>
                <w:b/>
                <w:bCs/>
                <w:sz w:val="24"/>
                <w:szCs w:val="22"/>
              </w:rPr>
              <w:fldChar w:fldCharType="end"/>
            </w:r>
            <w:r w:rsidR="00782414">
              <w:rPr>
                <w:rFonts w:ascii="Times New Roman" w:hAnsi="Times New Roman" w:cs="Times New Roman"/>
                <w:b/>
                <w:bCs/>
                <w:sz w:val="24"/>
                <w:szCs w:val="22"/>
              </w:rPr>
              <w:t xml:space="preserve"> </w:t>
            </w:r>
          </w:p>
        </w:tc>
      </w:tr>
    </w:tbl>
    <w:p w:rsidR="00710DA8" w:rsidRDefault="00710DA8" w:rsidP="00710DA8">
      <w:pPr>
        <w:jc w:val="both"/>
        <w:rPr>
          <w:rFonts w:ascii="Times New Roman" w:hAnsi="Times New Roman" w:cs="Times New Roman"/>
          <w:sz w:val="24"/>
          <w:szCs w:val="22"/>
        </w:rPr>
      </w:pPr>
      <w:r>
        <w:rPr>
          <w:rFonts w:ascii="Times New Roman" w:hAnsi="Times New Roman" w:cs="Times New Roman"/>
          <w:sz w:val="24"/>
          <w:szCs w:val="22"/>
        </w:rPr>
        <w:t>NDVI: Normalized Difference Vegetation Index; SR: Simple Ratio; DVI: Differenced Vegetation Index; NDWI: Normalized Difference Water Index; RDVI: Renormalized Difference Vegetation Index; WDRVI: Wide Dynamic Range Vegetation Index; VARI: Visible Atmospherically Resistant Index; EVI: Enhanced Vegetation Index; IPVI: Infrared Percentage Vegetation Index; NLI: Non-Linear Vegetation Index; GNDVI: Green Normalized Vegetation Index.</w:t>
      </w:r>
    </w:p>
    <w:p w:rsidR="00710DA8" w:rsidRDefault="00710DA8" w:rsidP="00AA5E81">
      <w:pPr>
        <w:jc w:val="both"/>
        <w:rPr>
          <w:rFonts w:ascii="Times New Roman" w:hAnsi="Times New Roman" w:cs="Times New Roman"/>
          <w:b/>
          <w:bCs/>
          <w:sz w:val="24"/>
          <w:szCs w:val="22"/>
        </w:rPr>
      </w:pPr>
    </w:p>
    <w:p w:rsidR="003D2B3F" w:rsidRPr="008868D4" w:rsidRDefault="003D2B3F" w:rsidP="00AA5E81">
      <w:pPr>
        <w:jc w:val="both"/>
        <w:rPr>
          <w:rFonts w:ascii="Times New Roman" w:hAnsi="Times New Roman" w:cs="Times New Roman"/>
          <w:b/>
          <w:bCs/>
          <w:sz w:val="24"/>
          <w:szCs w:val="22"/>
        </w:rPr>
      </w:pPr>
      <w:r w:rsidRPr="008868D4">
        <w:rPr>
          <w:rFonts w:ascii="Times New Roman" w:hAnsi="Times New Roman" w:cs="Times New Roman"/>
          <w:b/>
          <w:bCs/>
          <w:sz w:val="24"/>
          <w:szCs w:val="22"/>
        </w:rPr>
        <w:t>Extraction of plot level pixel values of VIs</w:t>
      </w:r>
    </w:p>
    <w:p w:rsidR="006D2B8F" w:rsidRDefault="000C5328" w:rsidP="00AA5E81">
      <w:pPr>
        <w:jc w:val="both"/>
        <w:rPr>
          <w:rFonts w:ascii="Times New Roman" w:hAnsi="Times New Roman" w:cs="Times New Roman"/>
          <w:sz w:val="24"/>
          <w:szCs w:val="22"/>
        </w:rPr>
      </w:pPr>
      <w:r>
        <w:rPr>
          <w:rFonts w:ascii="Times New Roman" w:hAnsi="Times New Roman" w:cs="Times New Roman"/>
          <w:sz w:val="24"/>
          <w:szCs w:val="22"/>
        </w:rPr>
        <w:t>Buffer tool was used to create the circular buffer region (r = 12.62 m) around the center from each sample plot location (latitude and longitude)</w:t>
      </w:r>
      <w:r w:rsidR="00B740C0">
        <w:rPr>
          <w:rFonts w:ascii="Times New Roman" w:hAnsi="Times New Roman" w:cs="Times New Roman"/>
          <w:sz w:val="24"/>
          <w:szCs w:val="22"/>
        </w:rPr>
        <w:t>.</w:t>
      </w:r>
      <w:r w:rsidR="00500969">
        <w:rPr>
          <w:rFonts w:ascii="Times New Roman" w:hAnsi="Times New Roman" w:cs="Times New Roman"/>
          <w:sz w:val="24"/>
          <w:szCs w:val="22"/>
        </w:rPr>
        <w:t xml:space="preserve"> Zonal Statistics as Table tool was used to extract the pixel value of each of 12.62 m circular sample plots. It provides geo</w:t>
      </w:r>
      <w:r w:rsidR="00243859">
        <w:rPr>
          <w:rFonts w:ascii="Times New Roman" w:hAnsi="Times New Roman" w:cs="Times New Roman"/>
          <w:sz w:val="24"/>
          <w:szCs w:val="22"/>
        </w:rPr>
        <w:t>-</w:t>
      </w:r>
      <w:r w:rsidR="00500969">
        <w:rPr>
          <w:rFonts w:ascii="Times New Roman" w:hAnsi="Times New Roman" w:cs="Times New Roman"/>
          <w:sz w:val="24"/>
          <w:szCs w:val="22"/>
        </w:rPr>
        <w:t xml:space="preserve">database table which was exported to </w:t>
      </w:r>
      <w:r w:rsidR="00243859">
        <w:rPr>
          <w:rFonts w:ascii="Times New Roman" w:hAnsi="Times New Roman" w:cs="Times New Roman"/>
          <w:sz w:val="24"/>
          <w:szCs w:val="22"/>
        </w:rPr>
        <w:t>e</w:t>
      </w:r>
      <w:r w:rsidR="00500969">
        <w:rPr>
          <w:rFonts w:ascii="Times New Roman" w:hAnsi="Times New Roman" w:cs="Times New Roman"/>
          <w:sz w:val="24"/>
          <w:szCs w:val="22"/>
        </w:rPr>
        <w:t xml:space="preserve">xcel for further analysis. </w:t>
      </w:r>
      <w:r w:rsidR="00500969" w:rsidRPr="00500969">
        <w:rPr>
          <w:rFonts w:ascii="Times New Roman" w:hAnsi="Times New Roman" w:cs="Times New Roman"/>
          <w:sz w:val="24"/>
          <w:szCs w:val="22"/>
        </w:rPr>
        <w:t>For</w:t>
      </w:r>
      <w:del w:id="150" w:author="acer" w:date="2024-08-08T13:42:00Z">
        <w:r w:rsidR="00500969" w:rsidRPr="00500969" w:rsidDel="006C4B8C">
          <w:rPr>
            <w:rFonts w:ascii="Times New Roman" w:hAnsi="Times New Roman" w:cs="Times New Roman"/>
            <w:sz w:val="24"/>
            <w:szCs w:val="22"/>
          </w:rPr>
          <w:delText xml:space="preserve"> the</w:delText>
        </w:r>
      </w:del>
      <w:r w:rsidR="00500969" w:rsidRPr="00500969">
        <w:rPr>
          <w:rFonts w:ascii="Times New Roman" w:hAnsi="Times New Roman" w:cs="Times New Roman"/>
          <w:sz w:val="24"/>
          <w:szCs w:val="22"/>
        </w:rPr>
        <w:t xml:space="preserve"> 12.62</w:t>
      </w:r>
      <w:r w:rsidR="00A567AD">
        <w:rPr>
          <w:rFonts w:ascii="Times New Roman" w:hAnsi="Times New Roman" w:cs="Times New Roman"/>
          <w:sz w:val="24"/>
          <w:szCs w:val="22"/>
        </w:rPr>
        <w:t xml:space="preserve"> </w:t>
      </w:r>
      <w:r w:rsidR="00500969" w:rsidRPr="00500969">
        <w:rPr>
          <w:rFonts w:ascii="Times New Roman" w:hAnsi="Times New Roman" w:cs="Times New Roman"/>
          <w:sz w:val="24"/>
          <w:szCs w:val="22"/>
        </w:rPr>
        <w:t>meter</w:t>
      </w:r>
      <w:ins w:id="151" w:author="acer" w:date="2024-08-15T12:37:00Z">
        <w:r w:rsidR="009C6832">
          <w:rPr>
            <w:rFonts w:ascii="Times New Roman" w:hAnsi="Times New Roman" w:cs="Times New Roman"/>
            <w:sz w:val="24"/>
            <w:szCs w:val="22"/>
          </w:rPr>
          <w:t>s</w:t>
        </w:r>
      </w:ins>
      <w:r w:rsidR="001D0A98">
        <w:rPr>
          <w:rFonts w:ascii="Times New Roman" w:hAnsi="Times New Roman" w:cs="Times New Roman"/>
          <w:sz w:val="24"/>
          <w:szCs w:val="22"/>
        </w:rPr>
        <w:t xml:space="preserve"> circular</w:t>
      </w:r>
      <w:r w:rsidR="00500969" w:rsidRPr="00500969">
        <w:rPr>
          <w:rFonts w:ascii="Times New Roman" w:hAnsi="Times New Roman" w:cs="Times New Roman"/>
          <w:sz w:val="24"/>
          <w:szCs w:val="22"/>
        </w:rPr>
        <w:t xml:space="preserve"> plot, zonal </w:t>
      </w:r>
      <w:r w:rsidR="00500969" w:rsidRPr="00500969">
        <w:rPr>
          <w:rFonts w:ascii="Times New Roman" w:hAnsi="Times New Roman" w:cs="Times New Roman"/>
          <w:sz w:val="24"/>
          <w:szCs w:val="22"/>
        </w:rPr>
        <w:lastRenderedPageBreak/>
        <w:t>statistics</w:t>
      </w:r>
      <w:r w:rsidR="001D0A98">
        <w:rPr>
          <w:rFonts w:ascii="Times New Roman" w:hAnsi="Times New Roman" w:cs="Times New Roman"/>
          <w:sz w:val="24"/>
          <w:szCs w:val="22"/>
        </w:rPr>
        <w:t xml:space="preserve"> provides </w:t>
      </w:r>
      <w:ins w:id="152" w:author="acer" w:date="2024-08-15T12:38:00Z">
        <w:r w:rsidR="009C6832">
          <w:rPr>
            <w:rFonts w:ascii="Times New Roman" w:hAnsi="Times New Roman" w:cs="Times New Roman"/>
            <w:sz w:val="24"/>
            <w:szCs w:val="22"/>
          </w:rPr>
          <w:t xml:space="preserve">an </w:t>
        </w:r>
      </w:ins>
      <w:r w:rsidR="001D0A98">
        <w:rPr>
          <w:rFonts w:ascii="Times New Roman" w:hAnsi="Times New Roman" w:cs="Times New Roman"/>
          <w:sz w:val="24"/>
          <w:szCs w:val="22"/>
        </w:rPr>
        <w:t>average of multiple pixels value by calculating</w:t>
      </w:r>
      <w:r w:rsidR="00500969" w:rsidRPr="00500969">
        <w:rPr>
          <w:rFonts w:ascii="Times New Roman" w:hAnsi="Times New Roman" w:cs="Times New Roman"/>
          <w:sz w:val="24"/>
          <w:szCs w:val="22"/>
        </w:rPr>
        <w:t xml:space="preserve"> the nearest neighbor pixel values when the sample plot's area is spread across many pixels</w:t>
      </w:r>
      <w:r w:rsidR="001D0A98">
        <w:rPr>
          <w:rFonts w:ascii="Times New Roman" w:hAnsi="Times New Roman" w:cs="Times New Roman"/>
          <w:sz w:val="24"/>
          <w:szCs w:val="22"/>
        </w:rPr>
        <w:t>.</w:t>
      </w:r>
    </w:p>
    <w:p w:rsidR="0011314C" w:rsidRDefault="0011314C" w:rsidP="00AA5E81">
      <w:pPr>
        <w:jc w:val="both"/>
        <w:rPr>
          <w:rFonts w:ascii="Times New Roman" w:hAnsi="Times New Roman" w:cs="Times New Roman"/>
          <w:sz w:val="24"/>
          <w:szCs w:val="22"/>
        </w:rPr>
      </w:pPr>
    </w:p>
    <w:p w:rsidR="00EF129E" w:rsidRPr="005C29EB" w:rsidRDefault="00FE6C37" w:rsidP="00AA5E81">
      <w:pPr>
        <w:jc w:val="both"/>
        <w:rPr>
          <w:rFonts w:ascii="Times New Roman" w:hAnsi="Times New Roman" w:cs="Times New Roman"/>
          <w:b/>
          <w:bCs/>
          <w:sz w:val="24"/>
          <w:szCs w:val="22"/>
        </w:rPr>
      </w:pPr>
      <w:r w:rsidRPr="005C29EB">
        <w:rPr>
          <w:rFonts w:ascii="Times New Roman" w:hAnsi="Times New Roman" w:cs="Times New Roman"/>
          <w:b/>
          <w:bCs/>
          <w:sz w:val="24"/>
          <w:szCs w:val="22"/>
        </w:rPr>
        <w:t>Statistical Analysis</w:t>
      </w:r>
    </w:p>
    <w:p w:rsidR="00FE6C37" w:rsidRDefault="00615CED" w:rsidP="00AA5E81">
      <w:pPr>
        <w:jc w:val="both"/>
        <w:rPr>
          <w:rFonts w:ascii="Times New Roman" w:hAnsi="Times New Roman" w:cs="Times New Roman"/>
          <w:sz w:val="24"/>
          <w:szCs w:val="22"/>
        </w:rPr>
      </w:pPr>
      <w:r>
        <w:rPr>
          <w:rFonts w:ascii="Times New Roman" w:hAnsi="Times New Roman" w:cs="Times New Roman"/>
          <w:sz w:val="24"/>
          <w:szCs w:val="22"/>
        </w:rPr>
        <w:t xml:space="preserve">IBM SPSS Statistics and Microsoft Excel </w:t>
      </w:r>
      <w:r w:rsidR="0011139A">
        <w:rPr>
          <w:rFonts w:ascii="Times New Roman" w:hAnsi="Times New Roman" w:cs="Times New Roman"/>
          <w:sz w:val="24"/>
          <w:szCs w:val="22"/>
        </w:rPr>
        <w:t>were used for statistical analysis</w:t>
      </w:r>
      <w:r w:rsidR="008D6BDE">
        <w:rPr>
          <w:rFonts w:ascii="Times New Roman" w:hAnsi="Times New Roman" w:cs="Times New Roman"/>
          <w:sz w:val="24"/>
          <w:szCs w:val="22"/>
        </w:rPr>
        <w:t xml:space="preserve">. Five different </w:t>
      </w:r>
      <w:r w:rsidR="007D430C">
        <w:rPr>
          <w:rFonts w:ascii="Times New Roman" w:hAnsi="Times New Roman" w:cs="Times New Roman"/>
          <w:sz w:val="24"/>
          <w:szCs w:val="22"/>
        </w:rPr>
        <w:t xml:space="preserve">functions, i.e., linear, logarithmic, quadratic, power, and exponential regression models were used for assessing the relationship between AGB and each </w:t>
      </w:r>
      <w:ins w:id="153" w:author="acer" w:date="2024-08-08T15:18:00Z">
        <w:r w:rsidR="00205E21">
          <w:rPr>
            <w:rFonts w:ascii="Times New Roman" w:hAnsi="Times New Roman" w:cs="Times New Roman"/>
            <w:sz w:val="24"/>
            <w:szCs w:val="22"/>
          </w:rPr>
          <w:t xml:space="preserve">of 11 </w:t>
        </w:r>
      </w:ins>
      <w:proofErr w:type="spellStart"/>
      <w:r w:rsidR="007D430C">
        <w:rPr>
          <w:rFonts w:ascii="Times New Roman" w:hAnsi="Times New Roman" w:cs="Times New Roman"/>
          <w:sz w:val="24"/>
          <w:szCs w:val="22"/>
        </w:rPr>
        <w:t>VI</w:t>
      </w:r>
      <w:ins w:id="154" w:author="acer" w:date="2024-08-08T15:18:00Z">
        <w:r w:rsidR="00205E21">
          <w:rPr>
            <w:rFonts w:ascii="Times New Roman" w:hAnsi="Times New Roman" w:cs="Times New Roman"/>
            <w:sz w:val="24"/>
            <w:szCs w:val="22"/>
          </w:rPr>
          <w:t>s</w:t>
        </w:r>
      </w:ins>
      <w:r w:rsidR="007D430C">
        <w:rPr>
          <w:rFonts w:ascii="Times New Roman" w:hAnsi="Times New Roman" w:cs="Times New Roman"/>
          <w:sz w:val="24"/>
          <w:szCs w:val="22"/>
        </w:rPr>
        <w:t>.</w:t>
      </w:r>
      <w:proofErr w:type="spellEnd"/>
      <w:r w:rsidR="007D430C">
        <w:rPr>
          <w:rFonts w:ascii="Times New Roman" w:hAnsi="Times New Roman" w:cs="Times New Roman"/>
          <w:sz w:val="24"/>
          <w:szCs w:val="22"/>
        </w:rPr>
        <w:t xml:space="preserve"> </w:t>
      </w:r>
      <w:r w:rsidR="005342FE">
        <w:rPr>
          <w:rFonts w:ascii="Times New Roman" w:hAnsi="Times New Roman" w:cs="Times New Roman"/>
          <w:sz w:val="24"/>
          <w:szCs w:val="22"/>
        </w:rPr>
        <w:t xml:space="preserve">In all five functions, </w:t>
      </w:r>
      <w:r w:rsidR="007D430C">
        <w:rPr>
          <w:rFonts w:ascii="Times New Roman" w:hAnsi="Times New Roman" w:cs="Times New Roman"/>
          <w:sz w:val="24"/>
          <w:szCs w:val="22"/>
        </w:rPr>
        <w:t xml:space="preserve">AGB was used as </w:t>
      </w:r>
      <w:r w:rsidR="000F71AF">
        <w:rPr>
          <w:rFonts w:ascii="Times New Roman" w:hAnsi="Times New Roman" w:cs="Times New Roman"/>
          <w:sz w:val="24"/>
          <w:szCs w:val="22"/>
        </w:rPr>
        <w:t>the</w:t>
      </w:r>
      <w:r w:rsidR="007D430C">
        <w:rPr>
          <w:rFonts w:ascii="Times New Roman" w:hAnsi="Times New Roman" w:cs="Times New Roman"/>
          <w:sz w:val="24"/>
          <w:szCs w:val="22"/>
        </w:rPr>
        <w:t xml:space="preserve"> dependent variable (y) and </w:t>
      </w:r>
      <w:r w:rsidR="005342FE">
        <w:rPr>
          <w:rFonts w:ascii="Times New Roman" w:hAnsi="Times New Roman" w:cs="Times New Roman"/>
          <w:sz w:val="24"/>
          <w:szCs w:val="22"/>
        </w:rPr>
        <w:t>each</w:t>
      </w:r>
      <w:r w:rsidR="007D430C">
        <w:rPr>
          <w:rFonts w:ascii="Times New Roman" w:hAnsi="Times New Roman" w:cs="Times New Roman"/>
          <w:sz w:val="24"/>
          <w:szCs w:val="22"/>
        </w:rPr>
        <w:t xml:space="preserve"> VI</w:t>
      </w:r>
      <w:r w:rsidR="005342FE">
        <w:rPr>
          <w:rFonts w:ascii="Times New Roman" w:hAnsi="Times New Roman" w:cs="Times New Roman"/>
          <w:sz w:val="24"/>
          <w:szCs w:val="22"/>
        </w:rPr>
        <w:t xml:space="preserve"> was</w:t>
      </w:r>
      <w:r w:rsidR="007D430C">
        <w:rPr>
          <w:rFonts w:ascii="Times New Roman" w:hAnsi="Times New Roman" w:cs="Times New Roman"/>
          <w:sz w:val="24"/>
          <w:szCs w:val="22"/>
        </w:rPr>
        <w:t xml:space="preserve"> used as an independent variable (x)</w:t>
      </w:r>
      <w:r w:rsidR="005342FE">
        <w:rPr>
          <w:rFonts w:ascii="Times New Roman" w:hAnsi="Times New Roman" w:cs="Times New Roman"/>
          <w:sz w:val="24"/>
          <w:szCs w:val="22"/>
        </w:rPr>
        <w:t xml:space="preserve"> in order to determine the change in AGB with the change in VI.</w:t>
      </w:r>
      <w:r w:rsidR="00D937C2">
        <w:rPr>
          <w:rFonts w:ascii="Times New Roman" w:hAnsi="Times New Roman" w:cs="Times New Roman"/>
          <w:sz w:val="24"/>
          <w:szCs w:val="22"/>
        </w:rPr>
        <w:t xml:space="preserve"> Out of 26 total sample plots, 18 were used for examining the relationship &amp; development of model while 8 were used for validation of model. Equations (6) to (10) represent the general form of five different functions.</w:t>
      </w:r>
    </w:p>
    <w:p w:rsidR="00A30617" w:rsidRDefault="00A567AD"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65408" behindDoc="0" locked="0" layoutInCell="1" allowOverlap="1" wp14:anchorId="625DE7D9" wp14:editId="47945057">
                <wp:simplePos x="0" y="0"/>
                <wp:positionH relativeFrom="column">
                  <wp:posOffset>0</wp:posOffset>
                </wp:positionH>
                <wp:positionV relativeFrom="paragraph">
                  <wp:posOffset>3868</wp:posOffset>
                </wp:positionV>
                <wp:extent cx="1148648" cy="187872"/>
                <wp:effectExtent l="0" t="0" r="0" b="0"/>
                <wp:wrapNone/>
                <wp:docPr id="8" name="TextBox 7"/>
                <wp:cNvGraphicFramePr/>
                <a:graphic xmlns:a="http://schemas.openxmlformats.org/drawingml/2006/main">
                  <a:graphicData uri="http://schemas.microsoft.com/office/word/2010/wordprocessingShape">
                    <wps:wsp>
                      <wps:cNvSpPr txBox="1"/>
                      <wps:spPr>
                        <a:xfrm>
                          <a:off x="0" y="0"/>
                          <a:ext cx="1148648" cy="18787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*VI</m:t>
                                </m:r>
                              </m:oMath>
                            </m:oMathPara>
                          </w:p>
                        </w:txbxContent>
                      </wps:txbx>
                      <wps:bodyPr vertOverflow="clip" horzOverflow="clip" wrap="none" lIns="0" tIns="0" rIns="0" bIns="0" rtlCol="0" anchor="t">
                        <a:spAutoFit/>
                      </wps:bodyPr>
                    </wps:wsp>
                  </a:graphicData>
                </a:graphic>
              </wp:anchor>
            </w:drawing>
          </mc:Choice>
          <mc:Fallback>
            <w:pict>
              <v:shape w14:anchorId="625DE7D9" id="TextBox 7" o:spid="_x0000_s1055" type="#_x0000_t202" style="position:absolute;left:0;text-align:left;margin-left:0;margin-top:.3pt;width:90.45pt;height:14.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*VI</m:t>
                          </m:r>
                        </m:oMath>
                      </m:oMathPara>
                    </w:p>
                  </w:txbxContent>
                </v:textbox>
              </v:shape>
            </w:pict>
          </mc:Fallback>
        </mc:AlternateContent>
      </w:r>
      <w:r w:rsidR="00A30617">
        <w:rPr>
          <w:rFonts w:ascii="Times New Roman" w:hAnsi="Times New Roman" w:cs="Times New Roman"/>
          <w:sz w:val="24"/>
          <w:szCs w:val="22"/>
        </w:rPr>
        <w:t xml:space="preserve">                             ………… (6)</w:t>
      </w:r>
    </w:p>
    <w:p w:rsidR="00A30617" w:rsidRDefault="00A3061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67456" behindDoc="0" locked="0" layoutInCell="1" allowOverlap="1" wp14:anchorId="3FBDEC79" wp14:editId="7425C2CF">
                <wp:simplePos x="0" y="0"/>
                <wp:positionH relativeFrom="column">
                  <wp:posOffset>0</wp:posOffset>
                </wp:positionH>
                <wp:positionV relativeFrom="paragraph">
                  <wp:posOffset>0</wp:posOffset>
                </wp:positionV>
                <wp:extent cx="1391215" cy="187872"/>
                <wp:effectExtent l="0" t="0" r="0" b="0"/>
                <wp:wrapNone/>
                <wp:docPr id="10" name="TextBox 9"/>
                <wp:cNvGraphicFramePr/>
                <a:graphic xmlns:a="http://schemas.openxmlformats.org/drawingml/2006/main">
                  <a:graphicData uri="http://schemas.microsoft.com/office/word/2010/wordprocessingShape">
                    <wps:wsp>
                      <wps:cNvSpPr txBox="1"/>
                      <wps:spPr>
                        <a:xfrm>
                          <a:off x="0" y="0"/>
                          <a:ext cx="1391215" cy="18787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*ln(VI)</m:t>
                                </m:r>
                              </m:oMath>
                            </m:oMathPara>
                          </w:p>
                        </w:txbxContent>
                      </wps:txbx>
                      <wps:bodyPr vertOverflow="clip" horzOverflow="clip" wrap="none" lIns="0" tIns="0" rIns="0" bIns="0" rtlCol="0" anchor="t">
                        <a:spAutoFit/>
                      </wps:bodyPr>
                    </wps:wsp>
                  </a:graphicData>
                </a:graphic>
              </wp:anchor>
            </w:drawing>
          </mc:Choice>
          <mc:Fallback>
            <w:pict>
              <v:shape w14:anchorId="3FBDEC79" id="TextBox 9" o:spid="_x0000_s1056" type="#_x0000_t202" style="position:absolute;left:0;text-align:left;margin-left:0;margin-top:0;width:109.55pt;height:14.8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*ln(VI)</m:t>
                          </m:r>
                        </m:oMath>
                      </m:oMathPara>
                    </w:p>
                  </w:txbxContent>
                </v:textbox>
              </v:shape>
            </w:pict>
          </mc:Fallback>
        </mc:AlternateContent>
      </w:r>
      <w:r>
        <w:rPr>
          <w:rFonts w:ascii="Times New Roman" w:hAnsi="Times New Roman" w:cs="Times New Roman"/>
          <w:sz w:val="24"/>
          <w:szCs w:val="22"/>
        </w:rPr>
        <w:t xml:space="preserve">                                    ………… (7)</w:t>
      </w:r>
    </w:p>
    <w:p w:rsidR="00A30617" w:rsidRDefault="00A3061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69504" behindDoc="0" locked="0" layoutInCell="1" allowOverlap="1" wp14:anchorId="053605C6" wp14:editId="04883A13">
                <wp:simplePos x="0" y="0"/>
                <wp:positionH relativeFrom="column">
                  <wp:posOffset>0</wp:posOffset>
                </wp:positionH>
                <wp:positionV relativeFrom="paragraph">
                  <wp:posOffset>0</wp:posOffset>
                </wp:positionV>
                <wp:extent cx="1905202" cy="206467"/>
                <wp:effectExtent l="0" t="0" r="0" b="0"/>
                <wp:wrapNone/>
                <wp:docPr id="11" name="TextBox 10"/>
                <wp:cNvGraphicFramePr/>
                <a:graphic xmlns:a="http://schemas.openxmlformats.org/drawingml/2006/main">
                  <a:graphicData uri="http://schemas.microsoft.com/office/word/2010/wordprocessingShape">
                    <wps:wsp>
                      <wps:cNvSpPr txBox="1"/>
                      <wps:spPr>
                        <a:xfrm>
                          <a:off x="0" y="0"/>
                          <a:ext cx="1905202" cy="20646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*VI+</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2</m:t>
                                    </m:r>
                                  </m:sub>
                                </m:sSub>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*(VI)</m:t>
                                    </m:r>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anchor>
            </w:drawing>
          </mc:Choice>
          <mc:Fallback>
            <w:pict>
              <v:shape w14:anchorId="053605C6" id="TextBox 10" o:spid="_x0000_s1057" type="#_x0000_t202" style="position:absolute;left:0;text-align:left;margin-left:0;margin-top:0;width:150pt;height:16.2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*VI+</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2</m:t>
                              </m:r>
                            </m:sub>
                          </m:sSub>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*(VI)</m:t>
                              </m:r>
                            </m:e>
                            <m:sup>
                              <m:r>
                                <w:rPr>
                                  <w:rFonts w:ascii="Cambria Math" w:hAnsi="Cambria Math" w:cstheme="minorBidi"/>
                                  <w:color w:val="000000" w:themeColor="text1"/>
                                  <w:sz w:val="22"/>
                                  <w:szCs w:val="22"/>
                                </w:rPr>
                                <m:t>2</m:t>
                              </m:r>
                            </m:sup>
                          </m:sSup>
                        </m:oMath>
                      </m:oMathPara>
                    </w:p>
                  </w:txbxContent>
                </v:textbox>
              </v:shape>
            </w:pict>
          </mc:Fallback>
        </mc:AlternateContent>
      </w:r>
      <w:r>
        <w:rPr>
          <w:rFonts w:ascii="Times New Roman" w:hAnsi="Times New Roman" w:cs="Times New Roman"/>
          <w:sz w:val="24"/>
          <w:szCs w:val="22"/>
        </w:rPr>
        <w:t xml:space="preserve">                                                 ………… (8)</w:t>
      </w:r>
    </w:p>
    <w:p w:rsidR="00A30617" w:rsidRDefault="00A3061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71552" behindDoc="0" locked="0" layoutInCell="1" allowOverlap="1" wp14:anchorId="6676EB0C" wp14:editId="7B241E5F">
                <wp:simplePos x="0" y="0"/>
                <wp:positionH relativeFrom="column">
                  <wp:posOffset>0</wp:posOffset>
                </wp:positionH>
                <wp:positionV relativeFrom="paragraph">
                  <wp:posOffset>-635</wp:posOffset>
                </wp:positionV>
                <wp:extent cx="982769" cy="197618"/>
                <wp:effectExtent l="0" t="0" r="0" b="0"/>
                <wp:wrapNone/>
                <wp:docPr id="12" name="TextBox 11"/>
                <wp:cNvGraphicFramePr/>
                <a:graphic xmlns:a="http://schemas.openxmlformats.org/drawingml/2006/main">
                  <a:graphicData uri="http://schemas.microsoft.com/office/word/2010/wordprocessingShape">
                    <wps:wsp>
                      <wps:cNvSpPr txBox="1"/>
                      <wps:spPr>
                        <a:xfrm>
                          <a:off x="0" y="0"/>
                          <a:ext cx="982769" cy="197618"/>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w:rPr>
                                    <w:rFonts w:ascii="Cambria Math" w:hAnsi="Cambria Math" w:cstheme="minorBidi"/>
                                    <w:color w:val="000000" w:themeColor="text1"/>
                                  </w:rPr>
                                  <m:t>*</m:t>
                                </m:r>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(VI)</m:t>
                                    </m:r>
                                  </m:e>
                                  <m:sup>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1</m:t>
                                        </m:r>
                                      </m:sub>
                                    </m:sSub>
                                  </m:sup>
                                </m:sSup>
                              </m:oMath>
                            </m:oMathPara>
                          </w:p>
                        </w:txbxContent>
                      </wps:txbx>
                      <wps:bodyPr vertOverflow="clip" horzOverflow="clip" wrap="none" lIns="0" tIns="0" rIns="0" bIns="0" rtlCol="0" anchor="t">
                        <a:spAutoFit/>
                      </wps:bodyPr>
                    </wps:wsp>
                  </a:graphicData>
                </a:graphic>
              </wp:anchor>
            </w:drawing>
          </mc:Choice>
          <mc:Fallback>
            <w:pict>
              <v:shape w14:anchorId="6676EB0C" id="TextBox 11" o:spid="_x0000_s1058" type="#_x0000_t202" style="position:absolute;left:0;text-align:left;margin-left:0;margin-top:-.05pt;width:77.4pt;height:15.5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w:rPr>
                              <w:rFonts w:ascii="Cambria Math" w:hAnsi="Cambria Math" w:cstheme="minorBidi"/>
                              <w:color w:val="000000" w:themeColor="text1"/>
                            </w:rPr>
                            <m:t>*</m:t>
                          </m:r>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(VI)</m:t>
                              </m:r>
                            </m:e>
                            <m:sup>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1</m:t>
                                  </m:r>
                                </m:sub>
                              </m:sSub>
                            </m:sup>
                          </m:sSup>
                        </m:oMath>
                      </m:oMathPara>
                    </w:p>
                  </w:txbxContent>
                </v:textbox>
              </v:shape>
            </w:pict>
          </mc:Fallback>
        </mc:AlternateContent>
      </w:r>
      <w:r>
        <w:rPr>
          <w:rFonts w:ascii="Times New Roman" w:hAnsi="Times New Roman" w:cs="Times New Roman"/>
          <w:sz w:val="24"/>
          <w:szCs w:val="22"/>
        </w:rPr>
        <w:t xml:space="preserve">                         ………….. (9)</w:t>
      </w:r>
    </w:p>
    <w:p w:rsidR="00D937C2" w:rsidRDefault="00A3061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73600" behindDoc="0" locked="0" layoutInCell="1" allowOverlap="1" wp14:anchorId="63D28809" wp14:editId="1EB9A3BA">
                <wp:simplePos x="0" y="0"/>
                <wp:positionH relativeFrom="column">
                  <wp:posOffset>0</wp:posOffset>
                </wp:positionH>
                <wp:positionV relativeFrom="paragraph">
                  <wp:posOffset>-635</wp:posOffset>
                </wp:positionV>
                <wp:extent cx="997324" cy="193323"/>
                <wp:effectExtent l="0" t="0" r="0" b="0"/>
                <wp:wrapNone/>
                <wp:docPr id="13" name="TextBox 12"/>
                <wp:cNvGraphicFramePr/>
                <a:graphic xmlns:a="http://schemas.openxmlformats.org/drawingml/2006/main">
                  <a:graphicData uri="http://schemas.microsoft.com/office/word/2010/wordprocessingShape">
                    <wps:wsp>
                      <wps:cNvSpPr txBox="1"/>
                      <wps:spPr>
                        <a:xfrm>
                          <a:off x="0" y="0"/>
                          <a:ext cx="997324" cy="193323"/>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w:rPr>
                                    <w:rFonts w:ascii="Cambria Math" w:hAnsi="Cambria Math" w:cstheme="minorBidi"/>
                                    <w:color w:val="000000" w:themeColor="text1"/>
                                  </w:rPr>
                                  <m:t>*</m:t>
                                </m:r>
                                <m:sSup>
                                  <m:sSupPr>
                                    <m:ctrlPr>
                                      <w:rPr>
                                        <w:rFonts w:ascii="Cambria Math" w:hAnsi="Cambria Math" w:cstheme="minorBidi"/>
                                        <w:i/>
                                        <w:iCs/>
                                        <w:color w:val="000000" w:themeColor="text1"/>
                                      </w:rPr>
                                    </m:ctrlPr>
                                  </m:sSupPr>
                                  <m:e>
                                    <m:r>
                                      <w:rPr>
                                        <w:rFonts w:ascii="Cambria Math" w:hAnsi="Cambria Math" w:cstheme="minorBidi"/>
                                        <w:color w:val="000000" w:themeColor="text1"/>
                                      </w:rPr>
                                      <m:t>e</m:t>
                                    </m:r>
                                  </m:e>
                                  <m:sup>
                                    <m:r>
                                      <w:rPr>
                                        <w:rFonts w:ascii="Cambria Math" w:hAnsi="Cambria Math" w:cstheme="minorBidi"/>
                                        <w:color w:val="000000" w:themeColor="text1"/>
                                      </w:rPr>
                                      <m:t>VI*</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1</m:t>
                                        </m:r>
                                      </m:sub>
                                    </m:sSub>
                                  </m:sup>
                                </m:sSup>
                              </m:oMath>
                            </m:oMathPara>
                          </w:p>
                        </w:txbxContent>
                      </wps:txbx>
                      <wps:bodyPr vertOverflow="clip" horzOverflow="clip" wrap="none" lIns="0" tIns="0" rIns="0" bIns="0" rtlCol="0" anchor="t">
                        <a:spAutoFit/>
                      </wps:bodyPr>
                    </wps:wsp>
                  </a:graphicData>
                </a:graphic>
              </wp:anchor>
            </w:drawing>
          </mc:Choice>
          <mc:Fallback>
            <w:pict>
              <v:shape w14:anchorId="63D28809" id="TextBox 12" o:spid="_x0000_s1059" type="#_x0000_t202" style="position:absolute;left:0;text-align:left;margin-left:0;margin-top:-.05pt;width:78.55pt;height:15.2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w:rPr>
                              <w:rFonts w:ascii="Cambria Math" w:hAnsi="Cambria Math" w:cstheme="minorBidi"/>
                              <w:color w:val="000000" w:themeColor="text1"/>
                            </w:rPr>
                            <m:t>*</m:t>
                          </m:r>
                          <m:sSup>
                            <m:sSupPr>
                              <m:ctrlPr>
                                <w:rPr>
                                  <w:rFonts w:ascii="Cambria Math" w:hAnsi="Cambria Math" w:cstheme="minorBidi"/>
                                  <w:i/>
                                  <w:iCs/>
                                  <w:color w:val="000000" w:themeColor="text1"/>
                                </w:rPr>
                              </m:ctrlPr>
                            </m:sSupPr>
                            <m:e>
                              <m:r>
                                <w:rPr>
                                  <w:rFonts w:ascii="Cambria Math" w:hAnsi="Cambria Math" w:cstheme="minorBidi"/>
                                  <w:color w:val="000000" w:themeColor="text1"/>
                                </w:rPr>
                                <m:t>e</m:t>
                              </m:r>
                            </m:e>
                            <m:sup>
                              <m:r>
                                <w:rPr>
                                  <w:rFonts w:ascii="Cambria Math" w:hAnsi="Cambria Math" w:cstheme="minorBidi"/>
                                  <w:color w:val="000000" w:themeColor="text1"/>
                                </w:rPr>
                                <m:t>VI*</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1</m:t>
                                  </m:r>
                                </m:sub>
                              </m:sSub>
                            </m:sup>
                          </m:sSup>
                        </m:oMath>
                      </m:oMathPara>
                    </w:p>
                  </w:txbxContent>
                </v:textbox>
              </v:shape>
            </w:pict>
          </mc:Fallback>
        </mc:AlternateContent>
      </w:r>
      <w:r>
        <w:rPr>
          <w:rFonts w:ascii="Times New Roman" w:hAnsi="Times New Roman" w:cs="Times New Roman"/>
          <w:sz w:val="24"/>
          <w:szCs w:val="22"/>
        </w:rPr>
        <w:t xml:space="preserve">                         …………… (10)</w:t>
      </w:r>
    </w:p>
    <w:p w:rsidR="00F726B8" w:rsidRDefault="00F726B8" w:rsidP="00AA5E81">
      <w:pPr>
        <w:jc w:val="both"/>
        <w:rPr>
          <w:rFonts w:ascii="Times New Roman" w:hAnsi="Times New Roman" w:cs="Times New Roman"/>
          <w:sz w:val="24"/>
          <w:szCs w:val="22"/>
        </w:rPr>
      </w:pPr>
      <w:r>
        <w:rPr>
          <w:rFonts w:ascii="Times New Roman" w:hAnsi="Times New Roman" w:cs="Times New Roman"/>
          <w:sz w:val="24"/>
          <w:szCs w:val="22"/>
        </w:rPr>
        <w:t>Where, Y is aboveground biomass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Pr>
          <w:rFonts w:ascii="Times New Roman" w:hAnsi="Times New Roman" w:cs="Times New Roman"/>
          <w:sz w:val="24"/>
          <w:szCs w:val="22"/>
        </w:rPr>
        <w:t xml:space="preserve">); VI is vegetation index value; and </w:t>
      </w:r>
      <m:oMath>
        <m:sSub>
          <m:sSubPr>
            <m:ctrlPr>
              <w:rPr>
                <w:rFonts w:ascii="Cambria Math" w:eastAsiaTheme="minorEastAsia" w:hAnsi="Cambria Math"/>
                <w:i/>
                <w:iCs/>
                <w:color w:val="000000" w:themeColor="text1"/>
                <w:sz w:val="24"/>
                <w:szCs w:val="24"/>
              </w:rPr>
            </m:ctrlPr>
          </m:sSubPr>
          <m:e>
            <m:r>
              <m:rPr>
                <m:sty m:val="p"/>
              </m:rPr>
              <w:rPr>
                <w:rFonts w:ascii="Cambria Math" w:eastAsia="Cambria Math" w:hAnsi="Cambria Math"/>
                <w:color w:val="000000" w:themeColor="text1"/>
              </w:rPr>
              <m:t>β</m:t>
            </m:r>
          </m:e>
          <m:sub>
            <m:r>
              <m:rPr>
                <m:sty m:val="p"/>
              </m:rPr>
              <w:rPr>
                <w:rFonts w:ascii="Cambria Math" w:hAnsi="Cambria Math"/>
                <w:color w:val="000000" w:themeColor="text1"/>
              </w:rPr>
              <m:t>0</m:t>
            </m:r>
          </m:sub>
        </m:sSub>
        <m:r>
          <w:rPr>
            <w:rFonts w:ascii="Cambria Math" w:eastAsiaTheme="minorEastAsia" w:hAnsi="Cambria Math"/>
            <w:color w:val="000000" w:themeColor="text1"/>
            <w:sz w:val="24"/>
            <w:szCs w:val="24"/>
          </w:rPr>
          <m:t xml:space="preserve">, </m:t>
        </m:r>
        <m:sSub>
          <m:sSubPr>
            <m:ctrlPr>
              <w:rPr>
                <w:rFonts w:ascii="Cambria Math" w:eastAsiaTheme="minorEastAsia" w:hAnsi="Cambria Math"/>
                <w:i/>
                <w:iCs/>
                <w:color w:val="000000" w:themeColor="text1"/>
                <w:sz w:val="24"/>
                <w:szCs w:val="24"/>
              </w:rPr>
            </m:ctrlPr>
          </m:sSubPr>
          <m:e>
            <m:r>
              <m:rPr>
                <m:sty m:val="p"/>
              </m:rPr>
              <w:rPr>
                <w:rFonts w:ascii="Cambria Math" w:eastAsia="Cambria Math" w:hAnsi="Cambria Math"/>
                <w:color w:val="000000" w:themeColor="text1"/>
              </w:rPr>
              <m:t>β</m:t>
            </m:r>
          </m:e>
          <m:sub>
            <m:r>
              <m:rPr>
                <m:sty m:val="p"/>
              </m:rPr>
              <w:rPr>
                <w:rFonts w:ascii="Cambria Math" w:hAnsi="Cambria Math"/>
                <w:color w:val="000000" w:themeColor="text1"/>
              </w:rPr>
              <m:t>1</m:t>
            </m:r>
          </m:sub>
        </m:sSub>
        <m:r>
          <w:rPr>
            <w:rFonts w:ascii="Cambria Math" w:eastAsiaTheme="minorEastAsia" w:hAnsi="Cambria Math"/>
            <w:color w:val="000000" w:themeColor="text1"/>
            <w:sz w:val="24"/>
            <w:szCs w:val="24"/>
          </w:rPr>
          <m:t xml:space="preserve">&amp; </m:t>
        </m:r>
        <m:sSub>
          <m:sSubPr>
            <m:ctrlPr>
              <w:rPr>
                <w:rFonts w:ascii="Cambria Math" w:eastAsiaTheme="minorEastAsia" w:hAnsi="Cambria Math"/>
                <w:i/>
                <w:iCs/>
                <w:color w:val="000000" w:themeColor="text1"/>
                <w:szCs w:val="22"/>
              </w:rPr>
            </m:ctrlPr>
          </m:sSubPr>
          <m:e>
            <m:r>
              <m:rPr>
                <m:sty m:val="p"/>
              </m:rPr>
              <w:rPr>
                <w:rFonts w:ascii="Cambria Math" w:hAnsi="Cambria Math"/>
                <w:color w:val="000000" w:themeColor="text1"/>
                <w:szCs w:val="22"/>
              </w:rPr>
              <m:t>β</m:t>
            </m:r>
          </m:e>
          <m:sub>
            <m:r>
              <m:rPr>
                <m:sty m:val="p"/>
              </m:rPr>
              <w:rPr>
                <w:rFonts w:ascii="Cambria Math" w:hAnsi="Cambria Math"/>
                <w:color w:val="000000" w:themeColor="text1"/>
                <w:szCs w:val="22"/>
              </w:rPr>
              <m:t>2</m:t>
            </m:r>
          </m:sub>
        </m:sSub>
      </m:oMath>
      <w:r>
        <w:rPr>
          <w:rFonts w:ascii="Times New Roman" w:eastAsiaTheme="minorEastAsia" w:hAnsi="Times New Roman" w:cs="Times New Roman"/>
          <w:iCs/>
          <w:color w:val="000000" w:themeColor="text1"/>
          <w:sz w:val="24"/>
          <w:szCs w:val="24"/>
        </w:rPr>
        <w:t xml:space="preserve"> are parameters of </w:t>
      </w:r>
      <w:ins w:id="155" w:author="acer" w:date="2024-08-15T13:13:00Z">
        <w:r w:rsidR="00D83BD8">
          <w:rPr>
            <w:rFonts w:ascii="Times New Roman" w:eastAsiaTheme="minorEastAsia" w:hAnsi="Times New Roman" w:cs="Times New Roman"/>
            <w:iCs/>
            <w:color w:val="000000" w:themeColor="text1"/>
            <w:sz w:val="24"/>
            <w:szCs w:val="24"/>
          </w:rPr>
          <w:t xml:space="preserve">the </w:t>
        </w:r>
      </w:ins>
      <w:r>
        <w:rPr>
          <w:rFonts w:ascii="Times New Roman" w:eastAsiaTheme="minorEastAsia" w:hAnsi="Times New Roman" w:cs="Times New Roman"/>
          <w:iCs/>
          <w:color w:val="000000" w:themeColor="text1"/>
          <w:sz w:val="24"/>
          <w:szCs w:val="24"/>
        </w:rPr>
        <w:t>respective regression equations.</w:t>
      </w:r>
    </w:p>
    <w:p w:rsidR="0028105A" w:rsidRDefault="0028105A" w:rsidP="00AA5E81">
      <w:pPr>
        <w:jc w:val="both"/>
        <w:rPr>
          <w:rFonts w:ascii="Times New Roman" w:hAnsi="Times New Roman" w:cs="Times New Roman"/>
          <w:sz w:val="24"/>
          <w:szCs w:val="22"/>
        </w:rPr>
      </w:pPr>
    </w:p>
    <w:p w:rsidR="00B51104" w:rsidRDefault="00B51104" w:rsidP="00B51104">
      <w:pPr>
        <w:jc w:val="both"/>
        <w:rPr>
          <w:rFonts w:ascii="Times New Roman" w:hAnsi="Times New Roman" w:cs="Times New Roman"/>
          <w:sz w:val="24"/>
          <w:szCs w:val="22"/>
        </w:rPr>
      </w:pPr>
      <w:r>
        <w:rPr>
          <w:rFonts w:ascii="Times New Roman" w:hAnsi="Times New Roman" w:cs="Times New Roman"/>
          <w:b/>
          <w:bCs/>
          <w:sz w:val="24"/>
          <w:szCs w:val="22"/>
        </w:rPr>
        <w:t>Evaluation of Models</w:t>
      </w:r>
    </w:p>
    <w:p w:rsidR="005D7B63" w:rsidRDefault="008A0A82" w:rsidP="00AA5E81">
      <w:pPr>
        <w:jc w:val="both"/>
        <w:rPr>
          <w:rFonts w:ascii="Times New Roman" w:eastAsiaTheme="minorEastAsia" w:hAnsi="Times New Roman" w:cs="Times New Roman"/>
          <w:iCs/>
          <w:sz w:val="24"/>
          <w:szCs w:val="22"/>
        </w:rPr>
      </w:pPr>
      <w:ins w:id="156" w:author="acer" w:date="2024-08-08T15:25:00Z">
        <w:r>
          <w:rPr>
            <w:rFonts w:ascii="Times New Roman" w:hAnsi="Times New Roman" w:cs="Times New Roman"/>
            <w:sz w:val="24"/>
            <w:szCs w:val="22"/>
          </w:rPr>
          <w:t xml:space="preserve">In case of all 55 (5*11) different regression models, </w:t>
        </w:r>
      </w:ins>
      <w:ins w:id="157" w:author="acer" w:date="2024-08-08T15:26:00Z">
        <w:r>
          <w:rPr>
            <w:rFonts w:ascii="Times New Roman" w:hAnsi="Times New Roman" w:cs="Times New Roman"/>
            <w:sz w:val="24"/>
            <w:szCs w:val="22"/>
          </w:rPr>
          <w:t>t</w:t>
        </w:r>
      </w:ins>
      <w:moveToRangeStart w:id="158" w:author="acer" w:date="2024-08-08T15:24:00Z" w:name="move174023112"/>
      <w:moveTo w:id="159" w:author="acer" w:date="2024-08-08T15:24:00Z">
        <w:del w:id="160" w:author="acer" w:date="2024-08-08T15:24:00Z">
          <w:r w:rsidDel="008A0A82">
            <w:rPr>
              <w:rFonts w:ascii="Times New Roman" w:hAnsi="Times New Roman" w:cs="Times New Roman"/>
              <w:sz w:val="24"/>
              <w:szCs w:val="22"/>
            </w:rPr>
            <w:delText>t</w:delText>
          </w:r>
        </w:del>
        <w:r>
          <w:rPr>
            <w:rFonts w:ascii="Times New Roman" w:hAnsi="Times New Roman" w:cs="Times New Roman"/>
            <w:sz w:val="24"/>
            <w:szCs w:val="22"/>
          </w:rPr>
          <w:t>he relationship between AGB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Pr>
            <w:rFonts w:ascii="Times New Roman" w:hAnsi="Times New Roman" w:cs="Times New Roman"/>
            <w:sz w:val="24"/>
            <w:szCs w:val="22"/>
          </w:rPr>
          <w:t xml:space="preserve">) and </w:t>
        </w:r>
        <w:del w:id="161" w:author="acer" w:date="2024-08-08T15:26:00Z">
          <w:r w:rsidDel="008A0A82">
            <w:rPr>
              <w:rFonts w:ascii="Times New Roman" w:hAnsi="Times New Roman" w:cs="Times New Roman"/>
              <w:sz w:val="24"/>
              <w:szCs w:val="22"/>
            </w:rPr>
            <w:delText xml:space="preserve">11 </w:delText>
          </w:r>
        </w:del>
      </w:moveTo>
      <w:ins w:id="162" w:author="acer" w:date="2024-08-08T15:25:00Z">
        <w:r>
          <w:rPr>
            <w:rFonts w:ascii="Times New Roman" w:hAnsi="Times New Roman" w:cs="Times New Roman"/>
            <w:sz w:val="24"/>
            <w:szCs w:val="22"/>
          </w:rPr>
          <w:t xml:space="preserve">different </w:t>
        </w:r>
      </w:ins>
      <w:moveTo w:id="163" w:author="acer" w:date="2024-08-08T15:24:00Z">
        <w:r>
          <w:rPr>
            <w:rFonts w:ascii="Times New Roman" w:hAnsi="Times New Roman" w:cs="Times New Roman"/>
            <w:sz w:val="24"/>
            <w:szCs w:val="22"/>
          </w:rPr>
          <w:t>VIs</w:t>
        </w:r>
        <w:del w:id="164" w:author="acer" w:date="2024-08-08T15:25:00Z">
          <w:r w:rsidDel="008A0A82">
            <w:rPr>
              <w:rFonts w:ascii="Times New Roman" w:hAnsi="Times New Roman" w:cs="Times New Roman"/>
              <w:sz w:val="24"/>
              <w:szCs w:val="22"/>
            </w:rPr>
            <w:delText>.</w:delText>
          </w:r>
        </w:del>
      </w:moveTo>
      <w:ins w:id="165" w:author="acer" w:date="2024-08-08T15:25:00Z">
        <w:r>
          <w:rPr>
            <w:rFonts w:ascii="Times New Roman" w:hAnsi="Times New Roman" w:cs="Times New Roman"/>
            <w:sz w:val="24"/>
            <w:szCs w:val="22"/>
          </w:rPr>
          <w:t xml:space="preserve"> were compared</w:t>
        </w:r>
      </w:ins>
      <w:ins w:id="166" w:author="acer" w:date="2024-08-08T15:26:00Z">
        <w:r>
          <w:rPr>
            <w:rFonts w:ascii="Times New Roman" w:hAnsi="Times New Roman" w:cs="Times New Roman"/>
            <w:sz w:val="24"/>
            <w:szCs w:val="22"/>
          </w:rPr>
          <w:t xml:space="preserve"> </w:t>
        </w:r>
      </w:ins>
      <w:ins w:id="167" w:author="acer" w:date="2024-08-08T15:30:00Z">
        <w:r w:rsidR="000E1EE6">
          <w:rPr>
            <w:rFonts w:ascii="Times New Roman" w:hAnsi="Times New Roman" w:cs="Times New Roman"/>
            <w:sz w:val="24"/>
            <w:szCs w:val="22"/>
          </w:rPr>
          <w:t xml:space="preserve">by analyzing </w:t>
        </w:r>
      </w:ins>
      <w:ins w:id="168" w:author="acer" w:date="2024-08-08T15:26:00Z">
        <w:r>
          <w:rPr>
            <w:rFonts w:ascii="Times New Roman" w:hAnsi="Times New Roman" w:cs="Times New Roman"/>
            <w:sz w:val="24"/>
            <w:szCs w:val="22"/>
          </w:rPr>
          <w:t>the value of</w:t>
        </w:r>
      </w:ins>
      <w:ins w:id="169" w:author="acer" w:date="2024-08-15T13:13:00Z">
        <w:r w:rsidR="00D83BD8">
          <w:rPr>
            <w:rFonts w:ascii="Times New Roman" w:hAnsi="Times New Roman" w:cs="Times New Roman"/>
            <w:sz w:val="24"/>
            <w:szCs w:val="22"/>
          </w:rPr>
          <w:t xml:space="preserve"> the</w:t>
        </w:r>
      </w:ins>
      <w:moveTo w:id="170" w:author="acer" w:date="2024-08-08T15:24:00Z">
        <w:del w:id="171" w:author="acer" w:date="2024-08-08T15:26:00Z">
          <w:r w:rsidDel="008A0A82">
            <w:rPr>
              <w:rFonts w:ascii="Times New Roman" w:hAnsi="Times New Roman" w:cs="Times New Roman"/>
              <w:sz w:val="24"/>
              <w:szCs w:val="22"/>
            </w:rPr>
            <w:delText xml:space="preserve"> </w:delText>
          </w:r>
        </w:del>
      </w:moveTo>
      <w:moveToRangeEnd w:id="158"/>
      <w:del w:id="172" w:author="acer" w:date="2024-08-08T15:26:00Z">
        <w:r w:rsidR="002F2FA0" w:rsidDel="008A0A82">
          <w:rPr>
            <w:rFonts w:ascii="Times New Roman" w:hAnsi="Times New Roman" w:cs="Times New Roman"/>
            <w:sz w:val="24"/>
            <w:szCs w:val="22"/>
          </w:rPr>
          <w:delText>C</w:delText>
        </w:r>
      </w:del>
      <w:ins w:id="173" w:author="acer" w:date="2024-08-08T15:26:00Z">
        <w:r>
          <w:rPr>
            <w:rFonts w:ascii="Times New Roman" w:hAnsi="Times New Roman" w:cs="Times New Roman"/>
            <w:sz w:val="24"/>
            <w:szCs w:val="22"/>
          </w:rPr>
          <w:t xml:space="preserve"> c</w:t>
        </w:r>
      </w:ins>
      <w:r w:rsidR="002F2FA0">
        <w:rPr>
          <w:rFonts w:ascii="Times New Roman" w:hAnsi="Times New Roman" w:cs="Times New Roman"/>
          <w:sz w:val="24"/>
          <w:szCs w:val="22"/>
        </w:rPr>
        <w:t>oefficient of determination (</w:t>
      </w:r>
      <m:oMath>
        <m:sSup>
          <m:sSupPr>
            <m:ctrlPr>
              <w:rPr>
                <w:rFonts w:ascii="Cambria Math" w:hAnsi="Cambria Math" w:cs="Times New Roman"/>
                <w:iCs/>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2F2FA0" w:rsidRPr="00241CCC">
        <w:rPr>
          <w:rFonts w:ascii="Times New Roman" w:hAnsi="Times New Roman" w:cs="Times New Roman"/>
          <w:sz w:val="24"/>
          <w:szCs w:val="22"/>
        </w:rPr>
        <w:t>)</w:t>
      </w:r>
      <w:ins w:id="174" w:author="acer" w:date="2024-08-08T15:27:00Z">
        <w:r>
          <w:rPr>
            <w:rFonts w:ascii="Times New Roman" w:hAnsi="Times New Roman" w:cs="Times New Roman"/>
            <w:sz w:val="24"/>
            <w:szCs w:val="22"/>
          </w:rPr>
          <w:t xml:space="preserve">. </w:t>
        </w:r>
      </w:ins>
      <w:del w:id="175" w:author="acer" w:date="2024-08-08T15:27:00Z">
        <w:r w:rsidR="002F2FA0" w:rsidDel="008A0A82">
          <w:rPr>
            <w:rFonts w:ascii="Times New Roman" w:hAnsi="Times New Roman" w:cs="Times New Roman"/>
            <w:sz w:val="24"/>
            <w:szCs w:val="22"/>
          </w:rPr>
          <w:delText xml:space="preserve"> was compared </w:delText>
        </w:r>
      </w:del>
      <w:del w:id="176" w:author="acer" w:date="2024-08-08T15:25:00Z">
        <w:r w:rsidR="002F2FA0" w:rsidDel="008A0A82">
          <w:rPr>
            <w:rFonts w:ascii="Times New Roman" w:hAnsi="Times New Roman" w:cs="Times New Roman"/>
            <w:sz w:val="24"/>
            <w:szCs w:val="22"/>
          </w:rPr>
          <w:delText xml:space="preserve">in case of all </w:delText>
        </w:r>
        <w:r w:rsidR="00BA02FE" w:rsidDel="008A0A82">
          <w:rPr>
            <w:rFonts w:ascii="Times New Roman" w:hAnsi="Times New Roman" w:cs="Times New Roman"/>
            <w:sz w:val="24"/>
            <w:szCs w:val="22"/>
          </w:rPr>
          <w:delText>55 (5*11)</w:delText>
        </w:r>
        <w:r w:rsidR="002F2FA0" w:rsidDel="008A0A82">
          <w:rPr>
            <w:rFonts w:ascii="Times New Roman" w:hAnsi="Times New Roman" w:cs="Times New Roman"/>
            <w:sz w:val="24"/>
            <w:szCs w:val="22"/>
          </w:rPr>
          <w:delText xml:space="preserve"> different regression models </w:delText>
        </w:r>
      </w:del>
      <w:del w:id="177" w:author="acer" w:date="2024-08-08T15:28:00Z">
        <w:r w:rsidR="002F2FA0" w:rsidDel="008A0A82">
          <w:rPr>
            <w:rFonts w:ascii="Times New Roman" w:hAnsi="Times New Roman" w:cs="Times New Roman"/>
            <w:sz w:val="24"/>
            <w:szCs w:val="22"/>
          </w:rPr>
          <w:delText xml:space="preserve">used for </w:delText>
        </w:r>
      </w:del>
      <w:ins w:id="178" w:author="acer" w:date="2024-08-08T15:27:00Z">
        <w:r>
          <w:rPr>
            <w:rFonts w:ascii="Times New Roman" w:hAnsi="Times New Roman" w:cs="Times New Roman"/>
            <w:sz w:val="24"/>
            <w:szCs w:val="22"/>
          </w:rPr>
          <w:t>E</w:t>
        </w:r>
      </w:ins>
      <w:del w:id="179" w:author="acer" w:date="2024-08-08T15:27:00Z">
        <w:r w:rsidR="00EF3357" w:rsidDel="008A0A82">
          <w:rPr>
            <w:rFonts w:ascii="Times New Roman" w:hAnsi="Times New Roman" w:cs="Times New Roman"/>
            <w:sz w:val="24"/>
            <w:szCs w:val="22"/>
          </w:rPr>
          <w:delText>e</w:delText>
        </w:r>
      </w:del>
      <w:r w:rsidR="00EF3357">
        <w:rPr>
          <w:rFonts w:ascii="Times New Roman" w:hAnsi="Times New Roman" w:cs="Times New Roman"/>
          <w:sz w:val="24"/>
          <w:szCs w:val="22"/>
        </w:rPr>
        <w:t>valuati</w:t>
      </w:r>
      <w:ins w:id="180" w:author="acer" w:date="2024-08-08T15:27:00Z">
        <w:r>
          <w:rPr>
            <w:rFonts w:ascii="Times New Roman" w:hAnsi="Times New Roman" w:cs="Times New Roman"/>
            <w:sz w:val="24"/>
            <w:szCs w:val="22"/>
          </w:rPr>
          <w:t>on,</w:t>
        </w:r>
      </w:ins>
      <w:del w:id="181" w:author="acer" w:date="2024-08-08T15:27:00Z">
        <w:r w:rsidR="00EF3357" w:rsidDel="008A0A82">
          <w:rPr>
            <w:rFonts w:ascii="Times New Roman" w:hAnsi="Times New Roman" w:cs="Times New Roman"/>
            <w:sz w:val="24"/>
            <w:szCs w:val="22"/>
          </w:rPr>
          <w:delText>ng</w:delText>
        </w:r>
      </w:del>
      <w:r w:rsidR="002F2FA0">
        <w:rPr>
          <w:rFonts w:ascii="Times New Roman" w:hAnsi="Times New Roman" w:cs="Times New Roman"/>
          <w:sz w:val="24"/>
          <w:szCs w:val="22"/>
        </w:rPr>
        <w:t xml:space="preserve"> </w:t>
      </w:r>
      <w:moveFromRangeStart w:id="182" w:author="acer" w:date="2024-08-08T15:24:00Z" w:name="move174023112"/>
      <w:moveFrom w:id="183" w:author="acer" w:date="2024-08-08T15:24:00Z">
        <w:r w:rsidR="002F2FA0" w:rsidDel="008A0A82">
          <w:rPr>
            <w:rFonts w:ascii="Times New Roman" w:hAnsi="Times New Roman" w:cs="Times New Roman"/>
            <w:sz w:val="24"/>
            <w:szCs w:val="22"/>
          </w:rPr>
          <w:t>the relationship between AGB</w:t>
        </w:r>
        <w:r w:rsidR="00EF3357" w:rsidDel="008A0A82">
          <w:rPr>
            <w:rFonts w:ascii="Times New Roman" w:hAnsi="Times New Roman" w:cs="Times New Roman"/>
            <w:sz w:val="24"/>
            <w:szCs w:val="22"/>
          </w:rPr>
          <w:t xml:space="preserve"> (</w:t>
        </w:r>
        <w:r w:rsidR="00EF3357" w:rsidRPr="004C7AFA" w:rsidDel="008A0A82">
          <w:rPr>
            <w:rFonts w:ascii="Times New Roman" w:hAnsi="Times New Roman" w:cs="Times New Roman"/>
            <w:color w:val="000000" w:themeColor="text1"/>
            <w:sz w:val="24"/>
            <w:szCs w:val="24"/>
            <w:shd w:val="clear" w:color="auto" w:fill="FFFFFF"/>
          </w:rPr>
          <w:t>t</w:t>
        </w:r>
        <w:r w:rsidR="00EF3357" w:rsidDel="008A0A82">
          <w:rPr>
            <w:rFonts w:ascii="Times New Roman" w:hAnsi="Times New Roman" w:cs="Times New Roman"/>
            <w:color w:val="000000" w:themeColor="text1"/>
            <w:sz w:val="24"/>
            <w:szCs w:val="24"/>
            <w:shd w:val="clear" w:color="auto" w:fill="FFFFFF"/>
          </w:rPr>
          <w:t>.</w:t>
        </w:r>
        <w:r w:rsidR="00EF3357" w:rsidRPr="004C7AFA" w:rsidDel="008A0A82">
          <w:rPr>
            <w:rFonts w:ascii="Times New Roman" w:hAnsi="Times New Roman" w:cs="Times New Roman"/>
            <w:color w:val="000000" w:themeColor="text1"/>
            <w:sz w:val="24"/>
            <w:szCs w:val="24"/>
            <w:shd w:val="clear" w:color="auto" w:fill="FFFFFF"/>
          </w:rPr>
          <w:t>ha</w:t>
        </w:r>
        <w:r w:rsidR="00EF3357" w:rsidRPr="004C7AFA" w:rsidDel="008A0A82">
          <w:rPr>
            <w:rFonts w:ascii="Times New Roman" w:hAnsi="Times New Roman" w:cs="Times New Roman"/>
            <w:color w:val="000000" w:themeColor="text1"/>
            <w:sz w:val="24"/>
            <w:szCs w:val="24"/>
            <w:shd w:val="clear" w:color="auto" w:fill="FFFFFF"/>
            <w:vertAlign w:val="superscript"/>
          </w:rPr>
          <w:t>-1</w:t>
        </w:r>
        <w:r w:rsidR="00EF3357" w:rsidDel="008A0A82">
          <w:rPr>
            <w:rFonts w:ascii="Times New Roman" w:hAnsi="Times New Roman" w:cs="Times New Roman"/>
            <w:sz w:val="24"/>
            <w:szCs w:val="22"/>
          </w:rPr>
          <w:t xml:space="preserve">) and 11 VIs. </w:t>
        </w:r>
      </w:moveFrom>
      <w:moveFromRangeEnd w:id="182"/>
      <w:ins w:id="184" w:author="acer" w:date="2024-08-08T15:27:00Z">
        <w:r>
          <w:rPr>
            <w:rFonts w:ascii="Times New Roman" w:hAnsi="Times New Roman" w:cs="Times New Roman"/>
            <w:sz w:val="24"/>
            <w:szCs w:val="22"/>
          </w:rPr>
          <w:t>s</w:t>
        </w:r>
      </w:ins>
      <w:del w:id="185" w:author="acer" w:date="2024-08-08T15:27:00Z">
        <w:r w:rsidR="00860CF8" w:rsidDel="008A0A82">
          <w:rPr>
            <w:rFonts w:ascii="Times New Roman" w:hAnsi="Times New Roman" w:cs="Times New Roman"/>
            <w:sz w:val="24"/>
            <w:szCs w:val="22"/>
          </w:rPr>
          <w:delText>S</w:delText>
        </w:r>
      </w:del>
      <w:r w:rsidR="00860CF8">
        <w:rPr>
          <w:rFonts w:ascii="Times New Roman" w:hAnsi="Times New Roman" w:cs="Times New Roman"/>
          <w:sz w:val="24"/>
          <w:szCs w:val="22"/>
        </w:rPr>
        <w:t>electi</w:t>
      </w:r>
      <w:del w:id="186" w:author="acer" w:date="2024-08-08T15:28:00Z">
        <w:r w:rsidR="00860CF8" w:rsidDel="008A0A82">
          <w:rPr>
            <w:rFonts w:ascii="Times New Roman" w:hAnsi="Times New Roman" w:cs="Times New Roman"/>
            <w:sz w:val="24"/>
            <w:szCs w:val="22"/>
          </w:rPr>
          <w:delText>ng</w:delText>
        </w:r>
      </w:del>
      <w:ins w:id="187" w:author="acer" w:date="2024-08-08T15:28:00Z">
        <w:r>
          <w:rPr>
            <w:rFonts w:ascii="Times New Roman" w:hAnsi="Times New Roman" w:cs="Times New Roman"/>
            <w:sz w:val="24"/>
            <w:szCs w:val="22"/>
          </w:rPr>
          <w:t>on</w:t>
        </w:r>
      </w:ins>
      <w:r w:rsidR="00860CF8">
        <w:rPr>
          <w:rFonts w:ascii="Times New Roman" w:hAnsi="Times New Roman" w:cs="Times New Roman"/>
          <w:sz w:val="24"/>
          <w:szCs w:val="22"/>
        </w:rPr>
        <w:t xml:space="preserve"> and short-listing </w:t>
      </w:r>
      <w:ins w:id="188" w:author="acer" w:date="2024-08-08T15:28:00Z">
        <w:r>
          <w:rPr>
            <w:rFonts w:ascii="Times New Roman" w:hAnsi="Times New Roman" w:cs="Times New Roman"/>
            <w:sz w:val="24"/>
            <w:szCs w:val="22"/>
          </w:rPr>
          <w:t>of</w:t>
        </w:r>
      </w:ins>
      <w:del w:id="189" w:author="acer" w:date="2024-08-08T15:28:00Z">
        <w:r w:rsidR="00860CF8" w:rsidDel="008A0A82">
          <w:rPr>
            <w:rFonts w:ascii="Times New Roman" w:hAnsi="Times New Roman" w:cs="Times New Roman"/>
            <w:sz w:val="24"/>
            <w:szCs w:val="22"/>
          </w:rPr>
          <w:delText>the</w:delText>
        </w:r>
      </w:del>
      <w:r w:rsidR="00860CF8">
        <w:rPr>
          <w:rFonts w:ascii="Times New Roman" w:hAnsi="Times New Roman" w:cs="Times New Roman"/>
          <w:sz w:val="24"/>
          <w:szCs w:val="22"/>
        </w:rPr>
        <w:t xml:space="preserve"> better model among various regression models looking at their higher value of </w:t>
      </w:r>
      <m:oMath>
        <m:sSup>
          <m:sSupPr>
            <m:ctrlPr>
              <w:rPr>
                <w:rFonts w:ascii="Cambria Math" w:hAnsi="Cambria Math" w:cs="Times New Roman"/>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860CF8">
        <w:rPr>
          <w:rFonts w:ascii="Times New Roman" w:eastAsiaTheme="minorEastAsia" w:hAnsi="Times New Roman" w:cs="Times New Roman"/>
          <w:iCs/>
          <w:sz w:val="24"/>
          <w:szCs w:val="22"/>
        </w:rPr>
        <w:t xml:space="preserve"> is effective as done in various forest biomass estimation study</w:t>
      </w:r>
      <w:r w:rsidR="00B97600">
        <w:rPr>
          <w:rFonts w:ascii="Times New Roman" w:eastAsiaTheme="minorEastAsia" w:hAnsi="Times New Roman" w:cs="Times New Roman"/>
          <w:iCs/>
          <w:sz w:val="24"/>
          <w:szCs w:val="22"/>
        </w:rPr>
        <w:t xml:space="preserve"> </w:t>
      </w:r>
      <w:r w:rsidR="00B97600">
        <w:rPr>
          <w:rFonts w:ascii="Times New Roman" w:eastAsiaTheme="minorEastAsia" w:hAnsi="Times New Roman" w:cs="Times New Roman"/>
          <w:iCs/>
          <w:sz w:val="24"/>
          <w:szCs w:val="22"/>
        </w:rPr>
        <w:fldChar w:fldCharType="begin"/>
      </w:r>
      <w:r w:rsidR="00386929">
        <w:rPr>
          <w:rFonts w:ascii="Times New Roman" w:eastAsiaTheme="minorEastAsia" w:hAnsi="Times New Roman" w:cs="Times New Roman"/>
          <w:iCs/>
          <w:sz w:val="24"/>
          <w:szCs w:val="22"/>
        </w:rPr>
        <w:instrText xml:space="preserve"> ADDIN ZOTERO_ITEM CSL_CITATION {"citationID":"6k32aMvE","properties":{"formattedCitation":"[30,51\\uc0\\u8211{}53]","plainCitation":"[30,51–53]","noteIndex":0},"citationItems":[{"id":43,"uris":["http://zotero.org/users/local/t2Up2V82/items/298Q8CNP"],"itemData":{"id":43,"type":"article-journal","container-title":"Applied Geography","note":"publisher: Elsevier","page":"311–321","source":"Google Scholar","title":"Mangrove biomass estimation in Southwest Thailand using machine learning","volume":"45","author":[{"family":"Jachowski","given":"Nicholas RA"},{"family":"Quak","given":"Michelle SY"},{"family":"Friess","given":"Daniel A."},{"family":"Duangnamon","given":"Decha"},{"family":"Webb","given":"Edward L."},{"family":"Ziegler","given":"Alan D."}],"issued":{"date-parts":[["2013"]]}}},{"id":53,"uris":["http://zotero.org/users/local/t2Up2V82/items/MXTB5UAQ"],"itemData":{"id":53,"type":"article-journal","container-title":"Scientific reports","issue":"1","note":"publisher: Nature Publishing Group UK London","page":"9952","source":"Google Scholar","title":"Forest aboveground biomass estimation using Landsat 8 and Sentinel-1A data with machine learning algorithms","volume":"10","author":[{"family":"Li","given":"Yingchang"},{"family":"Li","given":"Mingyang"},{"family":"Li","given":"Chao"},{"family":"Liu","given":"Zhenzhen"}],"issued":{"date-parts":[["2020"]]}}},{"id":73,"uris":["http://zotero.org/users/local/t2Up2V82/items/ZZI7PJZA"],"itemData":{"id":73,"type":"article-journal","container-title":"GIScience &amp; Remote Sensing","DOI":"10.1080/15481603.2016.1269869","ISSN":"1548-1603, 1943-7226","issue":"3","journalAbbreviation":"GIScience &amp; Remote Sensing","language":"en","page":"329-353","source":"DOI.org (Crossref)","title":"Biomass estimation of &lt;i&gt;Sonneratia caseolaris&lt;/i&gt; (l.) Engler at a coastal area of Hai Phong city (Vietnam) using ALOS-2 PALSAR imagery and GIS-based multi-layer perceptron neural networks","volume":"54","author":[{"family":"Pham","given":"Tien Dat"},{"family":"Yoshino","given":"Kunihiko"},{"family":"Bui","given":"Dieu Tien"}],"issued":{"date-parts":[["2017",5,4]]}}},{"id":75,"uris":["http://zotero.org/users/local/t2Up2V82/items/FYCKKAZZ"],"itemData":{"id":75,"type":"article-journal","container-title":"International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B97600">
        <w:rPr>
          <w:rFonts w:ascii="Times New Roman" w:eastAsiaTheme="minorEastAsia" w:hAnsi="Times New Roman" w:cs="Times New Roman"/>
          <w:iCs/>
          <w:sz w:val="24"/>
          <w:szCs w:val="22"/>
        </w:rPr>
        <w:fldChar w:fldCharType="separate"/>
      </w:r>
      <w:r w:rsidR="00386929" w:rsidRPr="00386929">
        <w:rPr>
          <w:rFonts w:ascii="Times New Roman" w:hAnsi="Times New Roman" w:cs="Times New Roman"/>
          <w:sz w:val="24"/>
          <w:szCs w:val="24"/>
        </w:rPr>
        <w:t>[30,51–53]</w:t>
      </w:r>
      <w:r w:rsidR="00B97600">
        <w:rPr>
          <w:rFonts w:ascii="Times New Roman" w:eastAsiaTheme="minorEastAsia" w:hAnsi="Times New Roman" w:cs="Times New Roman"/>
          <w:iCs/>
          <w:sz w:val="24"/>
          <w:szCs w:val="22"/>
        </w:rPr>
        <w:fldChar w:fldCharType="end"/>
      </w:r>
      <w:r w:rsidR="008D12E6">
        <w:rPr>
          <w:rFonts w:ascii="Times New Roman" w:eastAsiaTheme="minorEastAsia" w:hAnsi="Times New Roman" w:cs="Times New Roman"/>
          <w:iCs/>
          <w:sz w:val="24"/>
          <w:szCs w:val="22"/>
        </w:rPr>
        <w:t xml:space="preserve">. </w:t>
      </w:r>
      <w:r w:rsidR="00FE0B5D">
        <w:rPr>
          <w:rFonts w:ascii="Times New Roman" w:eastAsiaTheme="minorEastAsia" w:hAnsi="Times New Roman" w:cs="Times New Roman"/>
          <w:iCs/>
          <w:sz w:val="24"/>
          <w:szCs w:val="22"/>
        </w:rPr>
        <w:t>R</w:t>
      </w:r>
      <w:r w:rsidR="008D12E6">
        <w:rPr>
          <w:rFonts w:ascii="Times New Roman" w:eastAsiaTheme="minorEastAsia" w:hAnsi="Times New Roman" w:cs="Times New Roman"/>
          <w:iCs/>
          <w:sz w:val="24"/>
          <w:szCs w:val="22"/>
        </w:rPr>
        <w:t xml:space="preserve">egression models with </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r>
          <m:rPr>
            <m:sty m:val="p"/>
          </m:rPr>
          <w:rPr>
            <w:rFonts w:ascii="Cambria Math" w:eastAsiaTheme="minorEastAsia" w:hAnsi="Cambria Math" w:cs="Times New Roman"/>
            <w:sz w:val="24"/>
            <w:szCs w:val="22"/>
          </w:rPr>
          <m:t>≥0.70</m:t>
        </m:r>
      </m:oMath>
      <w:r w:rsidR="00FE0B5D">
        <w:rPr>
          <w:rFonts w:ascii="Times New Roman" w:eastAsiaTheme="minorEastAsia" w:hAnsi="Times New Roman" w:cs="Times New Roman"/>
          <w:iCs/>
          <w:sz w:val="24"/>
          <w:szCs w:val="22"/>
        </w:rPr>
        <w:t xml:space="preserve"> were shortlisted</w:t>
      </w:r>
      <w:r w:rsidR="004754CE">
        <w:rPr>
          <w:rFonts w:ascii="Times New Roman" w:eastAsiaTheme="minorEastAsia" w:hAnsi="Times New Roman" w:cs="Times New Roman"/>
          <w:iCs/>
          <w:sz w:val="24"/>
          <w:szCs w:val="22"/>
        </w:rPr>
        <w:t xml:space="preserve"> purposively</w:t>
      </w:r>
      <w:r w:rsidR="00FE0B5D">
        <w:rPr>
          <w:rFonts w:ascii="Times New Roman" w:eastAsiaTheme="minorEastAsia" w:hAnsi="Times New Roman" w:cs="Times New Roman"/>
          <w:iCs/>
          <w:sz w:val="24"/>
          <w:szCs w:val="22"/>
        </w:rPr>
        <w:t xml:space="preserve"> in this study. </w:t>
      </w:r>
      <w:r w:rsidR="00E61BBC">
        <w:rPr>
          <w:rFonts w:ascii="Times New Roman" w:eastAsiaTheme="minorEastAsia" w:hAnsi="Times New Roman" w:cs="Times New Roman"/>
          <w:iCs/>
          <w:sz w:val="24"/>
          <w:szCs w:val="22"/>
        </w:rPr>
        <w:t>Along with other parameters for model selection,</w:t>
      </w:r>
      <w:r w:rsidR="008604B9">
        <w:rPr>
          <w:rFonts w:ascii="Times New Roman" w:eastAsiaTheme="minorEastAsia" w:hAnsi="Times New Roman" w:cs="Times New Roman"/>
          <w:iCs/>
          <w:sz w:val="24"/>
          <w:szCs w:val="22"/>
        </w:rPr>
        <w:t xml:space="preserve"> </w:t>
      </w:r>
      <w:r w:rsidR="008604B9">
        <w:rPr>
          <w:rFonts w:ascii="Times New Roman" w:eastAsiaTheme="minorEastAsia" w:hAnsi="Times New Roman" w:cs="Times New Roman"/>
          <w:iCs/>
          <w:sz w:val="24"/>
          <w:szCs w:val="22"/>
        </w:rPr>
        <w:fldChar w:fldCharType="begin"/>
      </w:r>
      <w:r w:rsidR="00386929">
        <w:rPr>
          <w:rFonts w:ascii="Times New Roman" w:eastAsiaTheme="minorEastAsia" w:hAnsi="Times New Roman" w:cs="Times New Roman"/>
          <w:iCs/>
          <w:sz w:val="24"/>
          <w:szCs w:val="22"/>
        </w:rPr>
        <w:instrText xml:space="preserve"> ADDIN ZOTERO_ITEM CSL_CITATION {"citationID":"x7ewsGA5","properties":{"formattedCitation":"[53]","plainCitation":"[53]","noteIndex":0},"citationItems":[{"id":73,"uris":["http://zotero.org/users/local/t2Up2V82/items/ZZI7PJZA"],"itemData":{"id":73,"type":"article-journal","container-title":"GIScience &amp; Remote Sensing","DOI":"10.1080/15481603.2016.1269869","ISSN":"1548-1603, 1943-7226","issue":"3","journalAbbreviation":"GIScience &amp; Remote Sensing","language":"en","page":"329-353","source":"DOI.org (Crossref)","title":"Biomass estimation of &lt;i&gt;Sonneratia caseolaris&lt;/i&gt; (l.) Engler at a coastal area of Hai Phong city (Vietnam) using ALOS-2 PALSAR imagery and GIS-based multi-layer perceptron neural networks","volume":"54","author":[{"family":"Pham","given":"Tien Dat"},{"family":"Yoshino","given":"Kunihiko"},{"family":"Bui","given":"Dieu Tien"}],"issued":{"date-parts":[["2017",5,4]]}}}],"schema":"https://github.com/citation-style-language/schema/raw/master/csl-citation.json"} </w:instrText>
      </w:r>
      <w:r w:rsidR="008604B9">
        <w:rPr>
          <w:rFonts w:ascii="Times New Roman" w:eastAsiaTheme="minorEastAsia" w:hAnsi="Times New Roman" w:cs="Times New Roman"/>
          <w:iCs/>
          <w:sz w:val="24"/>
          <w:szCs w:val="22"/>
        </w:rPr>
        <w:fldChar w:fldCharType="separate"/>
      </w:r>
      <w:r w:rsidR="00386929" w:rsidRPr="00386929">
        <w:rPr>
          <w:rFonts w:ascii="Times New Roman" w:hAnsi="Times New Roman" w:cs="Times New Roman"/>
          <w:sz w:val="24"/>
        </w:rPr>
        <w:t>[53]</w:t>
      </w:r>
      <w:r w:rsidR="008604B9">
        <w:rPr>
          <w:rFonts w:ascii="Times New Roman" w:eastAsiaTheme="minorEastAsia" w:hAnsi="Times New Roman" w:cs="Times New Roman"/>
          <w:iCs/>
          <w:sz w:val="24"/>
          <w:szCs w:val="22"/>
        </w:rPr>
        <w:fldChar w:fldCharType="end"/>
      </w:r>
      <w:r w:rsidR="00E61BBC">
        <w:rPr>
          <w:rFonts w:ascii="Times New Roman" w:eastAsiaTheme="minorEastAsia" w:hAnsi="Times New Roman" w:cs="Times New Roman"/>
          <w:iCs/>
          <w:sz w:val="24"/>
          <w:szCs w:val="22"/>
        </w:rPr>
        <w:t xml:space="preserve"> have used AIC &amp; BIC and </w:t>
      </w:r>
      <w:r w:rsidR="008604B9">
        <w:rPr>
          <w:rFonts w:ascii="Times New Roman" w:eastAsiaTheme="minorEastAsia" w:hAnsi="Times New Roman" w:cs="Times New Roman"/>
          <w:iCs/>
          <w:sz w:val="24"/>
          <w:szCs w:val="22"/>
        </w:rPr>
        <w:fldChar w:fldCharType="begin"/>
      </w:r>
      <w:r w:rsidR="00386929">
        <w:rPr>
          <w:rFonts w:ascii="Times New Roman" w:eastAsiaTheme="minorEastAsia" w:hAnsi="Times New Roman" w:cs="Times New Roman"/>
          <w:iCs/>
          <w:sz w:val="24"/>
          <w:szCs w:val="22"/>
        </w:rPr>
        <w:instrText xml:space="preserve"> ADDIN ZOTERO_ITEM CSL_CITATION {"citationID":"VJ6FM36U","properties":{"formattedCitation":"[30]","plainCitation":"[30]","noteIndex":0},"citationItems":[{"id":75,"uris":["http://zotero.org/users/local/t2Up2V82/items/FYCKKAZZ"],"itemData":{"id":75,"type":"article-journal","container-title":"International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8604B9">
        <w:rPr>
          <w:rFonts w:ascii="Times New Roman" w:eastAsiaTheme="minorEastAsia" w:hAnsi="Times New Roman" w:cs="Times New Roman"/>
          <w:iCs/>
          <w:sz w:val="24"/>
          <w:szCs w:val="22"/>
        </w:rPr>
        <w:fldChar w:fldCharType="separate"/>
      </w:r>
      <w:r w:rsidR="00386929" w:rsidRPr="00386929">
        <w:rPr>
          <w:rFonts w:ascii="Times New Roman" w:hAnsi="Times New Roman" w:cs="Times New Roman"/>
          <w:sz w:val="24"/>
        </w:rPr>
        <w:t>[30]</w:t>
      </w:r>
      <w:r w:rsidR="008604B9">
        <w:rPr>
          <w:rFonts w:ascii="Times New Roman" w:eastAsiaTheme="minorEastAsia" w:hAnsi="Times New Roman" w:cs="Times New Roman"/>
          <w:iCs/>
          <w:sz w:val="24"/>
          <w:szCs w:val="22"/>
        </w:rPr>
        <w:fldChar w:fldCharType="end"/>
      </w:r>
      <w:r w:rsidR="008604B9">
        <w:rPr>
          <w:rFonts w:ascii="Times New Roman" w:eastAsiaTheme="minorEastAsia" w:hAnsi="Times New Roman" w:cs="Times New Roman"/>
          <w:iCs/>
          <w:sz w:val="24"/>
          <w:szCs w:val="22"/>
        </w:rPr>
        <w:t xml:space="preserve"> </w:t>
      </w:r>
      <w:r w:rsidR="00E61BBC">
        <w:rPr>
          <w:rFonts w:ascii="Times New Roman" w:eastAsiaTheme="minorEastAsia" w:hAnsi="Times New Roman" w:cs="Times New Roman"/>
          <w:iCs/>
          <w:sz w:val="24"/>
          <w:szCs w:val="22"/>
        </w:rPr>
        <w:t xml:space="preserve">have used </w:t>
      </w:r>
      <m:oMath>
        <m:sSubSup>
          <m:sSubSupPr>
            <m:ctrlPr>
              <w:rPr>
                <w:rFonts w:ascii="Cambria Math" w:eastAsiaTheme="minorEastAsia" w:hAnsi="Cambria Math" w:cs="Times New Roman"/>
                <w:sz w:val="24"/>
                <w:szCs w:val="22"/>
              </w:rPr>
            </m:ctrlPr>
          </m:sSubSupPr>
          <m:e>
            <m:r>
              <m:rPr>
                <m:sty m:val="p"/>
              </m:rPr>
              <w:rPr>
                <w:rFonts w:ascii="Cambria Math" w:eastAsiaTheme="minorEastAsia" w:hAnsi="Cambria Math" w:cs="Times New Roman"/>
                <w:sz w:val="24"/>
                <w:szCs w:val="22"/>
              </w:rPr>
              <m:t>R</m:t>
            </m:r>
          </m:e>
          <m:sub>
            <m:r>
              <m:rPr>
                <m:sty m:val="p"/>
              </m:rPr>
              <w:rPr>
                <w:rFonts w:ascii="Cambria Math" w:eastAsiaTheme="minorEastAsia" w:hAnsi="Cambria Math" w:cs="Times New Roman"/>
                <w:sz w:val="24"/>
                <w:szCs w:val="22"/>
              </w:rPr>
              <m:t>adj.</m:t>
            </m:r>
          </m:sub>
          <m:sup>
            <m:r>
              <m:rPr>
                <m:sty m:val="p"/>
              </m:rPr>
              <w:rPr>
                <w:rFonts w:ascii="Cambria Math" w:eastAsiaTheme="minorEastAsia" w:hAnsi="Cambria Math" w:cs="Times New Roman"/>
                <w:sz w:val="24"/>
                <w:szCs w:val="22"/>
              </w:rPr>
              <m:t>2</m:t>
            </m:r>
          </m:sup>
        </m:sSubSup>
      </m:oMath>
      <w:r w:rsidR="00E61BBC" w:rsidRPr="00241CCC">
        <w:rPr>
          <w:rFonts w:ascii="Times New Roman" w:eastAsiaTheme="minorEastAsia" w:hAnsi="Times New Roman" w:cs="Times New Roman"/>
          <w:sz w:val="24"/>
          <w:szCs w:val="22"/>
        </w:rPr>
        <w:t xml:space="preserve">, </w:t>
      </w:r>
      <w:r w:rsidR="00E61BBC">
        <w:rPr>
          <w:rFonts w:ascii="Times New Roman" w:eastAsiaTheme="minorEastAsia" w:hAnsi="Times New Roman" w:cs="Times New Roman"/>
          <w:iCs/>
          <w:sz w:val="24"/>
          <w:szCs w:val="22"/>
        </w:rPr>
        <w:t xml:space="preserve">AIC &amp; BIC and both the literatures have selected the model with higher </w:t>
      </w:r>
      <m:oMath>
        <m:sSubSup>
          <m:sSubSupPr>
            <m:ctrlPr>
              <w:rPr>
                <w:rFonts w:ascii="Cambria Math" w:eastAsiaTheme="minorEastAsia" w:hAnsi="Cambria Math" w:cs="Times New Roman"/>
                <w:sz w:val="24"/>
                <w:szCs w:val="22"/>
              </w:rPr>
            </m:ctrlPr>
          </m:sSubSupPr>
          <m:e>
            <m:r>
              <m:rPr>
                <m:sty m:val="p"/>
              </m:rPr>
              <w:rPr>
                <w:rFonts w:ascii="Cambria Math" w:eastAsiaTheme="minorEastAsia" w:hAnsi="Cambria Math" w:cs="Times New Roman"/>
                <w:sz w:val="24"/>
                <w:szCs w:val="22"/>
              </w:rPr>
              <m:t>R</m:t>
            </m:r>
          </m:e>
          <m:sub>
            <m:r>
              <m:rPr>
                <m:sty m:val="p"/>
              </m:rPr>
              <w:rPr>
                <w:rFonts w:ascii="Cambria Math" w:eastAsiaTheme="minorEastAsia" w:hAnsi="Cambria Math" w:cs="Times New Roman"/>
                <w:sz w:val="24"/>
                <w:szCs w:val="22"/>
              </w:rPr>
              <m:t>adj.</m:t>
            </m:r>
          </m:sub>
          <m:sup>
            <m:r>
              <m:rPr>
                <m:sty m:val="p"/>
              </m:rPr>
              <w:rPr>
                <w:rFonts w:ascii="Cambria Math" w:eastAsiaTheme="minorEastAsia" w:hAnsi="Cambria Math" w:cs="Times New Roman"/>
                <w:sz w:val="24"/>
                <w:szCs w:val="22"/>
              </w:rPr>
              <m:t>2</m:t>
            </m:r>
          </m:sup>
        </m:sSubSup>
      </m:oMath>
      <w:r w:rsidR="00E61BBC">
        <w:rPr>
          <w:rFonts w:ascii="Times New Roman" w:eastAsiaTheme="minorEastAsia" w:hAnsi="Times New Roman" w:cs="Times New Roman"/>
          <w:iCs/>
          <w:sz w:val="24"/>
          <w:szCs w:val="22"/>
        </w:rPr>
        <w:t>, lowest AIC &amp; BIC value as best model.</w:t>
      </w:r>
      <w:r w:rsidR="00E61BBC">
        <w:rPr>
          <w:rFonts w:ascii="Times New Roman" w:hAnsi="Times New Roman" w:cs="Times New Roman"/>
          <w:sz w:val="24"/>
          <w:szCs w:val="22"/>
        </w:rPr>
        <w:t xml:space="preserve"> </w:t>
      </w:r>
      <w:r w:rsidR="000C2BDD">
        <w:rPr>
          <w:rFonts w:ascii="Times New Roman" w:eastAsiaTheme="minorEastAsia" w:hAnsi="Times New Roman" w:cs="Times New Roman"/>
          <w:iCs/>
          <w:sz w:val="24"/>
          <w:szCs w:val="22"/>
        </w:rPr>
        <w:t>Therefore</w:t>
      </w:r>
      <w:r w:rsidR="00E61BBC">
        <w:rPr>
          <w:rFonts w:ascii="Times New Roman" w:eastAsiaTheme="minorEastAsia" w:hAnsi="Times New Roman" w:cs="Times New Roman"/>
          <w:iCs/>
          <w:sz w:val="24"/>
          <w:szCs w:val="22"/>
        </w:rPr>
        <w:t>, s</w:t>
      </w:r>
      <w:r w:rsidR="00FE0B5D">
        <w:rPr>
          <w:rFonts w:ascii="Times New Roman" w:eastAsiaTheme="minorEastAsia" w:hAnsi="Times New Roman" w:cs="Times New Roman"/>
          <w:iCs/>
          <w:sz w:val="24"/>
          <w:szCs w:val="22"/>
        </w:rPr>
        <w:t xml:space="preserve">hortlisted regression models were further </w:t>
      </w:r>
      <w:del w:id="190" w:author="acer" w:date="2024-08-08T15:33:00Z">
        <w:r w:rsidR="00FE0B5D" w:rsidDel="000E1EE6">
          <w:rPr>
            <w:rFonts w:ascii="Times New Roman" w:eastAsiaTheme="minorEastAsia" w:hAnsi="Times New Roman" w:cs="Times New Roman"/>
            <w:iCs/>
            <w:sz w:val="24"/>
            <w:szCs w:val="22"/>
          </w:rPr>
          <w:delText xml:space="preserve">assessed </w:delText>
        </w:r>
      </w:del>
      <w:ins w:id="191" w:author="acer" w:date="2024-08-08T15:33:00Z">
        <w:r w:rsidR="000E1EE6">
          <w:rPr>
            <w:rFonts w:ascii="Times New Roman" w:eastAsiaTheme="minorEastAsia" w:hAnsi="Times New Roman" w:cs="Times New Roman"/>
            <w:iCs/>
            <w:sz w:val="24"/>
            <w:szCs w:val="22"/>
          </w:rPr>
          <w:t xml:space="preserve">compared </w:t>
        </w:r>
      </w:ins>
      <w:r w:rsidR="00FE0B5D">
        <w:rPr>
          <w:rFonts w:ascii="Times New Roman" w:eastAsiaTheme="minorEastAsia" w:hAnsi="Times New Roman" w:cs="Times New Roman"/>
          <w:iCs/>
          <w:sz w:val="24"/>
          <w:szCs w:val="22"/>
        </w:rPr>
        <w:t>with three statistical parameters:</w:t>
      </w:r>
      <w:r w:rsidR="00C1694E">
        <w:rPr>
          <w:rFonts w:ascii="Times New Roman" w:eastAsiaTheme="minorEastAsia" w:hAnsi="Times New Roman" w:cs="Times New Roman"/>
          <w:iCs/>
          <w:sz w:val="24"/>
          <w:szCs w:val="22"/>
        </w:rPr>
        <w:t xml:space="preserve"> Adjusted </w:t>
      </w:r>
      <m:oMath>
        <m:sSup>
          <m:sSupPr>
            <m:ctrlPr>
              <w:rPr>
                <w:rFonts w:ascii="Cambria Math" w:hAnsi="Cambria Math" w:cs="Times New Roman"/>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FE0B5D">
        <w:rPr>
          <w:rFonts w:ascii="Times New Roman" w:eastAsiaTheme="minorEastAsia" w:hAnsi="Times New Roman" w:cs="Times New Roman"/>
          <w:iCs/>
          <w:sz w:val="24"/>
          <w:szCs w:val="22"/>
        </w:rPr>
        <w:t xml:space="preserve"> </w:t>
      </w:r>
      <m:oMath>
        <m:sSubSup>
          <m:sSubSupPr>
            <m:ctrlPr>
              <w:rPr>
                <w:rFonts w:ascii="Cambria Math" w:eastAsiaTheme="minorEastAsia" w:hAnsi="Cambria Math" w:cs="Times New Roman"/>
                <w:sz w:val="24"/>
                <w:szCs w:val="22"/>
              </w:rPr>
            </m:ctrlPr>
          </m:sSubSupPr>
          <m:e>
            <m:r>
              <m:rPr>
                <m:sty m:val="p"/>
              </m:rPr>
              <w:rPr>
                <w:rFonts w:ascii="Cambria Math" w:eastAsiaTheme="minorEastAsia" w:hAnsi="Cambria Math" w:cs="Times New Roman"/>
                <w:sz w:val="24"/>
                <w:szCs w:val="22"/>
              </w:rPr>
              <m:t>(R</m:t>
            </m:r>
          </m:e>
          <m:sub>
            <m:r>
              <m:rPr>
                <m:sty m:val="p"/>
              </m:rPr>
              <w:rPr>
                <w:rFonts w:ascii="Cambria Math" w:eastAsiaTheme="minorEastAsia" w:hAnsi="Cambria Math" w:cs="Times New Roman"/>
                <w:sz w:val="24"/>
                <w:szCs w:val="22"/>
              </w:rPr>
              <m:t>adj.</m:t>
            </m:r>
          </m:sub>
          <m:sup>
            <m:r>
              <m:rPr>
                <m:sty m:val="p"/>
              </m:rPr>
              <w:rPr>
                <w:rFonts w:ascii="Cambria Math" w:eastAsiaTheme="minorEastAsia" w:hAnsi="Cambria Math" w:cs="Times New Roman"/>
                <w:sz w:val="24"/>
                <w:szCs w:val="22"/>
              </w:rPr>
              <m:t>2</m:t>
            </m:r>
          </m:sup>
        </m:sSubSup>
      </m:oMath>
      <w:r w:rsidR="008A6F15" w:rsidRPr="00241CCC">
        <w:rPr>
          <w:rFonts w:ascii="Times New Roman" w:eastAsiaTheme="minorEastAsia" w:hAnsi="Times New Roman" w:cs="Times New Roman"/>
          <w:iCs/>
          <w:sz w:val="24"/>
          <w:szCs w:val="22"/>
        </w:rPr>
        <w:t>)</w:t>
      </w:r>
      <w:r w:rsidR="00FE0B5D">
        <w:rPr>
          <w:rFonts w:ascii="Times New Roman" w:eastAsiaTheme="minorEastAsia" w:hAnsi="Times New Roman" w:cs="Times New Roman"/>
          <w:iCs/>
          <w:sz w:val="24"/>
          <w:szCs w:val="22"/>
        </w:rPr>
        <w:t>,</w:t>
      </w:r>
      <w:r w:rsidR="00FE0B5D" w:rsidRPr="00FE0B5D">
        <w:rPr>
          <w:rFonts w:ascii="Times New Roman" w:eastAsiaTheme="minorEastAsia" w:hAnsi="Times New Roman" w:cs="Times New Roman"/>
          <w:iCs/>
          <w:sz w:val="24"/>
          <w:szCs w:val="22"/>
        </w:rPr>
        <w:t xml:space="preserve"> </w:t>
      </w:r>
      <w:proofErr w:type="spellStart"/>
      <w:r w:rsidR="00C1694E">
        <w:rPr>
          <w:rFonts w:ascii="Times New Roman" w:eastAsiaTheme="minorEastAsia" w:hAnsi="Times New Roman" w:cs="Times New Roman"/>
          <w:iCs/>
          <w:sz w:val="24"/>
          <w:szCs w:val="22"/>
        </w:rPr>
        <w:t>Akaike</w:t>
      </w:r>
      <w:proofErr w:type="spellEnd"/>
      <w:r w:rsidR="00C1694E">
        <w:rPr>
          <w:rFonts w:ascii="Times New Roman" w:eastAsiaTheme="minorEastAsia" w:hAnsi="Times New Roman" w:cs="Times New Roman"/>
          <w:iCs/>
          <w:sz w:val="24"/>
          <w:szCs w:val="22"/>
        </w:rPr>
        <w:t xml:space="preserve"> information criterion (</w:t>
      </w:r>
      <w:r w:rsidR="00FE0B5D">
        <w:rPr>
          <w:rFonts w:ascii="Times New Roman" w:eastAsiaTheme="minorEastAsia" w:hAnsi="Times New Roman" w:cs="Times New Roman"/>
          <w:iCs/>
          <w:sz w:val="24"/>
          <w:szCs w:val="22"/>
        </w:rPr>
        <w:t>AIC</w:t>
      </w:r>
      <w:r w:rsidR="00C1694E">
        <w:rPr>
          <w:rFonts w:ascii="Times New Roman" w:eastAsiaTheme="minorEastAsia" w:hAnsi="Times New Roman" w:cs="Times New Roman"/>
          <w:iCs/>
          <w:sz w:val="24"/>
          <w:szCs w:val="22"/>
        </w:rPr>
        <w:t>)</w:t>
      </w:r>
      <w:r w:rsidR="00FE0B5D">
        <w:rPr>
          <w:rFonts w:ascii="Times New Roman" w:eastAsiaTheme="minorEastAsia" w:hAnsi="Times New Roman" w:cs="Times New Roman"/>
          <w:iCs/>
          <w:sz w:val="24"/>
          <w:szCs w:val="22"/>
        </w:rPr>
        <w:t xml:space="preserve"> &amp; </w:t>
      </w:r>
      <w:r w:rsidR="00C1694E">
        <w:rPr>
          <w:rFonts w:ascii="Times New Roman" w:eastAsiaTheme="minorEastAsia" w:hAnsi="Times New Roman" w:cs="Times New Roman"/>
          <w:iCs/>
          <w:sz w:val="24"/>
          <w:szCs w:val="22"/>
        </w:rPr>
        <w:t>Bayesian information criterion (</w:t>
      </w:r>
      <w:r w:rsidR="00FE0B5D">
        <w:rPr>
          <w:rFonts w:ascii="Times New Roman" w:eastAsiaTheme="minorEastAsia" w:hAnsi="Times New Roman" w:cs="Times New Roman"/>
          <w:iCs/>
          <w:sz w:val="24"/>
          <w:szCs w:val="22"/>
        </w:rPr>
        <w:t>BIC</w:t>
      </w:r>
      <w:r w:rsidR="00C1694E">
        <w:rPr>
          <w:rFonts w:ascii="Times New Roman" w:eastAsiaTheme="minorEastAsia" w:hAnsi="Times New Roman" w:cs="Times New Roman"/>
          <w:iCs/>
          <w:sz w:val="24"/>
          <w:szCs w:val="22"/>
        </w:rPr>
        <w:t xml:space="preserve">) </w:t>
      </w:r>
      <w:del w:id="192" w:author="acer" w:date="2024-08-08T15:32:00Z">
        <w:r w:rsidR="00C1694E" w:rsidDel="000E1EE6">
          <w:rPr>
            <w:rFonts w:ascii="Times New Roman" w:eastAsiaTheme="minorEastAsia" w:hAnsi="Times New Roman" w:cs="Times New Roman"/>
            <w:iCs/>
            <w:sz w:val="24"/>
            <w:szCs w:val="22"/>
          </w:rPr>
          <w:delText>as given in equation</w:delText>
        </w:r>
      </w:del>
      <w:ins w:id="193" w:author="acer" w:date="2024-08-08T15:33:00Z">
        <w:r w:rsidR="000E1EE6">
          <w:rPr>
            <w:rFonts w:ascii="Times New Roman" w:eastAsiaTheme="minorEastAsia" w:hAnsi="Times New Roman" w:cs="Times New Roman"/>
            <w:iCs/>
            <w:sz w:val="24"/>
            <w:szCs w:val="22"/>
          </w:rPr>
          <w:t>as</w:t>
        </w:r>
      </w:ins>
      <w:ins w:id="194" w:author="acer" w:date="2024-08-08T15:32:00Z">
        <w:r w:rsidR="000E1EE6">
          <w:rPr>
            <w:rFonts w:ascii="Times New Roman" w:eastAsiaTheme="minorEastAsia" w:hAnsi="Times New Roman" w:cs="Times New Roman"/>
            <w:iCs/>
            <w:sz w:val="24"/>
            <w:szCs w:val="22"/>
          </w:rPr>
          <w:t xml:space="preserve"> mentioned in equation</w:t>
        </w:r>
      </w:ins>
      <w:r w:rsidR="00C1694E">
        <w:rPr>
          <w:rFonts w:ascii="Times New Roman" w:eastAsiaTheme="minorEastAsia" w:hAnsi="Times New Roman" w:cs="Times New Roman"/>
          <w:iCs/>
          <w:sz w:val="24"/>
          <w:szCs w:val="22"/>
        </w:rPr>
        <w:t xml:space="preserve"> (</w:t>
      </w:r>
      <w:r w:rsidR="008A6F15">
        <w:rPr>
          <w:rFonts w:ascii="Times New Roman" w:eastAsiaTheme="minorEastAsia" w:hAnsi="Times New Roman" w:cs="Times New Roman"/>
          <w:iCs/>
          <w:sz w:val="24"/>
          <w:szCs w:val="22"/>
        </w:rPr>
        <w:t>11), (12) and (13) respectively to find the best model for AGB estimation</w:t>
      </w:r>
      <w:r w:rsidR="00F6314E">
        <w:rPr>
          <w:rFonts w:ascii="Times New Roman" w:eastAsiaTheme="minorEastAsia" w:hAnsi="Times New Roman" w:cs="Times New Roman"/>
          <w:iCs/>
          <w:sz w:val="24"/>
          <w:szCs w:val="22"/>
        </w:rPr>
        <w:t xml:space="preserve"> in this study</w:t>
      </w:r>
      <w:r w:rsidR="00E61BBC">
        <w:rPr>
          <w:rFonts w:ascii="Times New Roman" w:eastAsiaTheme="minorEastAsia" w:hAnsi="Times New Roman" w:cs="Times New Roman"/>
          <w:iCs/>
          <w:sz w:val="24"/>
          <w:szCs w:val="22"/>
        </w:rPr>
        <w:t>.</w:t>
      </w:r>
    </w:p>
    <w:p w:rsidR="00601C3A" w:rsidRDefault="00601C3A" w:rsidP="00AA5E81">
      <w:pPr>
        <w:jc w:val="both"/>
        <w:rPr>
          <w:rFonts w:ascii="Times New Roman" w:eastAsiaTheme="minorEastAsia" w:hAnsi="Times New Roman" w:cs="Times New Roman"/>
          <w:iCs/>
          <w:sz w:val="24"/>
          <w:szCs w:val="22"/>
        </w:rPr>
      </w:pPr>
      <w:r>
        <w:rPr>
          <w:rFonts w:ascii="Times New Roman" w:eastAsiaTheme="minorEastAsia" w:hAnsi="Times New Roman" w:cs="Times New Roman"/>
          <w:iCs/>
          <w:sz w:val="24"/>
          <w:szCs w:val="22"/>
        </w:rPr>
        <w:t xml:space="preserve"> </w:t>
      </w:r>
      <w:r>
        <w:rPr>
          <w:noProof/>
        </w:rPr>
        <mc:AlternateContent>
          <mc:Choice Requires="wps">
            <w:drawing>
              <wp:anchor distT="0" distB="0" distL="114300" distR="114300" simplePos="0" relativeHeight="251675648" behindDoc="0" locked="0" layoutInCell="1" allowOverlap="1" wp14:anchorId="5251347E" wp14:editId="10579B0C">
                <wp:simplePos x="0" y="0"/>
                <wp:positionH relativeFrom="column">
                  <wp:posOffset>0</wp:posOffset>
                </wp:positionH>
                <wp:positionV relativeFrom="paragraph">
                  <wp:posOffset>0</wp:posOffset>
                </wp:positionV>
                <wp:extent cx="2223366" cy="384464"/>
                <wp:effectExtent l="0" t="0" r="0" b="0"/>
                <wp:wrapNone/>
                <wp:docPr id="15" name="TextBox 14"/>
                <wp:cNvGraphicFramePr/>
                <a:graphic xmlns:a="http://schemas.openxmlformats.org/drawingml/2006/main">
                  <a:graphicData uri="http://schemas.microsoft.com/office/word/2010/wordprocessingShape">
                    <wps:wsp>
                      <wps:cNvSpPr txBox="1"/>
                      <wps:spPr>
                        <a:xfrm>
                          <a:off x="0" y="0"/>
                          <a:ext cx="2223366" cy="384464"/>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F512B8" w:rsidP="00601C3A">
                            <w:pPr>
                              <w:pStyle w:val="NormalWeb"/>
                              <w:spacing w:before="0" w:beforeAutospacing="0" w:after="0" w:afterAutospacing="0"/>
                            </w:pPr>
                            <m:oMathPara>
                              <m:oMathParaPr>
                                <m:jc m:val="centerGroup"/>
                              </m:oMathParaPr>
                              <m:oMath>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R</m:t>
                                    </m:r>
                                  </m:e>
                                  <m:sub>
                                    <m:r>
                                      <m:rPr>
                                        <m:sty m:val="p"/>
                                      </m:rPr>
                                      <w:rPr>
                                        <w:rFonts w:ascii="Cambria Math" w:hAnsi="Cambria Math" w:cstheme="minorBidi"/>
                                        <w:color w:val="000000" w:themeColor="text1"/>
                                      </w:rPr>
                                      <m:t>adj</m:t>
                                    </m:r>
                                  </m:sub>
                                  <m:sup>
                                    <m:r>
                                      <m:rPr>
                                        <m:sty m:val="p"/>
                                      </m:rPr>
                                      <w:rPr>
                                        <w:rFonts w:ascii="Cambria Math" w:hAnsi="Cambria Math" w:cstheme="minorBidi"/>
                                        <w:color w:val="000000" w:themeColor="text1"/>
                                      </w:rPr>
                                      <m:t>2       </m:t>
                                    </m:r>
                                  </m:sup>
                                </m:sSubSup>
                                <m:r>
                                  <m:rPr>
                                    <m:sty m:val="p"/>
                                  </m:rPr>
                                  <w:rPr>
                                    <w:rFonts w:ascii="Cambria Math" w:hAnsi="Cambria Math" w:cstheme="minorBidi"/>
                                    <w:color w:val="000000" w:themeColor="text1"/>
                                  </w:rPr>
                                  <m:t>=1-</m:t>
                                </m:r>
                                <m:d>
                                  <m:dPr>
                                    <m:ctrlPr>
                                      <w:rPr>
                                        <w:rFonts w:ascii="Cambria Math" w:hAnsi="Cambria Math" w:cstheme="minorBidi"/>
                                        <w:color w:val="000000" w:themeColor="text1"/>
                                      </w:rPr>
                                    </m:ctrlPr>
                                  </m:dPr>
                                  <m:e>
                                    <m:r>
                                      <m:rPr>
                                        <m:sty m:val="p"/>
                                      </m:rPr>
                                      <w:rPr>
                                        <w:rFonts w:ascii="Cambria Math" w:hAnsi="Cambria Math" w:cstheme="minorBidi"/>
                                        <w:color w:val="000000" w:themeColor="text1"/>
                                      </w:rPr>
                                      <m:t>1-</m:t>
                                    </m:r>
                                    <m:sSup>
                                      <m:sSupPr>
                                        <m:ctrlPr>
                                          <w:rPr>
                                            <w:rFonts w:ascii="Cambria Math" w:hAnsi="Cambria Math" w:cstheme="minorBidi"/>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e>
                                </m:d>
                                <m:f>
                                  <m:fPr>
                                    <m:ctrlPr>
                                      <w:rPr>
                                        <w:rFonts w:ascii="Cambria Math" w:hAnsi="Cambria Math" w:cstheme="minorBidi"/>
                                        <w:color w:val="000000" w:themeColor="text1"/>
                                      </w:rPr>
                                    </m:ctrlPr>
                                  </m:fPr>
                                  <m:num>
                                    <m:r>
                                      <m:rPr>
                                        <m:sty m:val="p"/>
                                      </m:rPr>
                                      <w:rPr>
                                        <w:rFonts w:ascii="Cambria Math" w:hAnsi="Cambria Math" w:cstheme="minorBidi"/>
                                        <w:color w:val="000000" w:themeColor="text1"/>
                                      </w:rPr>
                                      <m:t>(N-1)</m:t>
                                    </m:r>
                                  </m:num>
                                  <m:den>
                                    <m:r>
                                      <m:rPr>
                                        <m:sty m:val="p"/>
                                      </m:rPr>
                                      <w:rPr>
                                        <w:rFonts w:ascii="Cambria Math" w:hAnsi="Cambria Math" w:cstheme="minorBidi"/>
                                        <w:color w:val="000000" w:themeColor="text1"/>
                                      </w:rPr>
                                      <m:t>(N-p-1)</m:t>
                                    </m:r>
                                  </m:den>
                                </m:f>
                              </m:oMath>
                            </m:oMathPara>
                          </w:p>
                        </w:txbxContent>
                      </wps:txbx>
                      <wps:bodyPr vertOverflow="clip" horzOverflow="clip" wrap="none" lIns="0" tIns="0" rIns="0" bIns="0" rtlCol="0" anchor="t">
                        <a:spAutoFit/>
                      </wps:bodyPr>
                    </wps:wsp>
                  </a:graphicData>
                </a:graphic>
              </wp:anchor>
            </w:drawing>
          </mc:Choice>
          <mc:Fallback>
            <w:pict>
              <v:shape w14:anchorId="5251347E" id="TextBox 14" o:spid="_x0000_s1060" type="#_x0000_t202" style="position:absolute;left:0;text-align:left;margin-left:0;margin-top:0;width:175.05pt;height:30.2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" filled="f" stroked="f">
                <v:textbox style="mso-fit-shape-to-text:t" inset="0,0,0,0">
                  <w:txbxContent>
                    <w:p w:rsidR="008C1A3E" w:rsidRPr="00241CCC" w:rsidRDefault="008C1A3E" w:rsidP="00601C3A">
                      <w:pPr>
                        <w:pStyle w:val="NormalWeb"/>
                        <w:spacing w:before="0" w:beforeAutospacing="0" w:after="0" w:afterAutospacing="0"/>
                      </w:pPr>
                      <m:oMathPara>
                        <m:oMathParaPr>
                          <m:jc m:val="centerGroup"/>
                        </m:oMathParaPr>
                        <m:oMath>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R</m:t>
                              </m:r>
                            </m:e>
                            <m:sub>
                              <m:r>
                                <m:rPr>
                                  <m:sty m:val="p"/>
                                </m:rPr>
                                <w:rPr>
                                  <w:rFonts w:ascii="Cambria Math" w:hAnsi="Cambria Math" w:cstheme="minorBidi"/>
                                  <w:color w:val="000000" w:themeColor="text1"/>
                                </w:rPr>
                                <m:t>adj</m:t>
                              </m:r>
                            </m:sub>
                            <m:sup>
                              <m:r>
                                <m:rPr>
                                  <m:sty m:val="p"/>
                                </m:rPr>
                                <w:rPr>
                                  <w:rFonts w:ascii="Cambria Math" w:hAnsi="Cambria Math" w:cstheme="minorBidi"/>
                                  <w:color w:val="000000" w:themeColor="text1"/>
                                </w:rPr>
                                <m:t>2       </m:t>
                              </m:r>
                            </m:sup>
                          </m:sSubSup>
                          <m:r>
                            <m:rPr>
                              <m:sty m:val="p"/>
                            </m:rPr>
                            <w:rPr>
                              <w:rFonts w:ascii="Cambria Math" w:hAnsi="Cambria Math" w:cstheme="minorBidi"/>
                              <w:color w:val="000000" w:themeColor="text1"/>
                            </w:rPr>
                            <m:t>=1-</m:t>
                          </m:r>
                          <m:d>
                            <m:dPr>
                              <m:ctrlPr>
                                <w:rPr>
                                  <w:rFonts w:ascii="Cambria Math" w:hAnsi="Cambria Math" w:cstheme="minorBidi"/>
                                  <w:color w:val="000000" w:themeColor="text1"/>
                                </w:rPr>
                              </m:ctrlPr>
                            </m:dPr>
                            <m:e>
                              <m:r>
                                <m:rPr>
                                  <m:sty m:val="p"/>
                                </m:rPr>
                                <w:rPr>
                                  <w:rFonts w:ascii="Cambria Math" w:hAnsi="Cambria Math" w:cstheme="minorBidi"/>
                                  <w:color w:val="000000" w:themeColor="text1"/>
                                </w:rPr>
                                <m:t>1-</m:t>
                              </m:r>
                              <m:sSup>
                                <m:sSupPr>
                                  <m:ctrlPr>
                                    <w:rPr>
                                      <w:rFonts w:ascii="Cambria Math" w:hAnsi="Cambria Math" w:cstheme="minorBidi"/>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e>
                          </m:d>
                          <m:f>
                            <m:fPr>
                              <m:ctrlPr>
                                <w:rPr>
                                  <w:rFonts w:ascii="Cambria Math" w:hAnsi="Cambria Math" w:cstheme="minorBidi"/>
                                  <w:color w:val="000000" w:themeColor="text1"/>
                                </w:rPr>
                              </m:ctrlPr>
                            </m:fPr>
                            <m:num>
                              <m:r>
                                <m:rPr>
                                  <m:sty m:val="p"/>
                                </m:rPr>
                                <w:rPr>
                                  <w:rFonts w:ascii="Cambria Math" w:hAnsi="Cambria Math" w:cstheme="minorBidi"/>
                                  <w:color w:val="000000" w:themeColor="text1"/>
                                </w:rPr>
                                <m:t>(N-1)</m:t>
                              </m:r>
                            </m:num>
                            <m:den>
                              <m:r>
                                <m:rPr>
                                  <m:sty m:val="p"/>
                                </m:rPr>
                                <w:rPr>
                                  <w:rFonts w:ascii="Cambria Math" w:hAnsi="Cambria Math" w:cstheme="minorBidi"/>
                                  <w:color w:val="000000" w:themeColor="text1"/>
                                </w:rPr>
                                <m:t>(N-p-1)</m:t>
                              </m:r>
                            </m:den>
                          </m:f>
                        </m:oMath>
                      </m:oMathPara>
                    </w:p>
                  </w:txbxContent>
                </v:textbox>
              </v:shape>
            </w:pict>
          </mc:Fallback>
        </mc:AlternateContent>
      </w:r>
      <w:r>
        <w:rPr>
          <w:rFonts w:ascii="Times New Roman" w:eastAsiaTheme="minorEastAsia" w:hAnsi="Times New Roman" w:cs="Times New Roman"/>
          <w:iCs/>
          <w:sz w:val="24"/>
          <w:szCs w:val="22"/>
        </w:rPr>
        <w:t xml:space="preserve">                                  </w:t>
      </w:r>
      <w:r w:rsidR="00B70BE8">
        <w:rPr>
          <w:rFonts w:ascii="Times New Roman" w:eastAsiaTheme="minorEastAsia" w:hAnsi="Times New Roman" w:cs="Times New Roman"/>
          <w:iCs/>
          <w:sz w:val="24"/>
          <w:szCs w:val="22"/>
        </w:rPr>
        <w:t xml:space="preserve">                       </w:t>
      </w:r>
      <w:r w:rsidR="00BF71C7">
        <w:rPr>
          <w:rFonts w:ascii="Times New Roman" w:eastAsiaTheme="minorEastAsia" w:hAnsi="Times New Roman" w:cs="Times New Roman"/>
          <w:iCs/>
          <w:sz w:val="24"/>
          <w:szCs w:val="22"/>
        </w:rPr>
        <w:t>……….. (11)</w:t>
      </w:r>
    </w:p>
    <w:p w:rsidR="00CA4915" w:rsidRDefault="00CA4915" w:rsidP="00AA5E81">
      <w:pPr>
        <w:jc w:val="both"/>
        <w:rPr>
          <w:rFonts w:ascii="Times New Roman" w:eastAsiaTheme="minorEastAsia" w:hAnsi="Times New Roman" w:cs="Times New Roman"/>
          <w:iCs/>
          <w:sz w:val="24"/>
          <w:szCs w:val="22"/>
        </w:rPr>
      </w:pPr>
    </w:p>
    <w:p w:rsidR="00CA4915" w:rsidRDefault="00CA4915" w:rsidP="00AA5E81">
      <w:pPr>
        <w:jc w:val="both"/>
        <w:rPr>
          <w:rFonts w:ascii="Times New Roman" w:eastAsiaTheme="minorEastAsia" w:hAnsi="Times New Roman" w:cs="Times New Roman"/>
          <w:iCs/>
          <w:sz w:val="24"/>
          <w:szCs w:val="22"/>
        </w:rPr>
      </w:pPr>
      <w:r>
        <w:rPr>
          <w:noProof/>
        </w:rPr>
        <mc:AlternateContent>
          <mc:Choice Requires="wps">
            <w:drawing>
              <wp:anchor distT="0" distB="0" distL="114300" distR="114300" simplePos="0" relativeHeight="251677696" behindDoc="0" locked="0" layoutInCell="1" allowOverlap="1" wp14:anchorId="364616F3" wp14:editId="39EB4185">
                <wp:simplePos x="0" y="0"/>
                <wp:positionH relativeFrom="column">
                  <wp:posOffset>-76200</wp:posOffset>
                </wp:positionH>
                <wp:positionV relativeFrom="paragraph">
                  <wp:posOffset>433705</wp:posOffset>
                </wp:positionV>
                <wp:extent cx="1586012" cy="346890"/>
                <wp:effectExtent l="0" t="0" r="0" b="0"/>
                <wp:wrapNone/>
                <wp:docPr id="20" name="TextBox 19"/>
                <wp:cNvGraphicFramePr/>
                <a:graphic xmlns:a="http://schemas.openxmlformats.org/drawingml/2006/main">
                  <a:graphicData uri="http://schemas.microsoft.com/office/word/2010/wordprocessingShape">
                    <wps:wsp>
                      <wps:cNvSpPr txBox="1"/>
                      <wps:spPr>
                        <a:xfrm>
                          <a:off x="0" y="0"/>
                          <a:ext cx="1586012" cy="34689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BF71C7">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AIC=n*</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SEE</m:t>
                                        </m:r>
                                      </m:num>
                                      <m:den>
                                        <m:r>
                                          <m:rPr>
                                            <m:sty m:val="p"/>
                                          </m:rPr>
                                          <w:rPr>
                                            <w:rFonts w:ascii="Cambria Math" w:hAnsi="Cambria Math" w:cstheme="minorBidi"/>
                                            <w:color w:val="000000" w:themeColor="text1"/>
                                          </w:rPr>
                                          <m:t>n</m:t>
                                        </m:r>
                                      </m:den>
                                    </m:f>
                                    <m:r>
                                      <m:rPr>
                                        <m:sty m:val="p"/>
                                      </m:rPr>
                                      <w:rPr>
                                        <w:rFonts w:ascii="Cambria Math" w:hAnsi="Cambria Math" w:cstheme="minorBidi"/>
                                        <w:color w:val="000000" w:themeColor="text1"/>
                                      </w:rPr>
                                      <m:t>+2k</m:t>
                                    </m:r>
                                  </m:e>
                                </m:func>
                              </m:oMath>
                            </m:oMathPara>
                          </w:p>
                        </w:txbxContent>
                      </wps:txbx>
                      <wps:bodyPr vertOverflow="clip" horzOverflow="clip" wrap="none" lIns="0" tIns="0" rIns="0" bIns="0" rtlCol="0" anchor="t">
                        <a:spAutoFit/>
                      </wps:bodyPr>
                    </wps:wsp>
                  </a:graphicData>
                </a:graphic>
              </wp:anchor>
            </w:drawing>
          </mc:Choice>
          <mc:Fallback>
            <w:pict>
              <v:shape w14:anchorId="364616F3" id="TextBox 19" o:spid="_x0000_s1061" type="#_x0000_t202" style="position:absolute;left:0;text-align:left;margin-left:-6pt;margin-top:34.15pt;width:124.9pt;height:27.3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" filled="f" stroked="f">
                <v:textbox style="mso-fit-shape-to-text:t" inset="0,0,0,0">
                  <w:txbxContent>
                    <w:p w:rsidR="008C1A3E" w:rsidRPr="00241CCC" w:rsidRDefault="008C1A3E" w:rsidP="00BF71C7">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AIC=n*</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SEE</m:t>
                                  </m:r>
                                </m:num>
                                <m:den>
                                  <m:r>
                                    <m:rPr>
                                      <m:sty m:val="p"/>
                                    </m:rPr>
                                    <w:rPr>
                                      <w:rFonts w:ascii="Cambria Math" w:hAnsi="Cambria Math" w:cstheme="minorBidi"/>
                                      <w:color w:val="000000" w:themeColor="text1"/>
                                    </w:rPr>
                                    <m:t>n</m:t>
                                  </m:r>
                                </m:den>
                              </m:f>
                              <m:r>
                                <m:rPr>
                                  <m:sty m:val="p"/>
                                </m:rPr>
                                <w:rPr>
                                  <w:rFonts w:ascii="Cambria Math" w:hAnsi="Cambria Math" w:cstheme="minorBidi"/>
                                  <w:color w:val="000000" w:themeColor="text1"/>
                                </w:rPr>
                                <m:t>+2k</m:t>
                              </m:r>
                            </m:e>
                          </m:func>
                        </m:oMath>
                      </m:oMathPara>
                    </w:p>
                  </w:txbxContent>
                </v:textbox>
              </v:shape>
            </w:pict>
          </mc:Fallback>
        </mc:AlternateContent>
      </w:r>
      <w:r>
        <w:rPr>
          <w:rFonts w:ascii="Times New Roman" w:eastAsiaTheme="minorEastAsia" w:hAnsi="Times New Roman" w:cs="Times New Roman"/>
          <w:iCs/>
          <w:sz w:val="24"/>
          <w:szCs w:val="22"/>
        </w:rPr>
        <w:t>Where, N = number of samples, p= number of predictor value</w:t>
      </w:r>
      <w:ins w:id="195" w:author="acer" w:date="2024-08-15T13:14:00Z">
        <w:r w:rsidR="00D83BD8">
          <w:rPr>
            <w:rFonts w:ascii="Times New Roman" w:eastAsiaTheme="minorEastAsia" w:hAnsi="Times New Roman" w:cs="Times New Roman"/>
            <w:iCs/>
            <w:sz w:val="24"/>
            <w:szCs w:val="22"/>
          </w:rPr>
          <w:t>s</w:t>
        </w:r>
      </w:ins>
      <w:r>
        <w:rPr>
          <w:rFonts w:ascii="Times New Roman" w:eastAsiaTheme="minorEastAsia" w:hAnsi="Times New Roman" w:cs="Times New Roman"/>
          <w:iCs/>
          <w:sz w:val="24"/>
          <w:szCs w:val="22"/>
        </w:rPr>
        <w:t xml:space="preserve">, and </w:t>
      </w:r>
      <m:oMath>
        <m:sSup>
          <m:sSupPr>
            <m:ctrlPr>
              <w:rPr>
                <w:rFonts w:ascii="Cambria Math" w:hAnsi="Cambria Math" w:cs="Times New Roman"/>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Pr>
          <w:rFonts w:ascii="Times New Roman" w:eastAsiaTheme="minorEastAsia" w:hAnsi="Times New Roman" w:cs="Times New Roman"/>
          <w:iCs/>
          <w:sz w:val="24"/>
          <w:szCs w:val="22"/>
        </w:rPr>
        <w:t xml:space="preserve"> is the coefficient of determination</w:t>
      </w:r>
    </w:p>
    <w:p w:rsidR="0028105A" w:rsidRDefault="00BF71C7" w:rsidP="00AA5E81">
      <w:pPr>
        <w:jc w:val="both"/>
        <w:rPr>
          <w:rFonts w:ascii="Times New Roman" w:hAnsi="Times New Roman" w:cs="Times New Roman"/>
          <w:sz w:val="24"/>
          <w:szCs w:val="22"/>
        </w:rPr>
      </w:pPr>
      <w:r>
        <w:rPr>
          <w:rFonts w:ascii="Times New Roman" w:hAnsi="Times New Roman" w:cs="Times New Roman"/>
          <w:sz w:val="24"/>
          <w:szCs w:val="22"/>
        </w:rPr>
        <w:lastRenderedPageBreak/>
        <w:t xml:space="preserve">                     </w:t>
      </w:r>
      <w:r w:rsidR="00CA4915">
        <w:rPr>
          <w:rFonts w:ascii="Times New Roman" w:hAnsi="Times New Roman" w:cs="Times New Roman"/>
          <w:sz w:val="24"/>
          <w:szCs w:val="22"/>
        </w:rPr>
        <w:t xml:space="preserve">                  </w:t>
      </w:r>
      <w:r>
        <w:rPr>
          <w:rFonts w:ascii="Times New Roman" w:hAnsi="Times New Roman" w:cs="Times New Roman"/>
          <w:sz w:val="24"/>
          <w:szCs w:val="22"/>
        </w:rPr>
        <w:t>………….. (12)</w:t>
      </w:r>
    </w:p>
    <w:p w:rsidR="00BF71C7" w:rsidRDefault="00BF71C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79744" behindDoc="0" locked="0" layoutInCell="1" allowOverlap="1" wp14:anchorId="1ABD74EB" wp14:editId="713B28FE">
                <wp:simplePos x="0" y="0"/>
                <wp:positionH relativeFrom="column">
                  <wp:posOffset>-76200</wp:posOffset>
                </wp:positionH>
                <wp:positionV relativeFrom="paragraph">
                  <wp:posOffset>243840</wp:posOffset>
                </wp:positionV>
                <wp:extent cx="2065181" cy="34689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065181" cy="34689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BF71C7">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BIC=n*</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SEE</m:t>
                                        </m:r>
                                      </m:num>
                                      <m:den>
                                        <m:r>
                                          <m:rPr>
                                            <m:sty m:val="p"/>
                                          </m:rPr>
                                          <w:rPr>
                                            <w:rFonts w:ascii="Cambria Math" w:hAnsi="Cambria Math" w:cstheme="minorBidi"/>
                                            <w:color w:val="000000" w:themeColor="text1"/>
                                          </w:rPr>
                                          <m:t>n</m:t>
                                        </m:r>
                                      </m:den>
                                    </m:f>
                                    <m:r>
                                      <m:rPr>
                                        <m:sty m:val="p"/>
                                      </m:rPr>
                                      <w:rPr>
                                        <w:rFonts w:ascii="Cambria Math" w:hAnsi="Cambria Math" w:cstheme="minorBidi"/>
                                        <w:color w:val="000000" w:themeColor="text1"/>
                                      </w:rPr>
                                      <m:t>+</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d>
                                          <m:dPr>
                                            <m:ctrlPr>
                                              <w:rPr>
                                                <w:rFonts w:ascii="Cambria Math" w:hAnsi="Cambria Math" w:cstheme="minorBidi"/>
                                                <w:iCs/>
                                                <w:color w:val="000000" w:themeColor="text1"/>
                                              </w:rPr>
                                            </m:ctrlPr>
                                          </m:dPr>
                                          <m:e>
                                            <m:r>
                                              <m:rPr>
                                                <m:sty m:val="p"/>
                                              </m:rPr>
                                              <w:rPr>
                                                <w:rFonts w:ascii="Cambria Math" w:hAnsi="Cambria Math" w:cstheme="minorBidi"/>
                                                <w:color w:val="000000" w:themeColor="text1"/>
                                              </w:rPr>
                                              <m:t>n</m:t>
                                            </m:r>
                                          </m:e>
                                        </m:d>
                                      </m:e>
                                    </m:func>
                                    <m:r>
                                      <m:rPr>
                                        <m:sty m:val="p"/>
                                      </m:rPr>
                                      <w:rPr>
                                        <w:rFonts w:ascii="Cambria Math" w:hAnsi="Cambria Math" w:cstheme="minorBidi"/>
                                        <w:color w:val="000000" w:themeColor="text1"/>
                                      </w:rPr>
                                      <m:t>*k</m:t>
                                    </m:r>
                                  </m:e>
                                </m:func>
                              </m:oMath>
                            </m:oMathPara>
                          </w:p>
                        </w:txbxContent>
                      </wps:txbx>
                      <wps:bodyPr vertOverflow="clip" horzOverflow="clip" wrap="none" lIns="0" tIns="0" rIns="0" bIns="0" rtlCol="0" anchor="t">
                        <a:spAutoFit/>
                      </wps:bodyPr>
                    </wps:wsp>
                  </a:graphicData>
                </a:graphic>
                <wp14:sizeRelH relativeFrom="margin">
                  <wp14:pctWidth>0</wp14:pctWidth>
                </wp14:sizeRelH>
              </wp:anchor>
            </w:drawing>
          </mc:Choice>
          <mc:Fallback>
            <w:pict>
              <v:shape w14:anchorId="1ABD74EB" id="TextBox 20" o:spid="_x0000_s1062" type="#_x0000_t202" style="position:absolute;left:0;text-align:left;margin-left:-6pt;margin-top:19.2pt;width:162.6pt;height:27.3pt;z-index:25167974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" filled="f" stroked="f">
                <v:textbox style="mso-fit-shape-to-text:t" inset="0,0,0,0">
                  <w:txbxContent>
                    <w:p w:rsidR="008C1A3E" w:rsidRPr="00241CCC" w:rsidRDefault="008C1A3E" w:rsidP="00BF71C7">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BIC=n*</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SEE</m:t>
                                  </m:r>
                                </m:num>
                                <m:den>
                                  <m:r>
                                    <m:rPr>
                                      <m:sty m:val="p"/>
                                    </m:rPr>
                                    <w:rPr>
                                      <w:rFonts w:ascii="Cambria Math" w:hAnsi="Cambria Math" w:cstheme="minorBidi"/>
                                      <w:color w:val="000000" w:themeColor="text1"/>
                                    </w:rPr>
                                    <m:t>n</m:t>
                                  </m:r>
                                </m:den>
                              </m:f>
                              <m:r>
                                <m:rPr>
                                  <m:sty m:val="p"/>
                                </m:rPr>
                                <w:rPr>
                                  <w:rFonts w:ascii="Cambria Math" w:hAnsi="Cambria Math" w:cstheme="minorBidi"/>
                                  <w:color w:val="000000" w:themeColor="text1"/>
                                </w:rPr>
                                <m:t>+</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d>
                                    <m:dPr>
                                      <m:ctrlPr>
                                        <w:rPr>
                                          <w:rFonts w:ascii="Cambria Math" w:hAnsi="Cambria Math" w:cstheme="minorBidi"/>
                                          <w:iCs/>
                                          <w:color w:val="000000" w:themeColor="text1"/>
                                        </w:rPr>
                                      </m:ctrlPr>
                                    </m:dPr>
                                    <m:e>
                                      <m:r>
                                        <m:rPr>
                                          <m:sty m:val="p"/>
                                        </m:rPr>
                                        <w:rPr>
                                          <w:rFonts w:ascii="Cambria Math" w:hAnsi="Cambria Math" w:cstheme="minorBidi"/>
                                          <w:color w:val="000000" w:themeColor="text1"/>
                                        </w:rPr>
                                        <m:t>n</m:t>
                                      </m:r>
                                    </m:e>
                                  </m:d>
                                </m:e>
                              </m:func>
                              <m:r>
                                <m:rPr>
                                  <m:sty m:val="p"/>
                                </m:rPr>
                                <w:rPr>
                                  <w:rFonts w:ascii="Cambria Math" w:hAnsi="Cambria Math" w:cstheme="minorBidi"/>
                                  <w:color w:val="000000" w:themeColor="text1"/>
                                </w:rPr>
                                <m:t>*k</m:t>
                              </m:r>
                            </m:e>
                          </m:func>
                        </m:oMath>
                      </m:oMathPara>
                    </w:p>
                  </w:txbxContent>
                </v:textbox>
              </v:shape>
            </w:pict>
          </mc:Fallback>
        </mc:AlternateContent>
      </w:r>
    </w:p>
    <w:p w:rsidR="0028105A" w:rsidRDefault="00BF71C7" w:rsidP="00AA5E81">
      <w:pPr>
        <w:jc w:val="both"/>
        <w:rPr>
          <w:rFonts w:ascii="Times New Roman" w:hAnsi="Times New Roman" w:cs="Times New Roman"/>
          <w:sz w:val="24"/>
          <w:szCs w:val="22"/>
        </w:rPr>
      </w:pPr>
      <w:r>
        <w:rPr>
          <w:rFonts w:ascii="Times New Roman" w:hAnsi="Times New Roman" w:cs="Times New Roman"/>
          <w:sz w:val="24"/>
          <w:szCs w:val="22"/>
        </w:rPr>
        <w:t xml:space="preserve">                       </w:t>
      </w:r>
      <w:r w:rsidR="00B70BE8">
        <w:rPr>
          <w:rFonts w:ascii="Times New Roman" w:hAnsi="Times New Roman" w:cs="Times New Roman"/>
          <w:sz w:val="24"/>
          <w:szCs w:val="22"/>
        </w:rPr>
        <w:t xml:space="preserve">                             </w:t>
      </w:r>
      <w:r>
        <w:rPr>
          <w:rFonts w:ascii="Times New Roman" w:hAnsi="Times New Roman" w:cs="Times New Roman"/>
          <w:sz w:val="24"/>
          <w:szCs w:val="22"/>
        </w:rPr>
        <w:t>……….. (13)</w:t>
      </w:r>
    </w:p>
    <w:p w:rsidR="0028105A" w:rsidRDefault="0074382B" w:rsidP="00AA5E81">
      <w:pPr>
        <w:jc w:val="both"/>
        <w:rPr>
          <w:rFonts w:ascii="Times New Roman" w:hAnsi="Times New Roman" w:cs="Times New Roman"/>
          <w:sz w:val="24"/>
          <w:szCs w:val="22"/>
        </w:rPr>
      </w:pPr>
      <w:r>
        <w:rPr>
          <w:rFonts w:ascii="Times New Roman" w:hAnsi="Times New Roman" w:cs="Times New Roman"/>
          <w:sz w:val="24"/>
          <w:szCs w:val="22"/>
        </w:rPr>
        <w:t>Where, n = number of sample plots, SEE = sum of squares due to errors, and k</w:t>
      </w:r>
      <w:r w:rsidR="001D54A0">
        <w:rPr>
          <w:rFonts w:ascii="Times New Roman" w:hAnsi="Times New Roman" w:cs="Times New Roman"/>
          <w:sz w:val="24"/>
          <w:szCs w:val="22"/>
        </w:rPr>
        <w:t xml:space="preserve"> </w:t>
      </w:r>
      <w:r>
        <w:rPr>
          <w:rFonts w:ascii="Times New Roman" w:hAnsi="Times New Roman" w:cs="Times New Roman"/>
          <w:sz w:val="24"/>
          <w:szCs w:val="22"/>
        </w:rPr>
        <w:t>= number of parameters.</w:t>
      </w:r>
    </w:p>
    <w:p w:rsidR="003A103D" w:rsidRDefault="003A103D" w:rsidP="00AA5E81">
      <w:pPr>
        <w:jc w:val="both"/>
        <w:rPr>
          <w:rFonts w:ascii="Times New Roman" w:hAnsi="Times New Roman" w:cs="Times New Roman"/>
          <w:sz w:val="24"/>
          <w:szCs w:val="22"/>
        </w:rPr>
      </w:pPr>
    </w:p>
    <w:p w:rsidR="0074382B" w:rsidDel="00525436" w:rsidRDefault="0074382B" w:rsidP="00AA5E81">
      <w:pPr>
        <w:jc w:val="both"/>
        <w:rPr>
          <w:del w:id="196" w:author="acer" w:date="2024-08-08T07:47:00Z"/>
          <w:rFonts w:ascii="Times New Roman" w:hAnsi="Times New Roman" w:cs="Times New Roman"/>
          <w:b/>
          <w:bCs/>
          <w:sz w:val="24"/>
          <w:szCs w:val="22"/>
        </w:rPr>
      </w:pPr>
      <w:r w:rsidRPr="005936FD">
        <w:rPr>
          <w:rFonts w:ascii="Times New Roman" w:hAnsi="Times New Roman" w:cs="Times New Roman"/>
          <w:b/>
          <w:bCs/>
          <w:sz w:val="24"/>
          <w:szCs w:val="22"/>
        </w:rPr>
        <w:t>Validation of Model</w:t>
      </w:r>
    </w:p>
    <w:p w:rsidR="00525436" w:rsidRDefault="00525436" w:rsidP="00AA5E81">
      <w:pPr>
        <w:jc w:val="both"/>
        <w:rPr>
          <w:ins w:id="197" w:author="acer" w:date="2024-08-08T08:44:00Z"/>
          <w:rFonts w:ascii="Times New Roman" w:hAnsi="Times New Roman" w:cs="Times New Roman"/>
          <w:b/>
          <w:bCs/>
          <w:sz w:val="24"/>
          <w:szCs w:val="22"/>
        </w:rPr>
      </w:pPr>
    </w:p>
    <w:p w:rsidR="0028105A" w:rsidRDefault="00041FA3" w:rsidP="00AA5E81">
      <w:pPr>
        <w:jc w:val="both"/>
        <w:rPr>
          <w:rFonts w:ascii="Times New Roman" w:eastAsiaTheme="minorEastAsia" w:hAnsi="Times New Roman" w:cs="Times New Roman"/>
          <w:iCs/>
          <w:color w:val="000000" w:themeColor="text1"/>
          <w:sz w:val="24"/>
          <w:szCs w:val="24"/>
        </w:rPr>
      </w:pPr>
      <w:ins w:id="198" w:author="acer" w:date="2024-08-08T20:11:00Z">
        <w:r>
          <w:rPr>
            <w:rFonts w:ascii="Times New Roman" w:hAnsi="Times New Roman" w:cs="Times New Roman"/>
            <w:sz w:val="24"/>
            <w:szCs w:val="22"/>
          </w:rPr>
          <w:t xml:space="preserve">Among shortlisted models, </w:t>
        </w:r>
      </w:ins>
      <w:ins w:id="199" w:author="acer" w:date="2024-08-15T13:14:00Z">
        <w:r w:rsidR="00621E31">
          <w:rPr>
            <w:rFonts w:ascii="Times New Roman" w:hAnsi="Times New Roman" w:cs="Times New Roman"/>
            <w:sz w:val="24"/>
            <w:szCs w:val="22"/>
          </w:rPr>
          <w:t>b</w:t>
        </w:r>
      </w:ins>
      <w:ins w:id="200" w:author="acer" w:date="2024-08-08T08:43:00Z">
        <w:r w:rsidR="00525436" w:rsidRPr="00525436">
          <w:rPr>
            <w:rFonts w:ascii="Times New Roman" w:hAnsi="Times New Roman" w:cs="Times New Roman"/>
            <w:sz w:val="24"/>
            <w:szCs w:val="22"/>
            <w:rPrChange w:id="201" w:author="acer" w:date="2024-08-08T08:43:00Z">
              <w:rPr>
                <w:rFonts w:ascii="Times New Roman" w:hAnsi="Times New Roman" w:cs="Times New Roman"/>
                <w:b/>
                <w:bCs/>
                <w:sz w:val="24"/>
                <w:szCs w:val="22"/>
              </w:rPr>
            </w:rPrChange>
          </w:rPr>
          <w:t>est model</w:t>
        </w:r>
      </w:ins>
      <w:ins w:id="202" w:author="acer" w:date="2024-08-08T20:11:00Z">
        <w:r>
          <w:rPr>
            <w:rFonts w:ascii="Times New Roman" w:hAnsi="Times New Roman" w:cs="Times New Roman"/>
            <w:sz w:val="24"/>
            <w:szCs w:val="22"/>
          </w:rPr>
          <w:t>/</w:t>
        </w:r>
      </w:ins>
      <w:ins w:id="203" w:author="acer" w:date="2024-08-08T08:43:00Z">
        <w:r w:rsidR="00525436" w:rsidRPr="00525436">
          <w:rPr>
            <w:rFonts w:ascii="Times New Roman" w:hAnsi="Times New Roman" w:cs="Times New Roman"/>
            <w:sz w:val="24"/>
            <w:szCs w:val="22"/>
            <w:rPrChange w:id="204" w:author="acer" w:date="2024-08-08T08:43:00Z">
              <w:rPr>
                <w:rFonts w:ascii="Times New Roman" w:hAnsi="Times New Roman" w:cs="Times New Roman"/>
                <w:b/>
                <w:bCs/>
                <w:sz w:val="24"/>
                <w:szCs w:val="22"/>
              </w:rPr>
            </w:rPrChange>
          </w:rPr>
          <w:t>s with</w:t>
        </w:r>
        <w:r w:rsidR="00525436">
          <w:rPr>
            <w:rFonts w:ascii="Times New Roman" w:hAnsi="Times New Roman" w:cs="Times New Roman"/>
            <w:sz w:val="24"/>
            <w:szCs w:val="22"/>
          </w:rPr>
          <w:t xml:space="preserve"> </w:t>
        </w:r>
      </w:ins>
      <w:ins w:id="205" w:author="acer" w:date="2024-08-08T08:44:00Z">
        <w:r w:rsidR="00525436">
          <w:rPr>
            <w:rFonts w:ascii="Times New Roman" w:hAnsi="Times New Roman" w:cs="Times New Roman"/>
            <w:sz w:val="24"/>
            <w:szCs w:val="22"/>
          </w:rPr>
          <w:t>close</w:t>
        </w:r>
      </w:ins>
      <w:ins w:id="206" w:author="acer" w:date="2024-08-08T08:46:00Z">
        <w:r w:rsidR="00525436">
          <w:rPr>
            <w:rFonts w:ascii="Times New Roman" w:hAnsi="Times New Roman" w:cs="Times New Roman"/>
            <w:sz w:val="24"/>
            <w:szCs w:val="22"/>
          </w:rPr>
          <w:t>s</w:t>
        </w:r>
      </w:ins>
      <w:ins w:id="207" w:author="acer" w:date="2024-08-08T08:43:00Z">
        <w:r w:rsidR="00525436" w:rsidRPr="00525436">
          <w:rPr>
            <w:rFonts w:ascii="Times New Roman" w:hAnsi="Times New Roman" w:cs="Times New Roman"/>
            <w:sz w:val="24"/>
            <w:szCs w:val="22"/>
            <w:rPrChange w:id="208" w:author="acer" w:date="2024-08-08T08:43:00Z">
              <w:rPr>
                <w:rFonts w:ascii="Times New Roman" w:hAnsi="Times New Roman" w:cs="Times New Roman"/>
                <w:b/>
                <w:bCs/>
                <w:sz w:val="24"/>
                <w:szCs w:val="22"/>
              </w:rPr>
            </w:rPrChange>
          </w:rPr>
          <w:t xml:space="preserve">t values of </w:t>
        </w:r>
        <m:oMath>
          <m:sSubSup>
            <m:sSubSupPr>
              <m:ctrlPr>
                <w:rPr>
                  <w:rFonts w:ascii="Cambria Math" w:hAnsi="Cambria Math"/>
                  <w:color w:val="000000" w:themeColor="text1"/>
                </w:rPr>
              </m:ctrlPr>
            </m:sSubSupPr>
            <m:e>
              <m:r>
                <m:rPr>
                  <m:sty m:val="p"/>
                </m:rPr>
                <w:rPr>
                  <w:rFonts w:ascii="Cambria Math" w:hAnsi="Cambria Math"/>
                  <w:color w:val="000000" w:themeColor="text1"/>
                </w:rPr>
                <m:t>R</m:t>
              </m:r>
            </m:e>
            <m:sub>
              <m:r>
                <m:rPr>
                  <m:sty m:val="p"/>
                </m:rPr>
                <w:rPr>
                  <w:rFonts w:ascii="Cambria Math" w:hAnsi="Cambria Math"/>
                  <w:color w:val="000000" w:themeColor="text1"/>
                </w:rPr>
                <m:t>adj</m:t>
              </m:r>
            </m:sub>
            <m:sup>
              <m:r>
                <m:rPr>
                  <m:sty m:val="p"/>
                </m:rPr>
                <w:rPr>
                  <w:rFonts w:ascii="Cambria Math" w:hAnsi="Cambria Math"/>
                  <w:color w:val="000000" w:themeColor="text1"/>
                </w:rPr>
                <m:t>2       </m:t>
              </m:r>
            </m:sup>
          </m:sSubSup>
        </m:oMath>
      </w:ins>
      <w:ins w:id="209" w:author="acer" w:date="2024-08-08T08:44:00Z">
        <m:oMath>
          <m:r>
            <w:rPr>
              <w:rFonts w:ascii="Cambria Math" w:hAnsi="Cambria Math"/>
              <w:color w:val="000000" w:themeColor="text1"/>
            </w:rPr>
            <m:t>,</m:t>
          </m:r>
        </m:oMath>
      </w:ins>
      <w:ins w:id="210" w:author="acer" w:date="2024-08-08T08:43:00Z">
        <w:r w:rsidR="00525436" w:rsidRPr="00525436">
          <w:rPr>
            <w:rFonts w:ascii="Times New Roman" w:hAnsi="Times New Roman" w:cs="Times New Roman"/>
            <w:sz w:val="24"/>
            <w:szCs w:val="22"/>
            <w:rPrChange w:id="211" w:author="acer" w:date="2024-08-08T08:43:00Z">
              <w:rPr>
                <w:rFonts w:ascii="Times New Roman" w:hAnsi="Times New Roman" w:cs="Times New Roman"/>
                <w:b/>
                <w:bCs/>
                <w:sz w:val="24"/>
                <w:szCs w:val="22"/>
              </w:rPr>
            </w:rPrChange>
          </w:rPr>
          <w:t xml:space="preserve"> AIC &amp; BIC</w:t>
        </w:r>
      </w:ins>
      <w:ins w:id="212" w:author="acer" w:date="2024-08-08T08:44:00Z">
        <w:r w:rsidR="00525436">
          <w:rPr>
            <w:rFonts w:ascii="Times New Roman" w:hAnsi="Times New Roman" w:cs="Times New Roman"/>
            <w:sz w:val="24"/>
            <w:szCs w:val="22"/>
          </w:rPr>
          <w:t xml:space="preserve"> were s</w:t>
        </w:r>
      </w:ins>
      <w:ins w:id="213" w:author="acer" w:date="2024-08-08T20:11:00Z">
        <w:r>
          <w:rPr>
            <w:rFonts w:ascii="Times New Roman" w:hAnsi="Times New Roman" w:cs="Times New Roman"/>
            <w:sz w:val="24"/>
            <w:szCs w:val="22"/>
          </w:rPr>
          <w:t>elect</w:t>
        </w:r>
      </w:ins>
      <w:ins w:id="214" w:author="acer" w:date="2024-08-08T08:44:00Z">
        <w:r w:rsidR="00525436">
          <w:rPr>
            <w:rFonts w:ascii="Times New Roman" w:hAnsi="Times New Roman" w:cs="Times New Roman"/>
            <w:sz w:val="24"/>
            <w:szCs w:val="22"/>
          </w:rPr>
          <w:t>ed for validation purpose</w:t>
        </w:r>
      </w:ins>
      <w:ins w:id="215" w:author="acer" w:date="2024-08-08T08:45:00Z">
        <w:r w:rsidR="00525436">
          <w:rPr>
            <w:rFonts w:ascii="Times New Roman" w:hAnsi="Times New Roman" w:cs="Times New Roman"/>
            <w:sz w:val="24"/>
            <w:szCs w:val="22"/>
          </w:rPr>
          <w:t xml:space="preserve">. </w:t>
        </w:r>
      </w:ins>
      <w:ins w:id="216" w:author="acer" w:date="2024-08-08T07:48:00Z">
        <w:r w:rsidR="00E037D6">
          <w:rPr>
            <w:rFonts w:ascii="Times New Roman" w:hAnsi="Times New Roman" w:cs="Times New Roman"/>
            <w:sz w:val="24"/>
            <w:szCs w:val="22"/>
          </w:rPr>
          <w:t>The</w:t>
        </w:r>
      </w:ins>
      <w:ins w:id="217" w:author="acer" w:date="2024-08-08T07:59:00Z">
        <w:r w:rsidR="00AF3408">
          <w:rPr>
            <w:rFonts w:ascii="Times New Roman" w:hAnsi="Times New Roman" w:cs="Times New Roman"/>
            <w:sz w:val="24"/>
            <w:szCs w:val="22"/>
          </w:rPr>
          <w:t xml:space="preserve"> observed </w:t>
        </w:r>
      </w:ins>
      <w:ins w:id="218" w:author="acer" w:date="2024-08-08T08:00:00Z">
        <w:r w:rsidR="00AF3408">
          <w:rPr>
            <w:rFonts w:ascii="Times New Roman" w:hAnsi="Times New Roman" w:cs="Times New Roman"/>
            <w:sz w:val="24"/>
            <w:szCs w:val="22"/>
          </w:rPr>
          <w:t xml:space="preserve">data of </w:t>
        </w:r>
      </w:ins>
      <w:ins w:id="219" w:author="acer" w:date="2024-08-08T07:59:00Z">
        <w:r w:rsidR="00AF3408">
          <w:rPr>
            <w:rFonts w:ascii="Times New Roman" w:hAnsi="Times New Roman" w:cs="Times New Roman"/>
            <w:sz w:val="24"/>
            <w:szCs w:val="22"/>
          </w:rPr>
          <w:t>AGB</w:t>
        </w:r>
        <w:r w:rsidR="00AF3408" w:rsidRPr="00AF3408">
          <w:rPr>
            <w:rFonts w:ascii="Times New Roman" w:hAnsi="Times New Roman" w:cs="Times New Roman"/>
            <w:sz w:val="24"/>
            <w:szCs w:val="22"/>
          </w:rPr>
          <w:t xml:space="preserve"> </w:t>
        </w:r>
      </w:ins>
      <w:ins w:id="220" w:author="acer" w:date="2024-08-08T08:00:00Z">
        <w:r w:rsidR="00AF3408">
          <w:rPr>
            <w:rFonts w:ascii="Times New Roman" w:hAnsi="Times New Roman" w:cs="Times New Roman"/>
            <w:sz w:val="24"/>
            <w:szCs w:val="22"/>
          </w:rPr>
          <w:t>from</w:t>
        </w:r>
      </w:ins>
      <w:ins w:id="221" w:author="acer" w:date="2024-08-08T07:59:00Z">
        <w:r w:rsidR="00AF3408">
          <w:rPr>
            <w:rFonts w:ascii="Times New Roman" w:hAnsi="Times New Roman" w:cs="Times New Roman"/>
            <w:sz w:val="24"/>
            <w:szCs w:val="22"/>
          </w:rPr>
          <w:t xml:space="preserve"> eight sample plots at field level</w:t>
        </w:r>
      </w:ins>
      <w:ins w:id="222" w:author="acer" w:date="2024-08-08T07:48:00Z">
        <w:r w:rsidR="00E037D6">
          <w:rPr>
            <w:rFonts w:ascii="Times New Roman" w:hAnsi="Times New Roman" w:cs="Times New Roman"/>
            <w:sz w:val="24"/>
            <w:szCs w:val="22"/>
          </w:rPr>
          <w:t xml:space="preserve"> </w:t>
        </w:r>
      </w:ins>
      <w:del w:id="223" w:author="acer" w:date="2024-08-08T07:48:00Z">
        <w:r w:rsidR="00800836" w:rsidDel="00E037D6">
          <w:rPr>
            <w:rFonts w:ascii="Times New Roman" w:hAnsi="Times New Roman" w:cs="Times New Roman"/>
            <w:sz w:val="24"/>
            <w:szCs w:val="22"/>
          </w:rPr>
          <w:delText>E</w:delText>
        </w:r>
      </w:del>
      <w:del w:id="224" w:author="acer" w:date="2024-08-08T07:59:00Z">
        <w:r w:rsidR="00800836" w:rsidDel="00AF3408">
          <w:rPr>
            <w:rFonts w:ascii="Times New Roman" w:hAnsi="Times New Roman" w:cs="Times New Roman"/>
            <w:sz w:val="24"/>
            <w:szCs w:val="22"/>
          </w:rPr>
          <w:delText xml:space="preserve">ight sample plot </w:delText>
        </w:r>
      </w:del>
      <w:del w:id="225" w:author="acer" w:date="2024-08-08T07:48:00Z">
        <w:r w:rsidR="00800836" w:rsidDel="00E037D6">
          <w:rPr>
            <w:rFonts w:ascii="Times New Roman" w:hAnsi="Times New Roman" w:cs="Times New Roman"/>
            <w:sz w:val="24"/>
            <w:szCs w:val="22"/>
          </w:rPr>
          <w:delText xml:space="preserve">data of AGB </w:delText>
        </w:r>
      </w:del>
      <w:r w:rsidR="00800836">
        <w:rPr>
          <w:rFonts w:ascii="Times New Roman" w:hAnsi="Times New Roman" w:cs="Times New Roman"/>
          <w:sz w:val="24"/>
          <w:szCs w:val="22"/>
        </w:rPr>
        <w:t>which were independent to the model development process were used</w:t>
      </w:r>
      <w:ins w:id="226" w:author="acer" w:date="2024-08-08T07:58:00Z">
        <w:r w:rsidR="00AF3408">
          <w:rPr>
            <w:rFonts w:ascii="Times New Roman" w:hAnsi="Times New Roman" w:cs="Times New Roman"/>
            <w:sz w:val="24"/>
            <w:szCs w:val="22"/>
          </w:rPr>
          <w:t xml:space="preserve"> </w:t>
        </w:r>
      </w:ins>
      <w:del w:id="227" w:author="acer" w:date="2024-08-08T07:59:00Z">
        <w:r w:rsidR="00800836" w:rsidDel="00AF3408">
          <w:rPr>
            <w:rFonts w:ascii="Times New Roman" w:hAnsi="Times New Roman" w:cs="Times New Roman"/>
            <w:sz w:val="24"/>
            <w:szCs w:val="22"/>
          </w:rPr>
          <w:delText xml:space="preserve"> </w:delText>
        </w:r>
      </w:del>
      <w:r w:rsidR="00800836">
        <w:rPr>
          <w:rFonts w:ascii="Times New Roman" w:hAnsi="Times New Roman" w:cs="Times New Roman"/>
          <w:sz w:val="24"/>
          <w:szCs w:val="22"/>
        </w:rPr>
        <w:t>for model validation.</w:t>
      </w:r>
      <w:ins w:id="228" w:author="acer" w:date="2024-08-08T07:49:00Z">
        <w:r w:rsidR="00E037D6" w:rsidRPr="00E037D6">
          <w:rPr>
            <w:rFonts w:ascii="Times New Roman" w:eastAsiaTheme="minorEastAsia" w:hAnsi="Times New Roman" w:cs="Times New Roman"/>
            <w:iCs/>
            <w:color w:val="000000" w:themeColor="text1"/>
            <w:sz w:val="24"/>
            <w:szCs w:val="24"/>
          </w:rPr>
          <w:t xml:space="preserve"> </w:t>
        </w:r>
        <w:r w:rsidR="00E037D6">
          <w:rPr>
            <w:rFonts w:ascii="Times New Roman" w:eastAsiaTheme="minorEastAsia" w:hAnsi="Times New Roman" w:cs="Times New Roman"/>
            <w:iCs/>
            <w:color w:val="000000" w:themeColor="text1"/>
            <w:sz w:val="24"/>
            <w:szCs w:val="24"/>
          </w:rPr>
          <w:t>The relations bet</w:t>
        </w:r>
        <w:r w:rsidR="00AF3408">
          <w:rPr>
            <w:rFonts w:ascii="Times New Roman" w:eastAsiaTheme="minorEastAsia" w:hAnsi="Times New Roman" w:cs="Times New Roman"/>
            <w:iCs/>
            <w:color w:val="000000" w:themeColor="text1"/>
            <w:sz w:val="24"/>
            <w:szCs w:val="24"/>
          </w:rPr>
          <w:t xml:space="preserve">ween </w:t>
        </w:r>
      </w:ins>
      <w:ins w:id="229" w:author="acer" w:date="2024-08-08T07:54:00Z">
        <w:r w:rsidR="00AF3408">
          <w:rPr>
            <w:rFonts w:ascii="Times New Roman" w:eastAsiaTheme="minorEastAsia" w:hAnsi="Times New Roman" w:cs="Times New Roman"/>
            <w:iCs/>
            <w:color w:val="000000" w:themeColor="text1"/>
            <w:sz w:val="24"/>
            <w:szCs w:val="24"/>
          </w:rPr>
          <w:t>observed</w:t>
        </w:r>
      </w:ins>
      <w:ins w:id="230" w:author="acer" w:date="2024-08-08T07:49:00Z">
        <w:r w:rsidR="00E037D6">
          <w:rPr>
            <w:rFonts w:ascii="Times New Roman" w:eastAsiaTheme="minorEastAsia" w:hAnsi="Times New Roman" w:cs="Times New Roman"/>
            <w:iCs/>
            <w:color w:val="000000" w:themeColor="text1"/>
            <w:sz w:val="24"/>
            <w:szCs w:val="24"/>
          </w:rPr>
          <w:t xml:space="preserve"> AGB and </w:t>
        </w:r>
      </w:ins>
      <w:ins w:id="231" w:author="acer" w:date="2024-08-08T07:54:00Z">
        <w:r w:rsidR="00AF3408">
          <w:rPr>
            <w:rFonts w:ascii="Times New Roman" w:eastAsiaTheme="minorEastAsia" w:hAnsi="Times New Roman" w:cs="Times New Roman"/>
            <w:iCs/>
            <w:color w:val="000000" w:themeColor="text1"/>
            <w:sz w:val="24"/>
            <w:szCs w:val="24"/>
          </w:rPr>
          <w:t>predicted</w:t>
        </w:r>
      </w:ins>
      <w:ins w:id="232" w:author="acer" w:date="2024-08-08T07:49:00Z">
        <w:r w:rsidR="00E037D6">
          <w:rPr>
            <w:rFonts w:ascii="Times New Roman" w:eastAsiaTheme="minorEastAsia" w:hAnsi="Times New Roman" w:cs="Times New Roman"/>
            <w:iCs/>
            <w:color w:val="000000" w:themeColor="text1"/>
            <w:sz w:val="24"/>
            <w:szCs w:val="24"/>
          </w:rPr>
          <w:t xml:space="preserve"> AGB </w:t>
        </w:r>
      </w:ins>
      <w:ins w:id="233" w:author="acer" w:date="2024-08-08T08:01:00Z">
        <w:r w:rsidR="00AF3408">
          <w:rPr>
            <w:rFonts w:ascii="Times New Roman" w:eastAsiaTheme="minorEastAsia" w:hAnsi="Times New Roman" w:cs="Times New Roman"/>
            <w:iCs/>
            <w:color w:val="000000" w:themeColor="text1"/>
            <w:sz w:val="24"/>
            <w:szCs w:val="24"/>
          </w:rPr>
          <w:t xml:space="preserve">data for those eight sample plots </w:t>
        </w:r>
      </w:ins>
      <w:ins w:id="234" w:author="acer" w:date="2024-08-08T07:49:00Z">
        <w:r w:rsidR="00E037D6">
          <w:rPr>
            <w:rFonts w:ascii="Times New Roman" w:eastAsiaTheme="minorEastAsia" w:hAnsi="Times New Roman" w:cs="Times New Roman"/>
            <w:iCs/>
            <w:color w:val="000000" w:themeColor="text1"/>
            <w:sz w:val="24"/>
            <w:szCs w:val="24"/>
          </w:rPr>
          <w:t xml:space="preserve">were </w:t>
        </w:r>
      </w:ins>
      <w:ins w:id="235" w:author="acer" w:date="2024-08-08T08:02:00Z">
        <w:r w:rsidR="00AF3408">
          <w:rPr>
            <w:rFonts w:ascii="Times New Roman" w:eastAsiaTheme="minorEastAsia" w:hAnsi="Times New Roman" w:cs="Times New Roman"/>
            <w:iCs/>
            <w:color w:val="000000" w:themeColor="text1"/>
            <w:sz w:val="24"/>
            <w:szCs w:val="24"/>
          </w:rPr>
          <w:t>discovered</w:t>
        </w:r>
      </w:ins>
      <w:ins w:id="236" w:author="acer" w:date="2024-08-08T07:49:00Z">
        <w:r w:rsidR="00E037D6">
          <w:rPr>
            <w:rFonts w:ascii="Times New Roman" w:eastAsiaTheme="minorEastAsia" w:hAnsi="Times New Roman" w:cs="Times New Roman"/>
            <w:iCs/>
            <w:color w:val="000000" w:themeColor="text1"/>
            <w:sz w:val="24"/>
            <w:szCs w:val="24"/>
          </w:rPr>
          <w:t xml:space="preserve"> by calculating the value of RMSE, </w:t>
        </w:r>
        <m:oMath>
          <m:sSup>
            <m:sSupPr>
              <m:ctrlPr>
                <w:rPr>
                  <w:rFonts w:ascii="Cambria Math" w:hAnsi="Cambria Math"/>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2</m:t>
              </m:r>
            </m:sup>
          </m:sSup>
        </m:oMath>
        <w:r w:rsidR="00E037D6">
          <w:rPr>
            <w:rFonts w:ascii="Times New Roman" w:eastAsiaTheme="minorEastAsia" w:hAnsi="Times New Roman" w:cs="Times New Roman"/>
            <w:iCs/>
            <w:color w:val="000000" w:themeColor="text1"/>
            <w:sz w:val="24"/>
            <w:szCs w:val="24"/>
          </w:rPr>
          <w:t xml:space="preserve"> and R. </w:t>
        </w:r>
      </w:ins>
      <w:r w:rsidR="00800836">
        <w:rPr>
          <w:rFonts w:ascii="Times New Roman" w:hAnsi="Times New Roman" w:cs="Times New Roman"/>
          <w:sz w:val="24"/>
          <w:szCs w:val="22"/>
        </w:rPr>
        <w:t xml:space="preserve"> </w:t>
      </w:r>
      <w:del w:id="237" w:author="acer" w:date="2024-08-08T08:02:00Z">
        <w:r w:rsidR="00800836" w:rsidDel="00AF3408">
          <w:rPr>
            <w:rFonts w:ascii="Times New Roman" w:hAnsi="Times New Roman" w:cs="Times New Roman"/>
            <w:sz w:val="24"/>
            <w:szCs w:val="22"/>
          </w:rPr>
          <w:delText>Along with other methods of</w:delText>
        </w:r>
      </w:del>
      <w:ins w:id="238" w:author="acer" w:date="2024-08-08T08:02:00Z">
        <w:r w:rsidR="00AF3408">
          <w:rPr>
            <w:rFonts w:ascii="Times New Roman" w:hAnsi="Times New Roman" w:cs="Times New Roman"/>
            <w:sz w:val="24"/>
            <w:szCs w:val="22"/>
          </w:rPr>
          <w:t>For</w:t>
        </w:r>
      </w:ins>
      <w:r w:rsidR="00800836">
        <w:rPr>
          <w:rFonts w:ascii="Times New Roman" w:hAnsi="Times New Roman" w:cs="Times New Roman"/>
          <w:sz w:val="24"/>
          <w:szCs w:val="22"/>
        </w:rPr>
        <w:t xml:space="preserve"> validation</w:t>
      </w:r>
      <w:ins w:id="239" w:author="acer" w:date="2024-08-08T08:03:00Z">
        <w:r w:rsidR="00AF3408">
          <w:rPr>
            <w:rFonts w:ascii="Times New Roman" w:hAnsi="Times New Roman" w:cs="Times New Roman"/>
            <w:sz w:val="24"/>
            <w:szCs w:val="22"/>
          </w:rPr>
          <w:t xml:space="preserve"> purpose</w:t>
        </w:r>
      </w:ins>
      <w:r w:rsidR="00800836">
        <w:rPr>
          <w:rFonts w:ascii="Times New Roman" w:hAnsi="Times New Roman" w:cs="Times New Roman"/>
          <w:sz w:val="24"/>
          <w:szCs w:val="22"/>
        </w:rPr>
        <w:t>,</w:t>
      </w:r>
      <w:r w:rsidR="008428E0">
        <w:rPr>
          <w:rFonts w:ascii="Times New Roman" w:hAnsi="Times New Roman" w:cs="Times New Roman"/>
          <w:sz w:val="24"/>
          <w:szCs w:val="22"/>
        </w:rPr>
        <w:t xml:space="preserve"> </w:t>
      </w:r>
      <w:r w:rsidR="00D73EEB">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kZWT0vln","properties":{"formattedCitation":"[27,28,30]","plainCitation":"[27,28,30]","noteIndex":0},"citationItems":[{"id":16,"uris":["http://zotero.org/users/local/t2Up2V82/items/PMJPX4FA"],"itemData":{"id":16,"type":"article-journal","container-title":"Ecological Informatics","note":"publisher: Elsevier","page":"24–32","source":"Google Scholar","title":"Forest aboveground biomass estimation using machine learning regression algorithm in Yok Don National Park, Vietnam","volume":"50","author":[{"family":"Dang","given":"An Thi Ngoc"},{"family":"Nandy","given":"Subrata"},{"family":"Srinet","given":"Ritika"},{"family":"Luong","given":"Nguyen Viet"},{"family":"Ghosh","given":"Surajit"},{"family":"Kumar","given":"A. Senthil"}],"issued":{"date-parts":[["2019"]]}}},{"id":71,"uris":["http://zotero.org/users/local/t2Up2V82/items/D55FK9PG"],"itemData":{"id":71,"type":"article-journal","container-title":"Remote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D73EEB">
        <w:rPr>
          <w:rFonts w:ascii="Times New Roman" w:hAnsi="Times New Roman" w:cs="Times New Roman"/>
          <w:sz w:val="24"/>
          <w:szCs w:val="22"/>
        </w:rPr>
        <w:fldChar w:fldCharType="separate"/>
      </w:r>
      <w:r w:rsidR="00386929" w:rsidRPr="00386929">
        <w:rPr>
          <w:rFonts w:ascii="Times New Roman" w:hAnsi="Times New Roman" w:cs="Times New Roman"/>
          <w:sz w:val="24"/>
        </w:rPr>
        <w:t>[27,28,30]</w:t>
      </w:r>
      <w:r w:rsidR="00D73EEB">
        <w:rPr>
          <w:rFonts w:ascii="Times New Roman" w:hAnsi="Times New Roman" w:cs="Times New Roman"/>
          <w:sz w:val="24"/>
          <w:szCs w:val="22"/>
        </w:rPr>
        <w:fldChar w:fldCharType="end"/>
      </w:r>
      <w:r w:rsidR="00D73EEB">
        <w:rPr>
          <w:rFonts w:ascii="Times New Roman" w:hAnsi="Times New Roman" w:cs="Times New Roman"/>
          <w:sz w:val="24"/>
          <w:szCs w:val="22"/>
        </w:rPr>
        <w:t xml:space="preserve"> </w:t>
      </w:r>
      <w:r w:rsidR="00F6314E">
        <w:rPr>
          <w:rFonts w:ascii="Times New Roman" w:eastAsiaTheme="minorEastAsia" w:hAnsi="Times New Roman" w:cs="Times New Roman"/>
          <w:iCs/>
          <w:color w:val="000000" w:themeColor="text1"/>
          <w:sz w:val="24"/>
          <w:szCs w:val="24"/>
        </w:rPr>
        <w:t xml:space="preserve">have </w:t>
      </w:r>
      <w:r w:rsidR="00800836">
        <w:rPr>
          <w:rFonts w:ascii="Times New Roman" w:hAnsi="Times New Roman" w:cs="Times New Roman"/>
          <w:sz w:val="24"/>
          <w:szCs w:val="22"/>
        </w:rPr>
        <w:t xml:space="preserve">used RMSE &amp; </w:t>
      </w:r>
      <m:oMath>
        <m:sSup>
          <m:sSupPr>
            <m:ctrlPr>
              <w:rPr>
                <w:rFonts w:ascii="Cambria Math" w:eastAsiaTheme="minorEastAsia" w:hAnsi="Cambria Math"/>
                <w:color w:val="000000" w:themeColor="text1"/>
                <w:sz w:val="24"/>
                <w:szCs w:val="24"/>
              </w:rPr>
            </m:ctrlPr>
          </m:sSupPr>
          <m:e>
            <m:r>
              <m:rPr>
                <m:sty m:val="p"/>
              </m:rPr>
              <w:rPr>
                <w:rFonts w:ascii="Cambria Math" w:hAnsi="Cambria Math"/>
                <w:color w:val="000000" w:themeColor="text1"/>
                <w:sz w:val="24"/>
                <w:szCs w:val="24"/>
              </w:rPr>
              <m:t>R</m:t>
            </m:r>
          </m:e>
          <m:sup>
            <m:r>
              <m:rPr>
                <m:sty m:val="p"/>
              </m:rPr>
              <w:rPr>
                <w:rFonts w:ascii="Cambria Math" w:hAnsi="Cambria Math"/>
                <w:color w:val="000000" w:themeColor="text1"/>
                <w:sz w:val="24"/>
                <w:szCs w:val="24"/>
              </w:rPr>
              <m:t>2</m:t>
            </m:r>
          </m:sup>
        </m:sSup>
      </m:oMath>
      <w:r w:rsidR="00F6314E">
        <w:rPr>
          <w:rFonts w:ascii="Times New Roman" w:eastAsiaTheme="minorEastAsia" w:hAnsi="Times New Roman" w:cs="Times New Roman"/>
          <w:iCs/>
          <w:color w:val="000000" w:themeColor="text1"/>
          <w:sz w:val="24"/>
          <w:szCs w:val="24"/>
        </w:rPr>
        <w:t xml:space="preserve"> and selected the best model with lower RMSE and higher </w:t>
      </w:r>
      <m:oMath>
        <m:sSup>
          <m:sSupPr>
            <m:ctrlPr>
              <w:rPr>
                <w:rFonts w:ascii="Cambria Math" w:eastAsiaTheme="minorEastAsia" w:hAnsi="Cambria Math"/>
                <w:i/>
                <w:iCs/>
                <w:color w:val="000000" w:themeColor="text1"/>
                <w:sz w:val="24"/>
                <w:szCs w:val="24"/>
              </w:rPr>
            </m:ctrlPr>
          </m:sSupPr>
          <m:e>
            <m:r>
              <w:rPr>
                <w:rFonts w:ascii="Cambria Math" w:hAnsi="Cambria Math"/>
                <w:color w:val="000000" w:themeColor="text1"/>
              </w:rPr>
              <m:t>R</m:t>
            </m:r>
          </m:e>
          <m:sup>
            <m:r>
              <w:rPr>
                <w:rFonts w:ascii="Cambria Math" w:hAnsi="Cambria Math"/>
                <w:color w:val="000000" w:themeColor="text1"/>
              </w:rPr>
              <m:t>2</m:t>
            </m:r>
          </m:sup>
        </m:sSup>
      </m:oMath>
      <w:r w:rsidR="00F6314E">
        <w:rPr>
          <w:rFonts w:ascii="Times New Roman" w:eastAsiaTheme="minorEastAsia" w:hAnsi="Times New Roman" w:cs="Times New Roman"/>
          <w:iCs/>
          <w:color w:val="000000" w:themeColor="text1"/>
          <w:sz w:val="24"/>
          <w:szCs w:val="24"/>
        </w:rPr>
        <w:t xml:space="preserve"> value. Following the</w:t>
      </w:r>
      <w:ins w:id="240" w:author="acer" w:date="2024-08-08T08:03:00Z">
        <w:r w:rsidR="00AF3408">
          <w:rPr>
            <w:rFonts w:ascii="Times New Roman" w:eastAsiaTheme="minorEastAsia" w:hAnsi="Times New Roman" w:cs="Times New Roman"/>
            <w:iCs/>
            <w:color w:val="000000" w:themeColor="text1"/>
            <w:sz w:val="24"/>
            <w:szCs w:val="24"/>
          </w:rPr>
          <w:t>se</w:t>
        </w:r>
      </w:ins>
      <w:r w:rsidR="00F6314E">
        <w:rPr>
          <w:rFonts w:ascii="Times New Roman" w:eastAsiaTheme="minorEastAsia" w:hAnsi="Times New Roman" w:cs="Times New Roman"/>
          <w:iCs/>
          <w:color w:val="000000" w:themeColor="text1"/>
          <w:sz w:val="24"/>
          <w:szCs w:val="24"/>
        </w:rPr>
        <w:t xml:space="preserve"> literatures,</w:t>
      </w:r>
      <m:oMath>
        <m:r>
          <w:rPr>
            <w:rFonts w:ascii="Cambria Math" w:eastAsiaTheme="minorEastAsia" w:hAnsi="Cambria Math"/>
            <w:color w:val="000000" w:themeColor="text1"/>
            <w:sz w:val="24"/>
            <w:szCs w:val="24"/>
          </w:rPr>
          <m:t xml:space="preserve"> </m:t>
        </m:r>
      </m:oMath>
      <w:r w:rsidR="00F6314E">
        <w:rPr>
          <w:rFonts w:ascii="Times New Roman" w:eastAsiaTheme="minorEastAsia" w:hAnsi="Times New Roman" w:cs="Times New Roman"/>
          <w:iCs/>
          <w:color w:val="000000" w:themeColor="text1"/>
          <w:sz w:val="24"/>
          <w:szCs w:val="24"/>
        </w:rPr>
        <w:t xml:space="preserve"> RMSE, </w:t>
      </w:r>
      <m:oMath>
        <m:sSup>
          <m:sSupPr>
            <m:ctrlPr>
              <w:rPr>
                <w:rFonts w:ascii="Cambria Math" w:eastAsiaTheme="minorEastAsia" w:hAnsi="Cambria Math"/>
                <w:color w:val="000000" w:themeColor="text1"/>
                <w:sz w:val="24"/>
                <w:szCs w:val="24"/>
              </w:rPr>
            </m:ctrlPr>
          </m:sSupPr>
          <m:e>
            <m:r>
              <m:rPr>
                <m:sty m:val="p"/>
              </m:rPr>
              <w:rPr>
                <w:rFonts w:ascii="Cambria Math" w:hAnsi="Cambria Math"/>
                <w:color w:val="000000" w:themeColor="text1"/>
                <w:sz w:val="24"/>
                <w:szCs w:val="24"/>
              </w:rPr>
              <m:t>R</m:t>
            </m:r>
          </m:e>
          <m:sup>
            <m:r>
              <m:rPr>
                <m:sty m:val="p"/>
              </m:rPr>
              <w:rPr>
                <w:rFonts w:ascii="Cambria Math" w:hAnsi="Cambria Math"/>
                <w:color w:val="000000" w:themeColor="text1"/>
                <w:sz w:val="24"/>
                <w:szCs w:val="24"/>
              </w:rPr>
              <m:t>2</m:t>
            </m:r>
          </m:sup>
        </m:sSup>
      </m:oMath>
      <w:r w:rsidR="00F6314E">
        <w:rPr>
          <w:rFonts w:ascii="Times New Roman" w:eastAsiaTheme="minorEastAsia" w:hAnsi="Times New Roman" w:cs="Times New Roman"/>
          <w:iCs/>
          <w:color w:val="000000" w:themeColor="text1"/>
          <w:sz w:val="24"/>
          <w:szCs w:val="24"/>
        </w:rPr>
        <w:t xml:space="preserve"> and R were calculated</w:t>
      </w:r>
      <w:ins w:id="241" w:author="acer" w:date="2024-08-08T08:47:00Z">
        <w:r w:rsidR="00525436">
          <w:rPr>
            <w:rFonts w:ascii="Times New Roman" w:eastAsiaTheme="minorEastAsia" w:hAnsi="Times New Roman" w:cs="Times New Roman"/>
            <w:iCs/>
            <w:color w:val="000000" w:themeColor="text1"/>
            <w:sz w:val="24"/>
            <w:szCs w:val="24"/>
          </w:rPr>
          <w:t xml:space="preserve"> for </w:t>
        </w:r>
      </w:ins>
      <w:ins w:id="242" w:author="acer" w:date="2024-08-08T20:12:00Z">
        <w:r>
          <w:rPr>
            <w:rFonts w:ascii="Times New Roman" w:eastAsiaTheme="minorEastAsia" w:hAnsi="Times New Roman" w:cs="Times New Roman"/>
            <w:iCs/>
            <w:color w:val="000000" w:themeColor="text1"/>
            <w:sz w:val="24"/>
            <w:szCs w:val="24"/>
          </w:rPr>
          <w:t>select</w:t>
        </w:r>
      </w:ins>
      <w:ins w:id="243" w:author="acer" w:date="2024-08-08T08:47:00Z">
        <w:r w:rsidR="00525436">
          <w:rPr>
            <w:rFonts w:ascii="Times New Roman" w:eastAsiaTheme="minorEastAsia" w:hAnsi="Times New Roman" w:cs="Times New Roman"/>
            <w:iCs/>
            <w:color w:val="000000" w:themeColor="text1"/>
            <w:sz w:val="24"/>
            <w:szCs w:val="24"/>
          </w:rPr>
          <w:t>ed model</w:t>
        </w:r>
      </w:ins>
      <w:ins w:id="244" w:author="acer" w:date="2024-08-08T20:12:00Z">
        <w:r w:rsidR="00403F3F">
          <w:rPr>
            <w:rFonts w:ascii="Times New Roman" w:eastAsiaTheme="minorEastAsia" w:hAnsi="Times New Roman" w:cs="Times New Roman"/>
            <w:iCs/>
            <w:color w:val="000000" w:themeColor="text1"/>
            <w:sz w:val="24"/>
            <w:szCs w:val="24"/>
          </w:rPr>
          <w:t>/</w:t>
        </w:r>
      </w:ins>
      <w:ins w:id="245" w:author="acer" w:date="2024-08-08T08:47:00Z">
        <w:r w:rsidR="00525436">
          <w:rPr>
            <w:rFonts w:ascii="Times New Roman" w:eastAsiaTheme="minorEastAsia" w:hAnsi="Times New Roman" w:cs="Times New Roman"/>
            <w:iCs/>
            <w:color w:val="000000" w:themeColor="text1"/>
            <w:sz w:val="24"/>
            <w:szCs w:val="24"/>
          </w:rPr>
          <w:t>s</w:t>
        </w:r>
      </w:ins>
      <w:r w:rsidR="00F6314E">
        <w:rPr>
          <w:rFonts w:ascii="Times New Roman" w:eastAsiaTheme="minorEastAsia" w:hAnsi="Times New Roman" w:cs="Times New Roman"/>
          <w:iCs/>
          <w:color w:val="000000" w:themeColor="text1"/>
          <w:sz w:val="24"/>
          <w:szCs w:val="24"/>
        </w:rPr>
        <w:t xml:space="preserve"> </w:t>
      </w:r>
      <w:ins w:id="246" w:author="acer" w:date="2024-08-08T08:03:00Z">
        <w:r w:rsidR="00AF3408">
          <w:rPr>
            <w:rFonts w:ascii="Times New Roman" w:eastAsiaTheme="minorEastAsia" w:hAnsi="Times New Roman" w:cs="Times New Roman"/>
            <w:iCs/>
            <w:color w:val="000000" w:themeColor="text1"/>
            <w:sz w:val="24"/>
            <w:szCs w:val="24"/>
          </w:rPr>
          <w:t>using</w:t>
        </w:r>
      </w:ins>
      <w:ins w:id="247" w:author="acer" w:date="2024-08-08T07:36:00Z">
        <w:r w:rsidR="002409DC">
          <w:rPr>
            <w:rFonts w:ascii="Times New Roman" w:eastAsiaTheme="minorEastAsia" w:hAnsi="Times New Roman" w:cs="Times New Roman"/>
            <w:iCs/>
            <w:color w:val="000000" w:themeColor="text1"/>
            <w:sz w:val="24"/>
            <w:szCs w:val="24"/>
          </w:rPr>
          <w:t xml:space="preserve"> equations (14), (15) and (16) respectively. </w:t>
        </w:r>
      </w:ins>
      <w:del w:id="248" w:author="acer" w:date="2024-08-08T08:03:00Z">
        <w:r w:rsidR="00F6314E" w:rsidDel="00AF3408">
          <w:rPr>
            <w:rFonts w:ascii="Times New Roman" w:eastAsiaTheme="minorEastAsia" w:hAnsi="Times New Roman" w:cs="Times New Roman"/>
            <w:iCs/>
            <w:color w:val="000000" w:themeColor="text1"/>
            <w:sz w:val="24"/>
            <w:szCs w:val="24"/>
          </w:rPr>
          <w:delText xml:space="preserve">from predicted AGB obtained from the model and calculated AGB </w:delText>
        </w:r>
      </w:del>
      <w:del w:id="249" w:author="acer" w:date="2024-08-08T07:36:00Z">
        <w:r w:rsidR="00F6314E" w:rsidDel="002409DC">
          <w:rPr>
            <w:rFonts w:ascii="Times New Roman" w:eastAsiaTheme="minorEastAsia" w:hAnsi="Times New Roman" w:cs="Times New Roman"/>
            <w:iCs/>
            <w:color w:val="000000" w:themeColor="text1"/>
            <w:sz w:val="24"/>
            <w:szCs w:val="24"/>
          </w:rPr>
          <w:delText>from equations (14), (15) and (16) respectively.</w:delText>
        </w:r>
      </w:del>
    </w:p>
    <w:p w:rsidR="00F6314E" w:rsidRDefault="00241CCC"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83840" behindDoc="0" locked="0" layoutInCell="1" allowOverlap="1" wp14:anchorId="348B6ECF" wp14:editId="6426C7C6">
                <wp:simplePos x="0" y="0"/>
                <wp:positionH relativeFrom="column">
                  <wp:posOffset>2887980</wp:posOffset>
                </wp:positionH>
                <wp:positionV relativeFrom="paragraph">
                  <wp:posOffset>1905</wp:posOffset>
                </wp:positionV>
                <wp:extent cx="1798826" cy="455381"/>
                <wp:effectExtent l="0" t="0" r="0" b="0"/>
                <wp:wrapNone/>
                <wp:docPr id="17" name="TextBox 16"/>
                <wp:cNvGraphicFramePr/>
                <a:graphic xmlns:a="http://schemas.openxmlformats.org/drawingml/2006/main">
                  <a:graphicData uri="http://schemas.microsoft.com/office/word/2010/wordprocessingShape">
                    <wps:wsp>
                      <wps:cNvSpPr txBox="1"/>
                      <wps:spPr>
                        <a:xfrm>
                          <a:off x="0" y="0"/>
                          <a:ext cx="1798826" cy="455381"/>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E328A4" w:rsidRDefault="00F512B8" w:rsidP="00241CCC">
                            <w:pPr>
                              <w:pStyle w:val="NormalWeb"/>
                              <w:spacing w:before="0" w:beforeAutospacing="0" w:after="0" w:afterAutospacing="0"/>
                            </w:pPr>
                            <m:oMathPara>
                              <m:oMathParaPr>
                                <m:jc m:val="centerGroup"/>
                              </m:oMathParaPr>
                              <m:oMath>
                                <m:sSup>
                                  <m:sSupPr>
                                    <m:ctrlPr>
                                      <w:rPr>
                                        <w:rFonts w:ascii="Cambria Math" w:hAnsi="Cambria Math" w:cstheme="minorBidi"/>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r>
                                  <m:rPr>
                                    <m:sty m:val="p"/>
                                  </m:rPr>
                                  <w:rPr>
                                    <w:rFonts w:ascii="Cambria Math" w:hAnsi="Cambria Math" w:cstheme="minorBidi"/>
                                    <w:color w:val="000000" w:themeColor="text1"/>
                                  </w:rPr>
                                  <m:t>=</m:t>
                                </m:r>
                                <m:f>
                                  <m:fPr>
                                    <m:ctrlPr>
                                      <w:rPr>
                                        <w:rFonts w:ascii="Cambria Math" w:hAnsi="Cambria Math" w:cstheme="minorBidi"/>
                                        <w:color w:val="000000" w:themeColor="text1"/>
                                      </w:rPr>
                                    </m:ctrlPr>
                                  </m:fPr>
                                  <m:num>
                                    <m:r>
                                      <m:rPr>
                                        <m:sty m:val="p"/>
                                      </m:rPr>
                                      <w:rPr>
                                        <w:rFonts w:ascii="Cambria Math" w:hAnsi="Cambria Math" w:cstheme="minorBidi"/>
                                        <w:color w:val="000000" w:themeColor="text1"/>
                                      </w:rPr>
                                      <m:t>SQR</m:t>
                                    </m:r>
                                  </m:num>
                                  <m:den>
                                    <m:r>
                                      <m:rPr>
                                        <m:sty m:val="p"/>
                                      </m:rPr>
                                      <w:rPr>
                                        <w:rFonts w:ascii="Cambria Math" w:hAnsi="Cambria Math" w:cstheme="minorBidi"/>
                                        <w:color w:val="000000" w:themeColor="text1"/>
                                      </w:rPr>
                                      <m:t>SQT</m:t>
                                    </m:r>
                                  </m:den>
                                </m:f>
                                <m:r>
                                  <m:rPr>
                                    <m:sty m:val="p"/>
                                  </m:rPr>
                                  <w:rPr>
                                    <w:rFonts w:ascii="Cambria Math" w:hAnsi="Cambria Math" w:cstheme="minorBidi"/>
                                    <w:color w:val="000000" w:themeColor="text1"/>
                                  </w:rPr>
                                  <m:t>=</m:t>
                                </m:r>
                                <m:f>
                                  <m:fPr>
                                    <m:ctrlPr>
                                      <w:rPr>
                                        <w:rFonts w:ascii="Cambria Math" w:hAnsi="Cambria Math" w:cstheme="minorBidi"/>
                                        <w:color w:val="000000" w:themeColor="text1"/>
                                      </w:rPr>
                                    </m:ctrlPr>
                                  </m:fPr>
                                  <m:num>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d>
                                      <m:dPr>
                                        <m:ctrlPr>
                                          <w:rPr>
                                            <w:rFonts w:ascii="Cambria Math" w:hAnsi="Cambria Math" w:cstheme="minorBidi"/>
                                            <w:color w:val="000000" w:themeColor="text1"/>
                                          </w:rPr>
                                        </m:ctrlPr>
                                      </m:dPr>
                                      <m:e>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num>
                                  <m:den>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d>
                                      <m:dPr>
                                        <m:ctrlPr>
                                          <w:rPr>
                                            <w:rFonts w:ascii="Cambria Math" w:hAnsi="Cambria Math" w:cstheme="minorBidi"/>
                                            <w:color w:val="000000" w:themeColor="text1"/>
                                          </w:rPr>
                                        </m:ctrlPr>
                                      </m:dPr>
                                      <m:e>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den>
                                </m:f>
                              </m:oMath>
                            </m:oMathPara>
                          </w:p>
                        </w:txbxContent>
                      </wps:txbx>
                      <wps:bodyPr vertOverflow="clip" horzOverflow="clip" wrap="none" lIns="0" tIns="0" rIns="0" bIns="0" rtlCol="0" anchor="t">
                        <a:spAutoFit/>
                      </wps:bodyPr>
                    </wps:wsp>
                  </a:graphicData>
                </a:graphic>
              </wp:anchor>
            </w:drawing>
          </mc:Choice>
          <mc:Fallback>
            <w:pict>
              <v:shape w14:anchorId="348B6ECF" id="TextBox 16" o:spid="_x0000_s1063" type="#_x0000_t202" style="position:absolute;left:0;text-align:left;margin-left:227.4pt;margin-top:.15pt;width:141.65pt;height:35.8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" filled="f" stroked="f">
                <v:textbox style="mso-fit-shape-to-text:t" inset="0,0,0,0">
                  <w:txbxContent>
                    <w:p w:rsidR="008C1A3E" w:rsidRPr="00E328A4" w:rsidRDefault="008C1A3E" w:rsidP="00241CCC">
                      <w:pPr>
                        <w:pStyle w:val="NormalWeb"/>
                        <w:spacing w:before="0" w:beforeAutospacing="0" w:after="0" w:afterAutospacing="0"/>
                      </w:pPr>
                      <m:oMathPara>
                        <m:oMathParaPr>
                          <m:jc m:val="centerGroup"/>
                        </m:oMathParaPr>
                        <m:oMath>
                          <m:sSup>
                            <m:sSupPr>
                              <m:ctrlPr>
                                <w:rPr>
                                  <w:rFonts w:ascii="Cambria Math" w:hAnsi="Cambria Math" w:cstheme="minorBidi"/>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r>
                            <m:rPr>
                              <m:sty m:val="p"/>
                            </m:rPr>
                            <w:rPr>
                              <w:rFonts w:ascii="Cambria Math" w:hAnsi="Cambria Math" w:cstheme="minorBidi"/>
                              <w:color w:val="000000" w:themeColor="text1"/>
                            </w:rPr>
                            <m:t>=</m:t>
                          </m:r>
                          <m:f>
                            <m:fPr>
                              <m:ctrlPr>
                                <w:rPr>
                                  <w:rFonts w:ascii="Cambria Math" w:hAnsi="Cambria Math" w:cstheme="minorBidi"/>
                                  <w:color w:val="000000" w:themeColor="text1"/>
                                </w:rPr>
                              </m:ctrlPr>
                            </m:fPr>
                            <m:num>
                              <m:r>
                                <m:rPr>
                                  <m:sty m:val="p"/>
                                </m:rPr>
                                <w:rPr>
                                  <w:rFonts w:ascii="Cambria Math" w:hAnsi="Cambria Math" w:cstheme="minorBidi"/>
                                  <w:color w:val="000000" w:themeColor="text1"/>
                                </w:rPr>
                                <m:t>SQR</m:t>
                              </m:r>
                            </m:num>
                            <m:den>
                              <m:r>
                                <m:rPr>
                                  <m:sty m:val="p"/>
                                </m:rPr>
                                <w:rPr>
                                  <w:rFonts w:ascii="Cambria Math" w:hAnsi="Cambria Math" w:cstheme="minorBidi"/>
                                  <w:color w:val="000000" w:themeColor="text1"/>
                                </w:rPr>
                                <m:t>SQT</m:t>
                              </m:r>
                            </m:den>
                          </m:f>
                          <m:r>
                            <m:rPr>
                              <m:sty m:val="p"/>
                            </m:rPr>
                            <w:rPr>
                              <w:rFonts w:ascii="Cambria Math" w:hAnsi="Cambria Math" w:cstheme="minorBidi"/>
                              <w:color w:val="000000" w:themeColor="text1"/>
                            </w:rPr>
                            <m:t>=</m:t>
                          </m:r>
                          <m:f>
                            <m:fPr>
                              <m:ctrlPr>
                                <w:rPr>
                                  <w:rFonts w:ascii="Cambria Math" w:hAnsi="Cambria Math" w:cstheme="minorBidi"/>
                                  <w:color w:val="000000" w:themeColor="text1"/>
                                </w:rPr>
                              </m:ctrlPr>
                            </m:fPr>
                            <m:num>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d>
                                <m:dPr>
                                  <m:ctrlPr>
                                    <w:rPr>
                                      <w:rFonts w:ascii="Cambria Math" w:hAnsi="Cambria Math" w:cstheme="minorBidi"/>
                                      <w:color w:val="000000" w:themeColor="text1"/>
                                    </w:rPr>
                                  </m:ctrlPr>
                                </m:dPr>
                                <m:e>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num>
                            <m:den>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d>
                                <m:dPr>
                                  <m:ctrlPr>
                                    <w:rPr>
                                      <w:rFonts w:ascii="Cambria Math" w:hAnsi="Cambria Math" w:cstheme="minorBidi"/>
                                      <w:color w:val="000000" w:themeColor="text1"/>
                                    </w:rPr>
                                  </m:ctrlPr>
                                </m:dPr>
                                <m:e>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den>
                          </m:f>
                        </m:oMath>
                      </m:oMathPara>
                    </w:p>
                  </w:txbxContent>
                </v:textbox>
              </v:shape>
            </w:pict>
          </mc:Fallback>
        </mc:AlternateContent>
      </w:r>
      <w:r w:rsidR="00A01618">
        <w:rPr>
          <w:noProof/>
        </w:rPr>
        <mc:AlternateContent>
          <mc:Choice Requires="wps">
            <w:drawing>
              <wp:anchor distT="0" distB="0" distL="114300" distR="114300" simplePos="0" relativeHeight="251681792" behindDoc="0" locked="0" layoutInCell="1" allowOverlap="1" wp14:anchorId="4FFBC193" wp14:editId="083E1459">
                <wp:simplePos x="0" y="0"/>
                <wp:positionH relativeFrom="column">
                  <wp:posOffset>0</wp:posOffset>
                </wp:positionH>
                <wp:positionV relativeFrom="paragraph">
                  <wp:posOffset>0</wp:posOffset>
                </wp:positionV>
                <wp:extent cx="1767920" cy="545662"/>
                <wp:effectExtent l="0" t="0" r="0" b="0"/>
                <wp:wrapNone/>
                <wp:docPr id="28" name="TextBox 27"/>
                <wp:cNvGraphicFramePr/>
                <a:graphic xmlns:a="http://schemas.openxmlformats.org/drawingml/2006/main">
                  <a:graphicData uri="http://schemas.microsoft.com/office/word/2010/wordprocessingShape">
                    <wps:wsp>
                      <wps:cNvSpPr txBox="1"/>
                      <wps:spPr>
                        <a:xfrm>
                          <a:off x="0" y="0"/>
                          <a:ext cx="1767920" cy="54566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A0161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RMSE=</m:t>
                                </m:r>
                                <m:rad>
                                  <m:radPr>
                                    <m:degHide m:val="1"/>
                                    <m:ctrlPr>
                                      <w:rPr>
                                        <w:rFonts w:ascii="Cambria Math" w:hAnsi="Cambria Math" w:cstheme="minorBidi"/>
                                        <w:iCs/>
                                        <w:color w:val="000000" w:themeColor="text1"/>
                                      </w:rPr>
                                    </m:ctrlPr>
                                  </m:radPr>
                                  <m:deg/>
                                  <m:e>
                                    <m:f>
                                      <m:fPr>
                                        <m:ctrlPr>
                                          <w:rPr>
                                            <w:rFonts w:ascii="Cambria Math" w:hAnsi="Cambria Math" w:cstheme="minorBidi"/>
                                            <w:iCs/>
                                            <w:color w:val="000000" w:themeColor="text1"/>
                                          </w:rPr>
                                        </m:ctrlPr>
                                      </m:fPr>
                                      <m:num>
                                        <m:sSubSup>
                                          <m:sSubSupPr>
                                            <m:ctrlPr>
                                              <w:rPr>
                                                <w:rFonts w:ascii="Cambria Math" w:hAnsi="Cambria Math" w:cstheme="minorBidi"/>
                                                <w:iCs/>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sSup>
                                          <m:sSupPr>
                                            <m:ctrlPr>
                                              <w:rPr>
                                                <w:rFonts w:ascii="Cambria Math" w:hAnsi="Cambria Math" w:cstheme="minorBidi"/>
                                                <w:iCs/>
                                                <w:color w:val="000000" w:themeColor="text1"/>
                                              </w:rPr>
                                            </m:ctrlPr>
                                          </m:sSupPr>
                                          <m:e>
                                            <m:d>
                                              <m:dPr>
                                                <m:ctrlPr>
                                                  <w:rPr>
                                                    <w:rFonts w:ascii="Cambria Math" w:hAnsi="Cambria Math" w:cstheme="minorBidi"/>
                                                    <w:iCs/>
                                                    <w:color w:val="000000" w:themeColor="text1"/>
                                                  </w:rPr>
                                                </m:ctrlPr>
                                              </m:dPr>
                                              <m:e>
                                                <m:sSub>
                                                  <m:sSubPr>
                                                    <m:ctrlPr>
                                                      <w:rPr>
                                                        <w:rFonts w:ascii="Cambria Math" w:hAnsi="Cambria Math" w:cstheme="minorBidi"/>
                                                        <w:iCs/>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iCs/>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e>
                                          <m:sup>
                                            <m:r>
                                              <m:rPr>
                                                <m:sty m:val="p"/>
                                              </m:rPr>
                                              <w:rPr>
                                                <w:rFonts w:ascii="Cambria Math" w:hAnsi="Cambria Math" w:cstheme="minorBidi"/>
                                                <w:color w:val="000000" w:themeColor="text1"/>
                                              </w:rPr>
                                              <m:t>2</m:t>
                                            </m:r>
                                          </m:sup>
                                        </m:sSup>
                                      </m:num>
                                      <m:den>
                                        <m:r>
                                          <m:rPr>
                                            <m:sty m:val="p"/>
                                          </m:rPr>
                                          <w:rPr>
                                            <w:rFonts w:ascii="Cambria Math" w:hAnsi="Cambria Math" w:cstheme="minorBidi"/>
                                            <w:color w:val="000000" w:themeColor="text1"/>
                                          </w:rPr>
                                          <m:t>n</m:t>
                                        </m:r>
                                      </m:den>
                                    </m:f>
                                  </m:e>
                                </m:rad>
                              </m:oMath>
                            </m:oMathPara>
                          </w:p>
                        </w:txbxContent>
                      </wps:txbx>
                      <wps:bodyPr vertOverflow="clip" horzOverflow="clip" wrap="none" lIns="0" tIns="0" rIns="0" bIns="0" rtlCol="0" anchor="t">
                        <a:spAutoFit/>
                      </wps:bodyPr>
                    </wps:wsp>
                  </a:graphicData>
                </a:graphic>
              </wp:anchor>
            </w:drawing>
          </mc:Choice>
          <mc:Fallback>
            <w:pict>
              <v:shape w14:anchorId="4FFBC193" id="TextBox 27" o:spid="_x0000_s1064" type="#_x0000_t202" style="position:absolute;left:0;text-align:left;margin-left:0;margin-top:0;width:139.2pt;height:42.9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" filled="f" stroked="f">
                <v:textbox style="mso-fit-shape-to-text:t" inset="0,0,0,0">
                  <w:txbxContent>
                    <w:p w:rsidR="008C1A3E" w:rsidRPr="00241CCC" w:rsidRDefault="008C1A3E" w:rsidP="00A0161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RMSE=</m:t>
                          </m:r>
                          <m:rad>
                            <m:radPr>
                              <m:degHide m:val="1"/>
                              <m:ctrlPr>
                                <w:rPr>
                                  <w:rFonts w:ascii="Cambria Math" w:hAnsi="Cambria Math" w:cstheme="minorBidi"/>
                                  <w:iCs/>
                                  <w:color w:val="000000" w:themeColor="text1"/>
                                </w:rPr>
                              </m:ctrlPr>
                            </m:radPr>
                            <m:deg/>
                            <m:e>
                              <m:f>
                                <m:fPr>
                                  <m:ctrlPr>
                                    <w:rPr>
                                      <w:rFonts w:ascii="Cambria Math" w:hAnsi="Cambria Math" w:cstheme="minorBidi"/>
                                      <w:iCs/>
                                      <w:color w:val="000000" w:themeColor="text1"/>
                                    </w:rPr>
                                  </m:ctrlPr>
                                </m:fPr>
                                <m:num>
                                  <m:sSubSup>
                                    <m:sSubSupPr>
                                      <m:ctrlPr>
                                        <w:rPr>
                                          <w:rFonts w:ascii="Cambria Math" w:hAnsi="Cambria Math" w:cstheme="minorBidi"/>
                                          <w:iCs/>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sSup>
                                    <m:sSupPr>
                                      <m:ctrlPr>
                                        <w:rPr>
                                          <w:rFonts w:ascii="Cambria Math" w:hAnsi="Cambria Math" w:cstheme="minorBidi"/>
                                          <w:iCs/>
                                          <w:color w:val="000000" w:themeColor="text1"/>
                                        </w:rPr>
                                      </m:ctrlPr>
                                    </m:sSupPr>
                                    <m:e>
                                      <m:d>
                                        <m:dPr>
                                          <m:ctrlPr>
                                            <w:rPr>
                                              <w:rFonts w:ascii="Cambria Math" w:hAnsi="Cambria Math" w:cstheme="minorBidi"/>
                                              <w:iCs/>
                                              <w:color w:val="000000" w:themeColor="text1"/>
                                            </w:rPr>
                                          </m:ctrlPr>
                                        </m:dPr>
                                        <m:e>
                                          <m:sSub>
                                            <m:sSubPr>
                                              <m:ctrlPr>
                                                <w:rPr>
                                                  <w:rFonts w:ascii="Cambria Math" w:hAnsi="Cambria Math" w:cstheme="minorBidi"/>
                                                  <w:iCs/>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iCs/>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e>
                                    <m:sup>
                                      <m:r>
                                        <m:rPr>
                                          <m:sty m:val="p"/>
                                        </m:rPr>
                                        <w:rPr>
                                          <w:rFonts w:ascii="Cambria Math" w:hAnsi="Cambria Math" w:cstheme="minorBidi"/>
                                          <w:color w:val="000000" w:themeColor="text1"/>
                                        </w:rPr>
                                        <m:t>2</m:t>
                                      </m:r>
                                    </m:sup>
                                  </m:sSup>
                                </m:num>
                                <m:den>
                                  <m:r>
                                    <m:rPr>
                                      <m:sty m:val="p"/>
                                    </m:rPr>
                                    <w:rPr>
                                      <w:rFonts w:ascii="Cambria Math" w:hAnsi="Cambria Math" w:cstheme="minorBidi"/>
                                      <w:color w:val="000000" w:themeColor="text1"/>
                                    </w:rPr>
                                    <m:t>n</m:t>
                                  </m:r>
                                </m:den>
                              </m:f>
                            </m:e>
                          </m:rad>
                        </m:oMath>
                      </m:oMathPara>
                    </w:p>
                  </w:txbxContent>
                </v:textbox>
              </v:shape>
            </w:pict>
          </mc:Fallback>
        </mc:AlternateContent>
      </w:r>
    </w:p>
    <w:p w:rsidR="00CA61D9" w:rsidRDefault="00A01618" w:rsidP="00CA61D9">
      <w:pPr>
        <w:jc w:val="both"/>
        <w:rPr>
          <w:rFonts w:ascii="Times New Roman" w:hAnsi="Times New Roman" w:cs="Times New Roman"/>
          <w:sz w:val="24"/>
          <w:szCs w:val="22"/>
        </w:rPr>
      </w:pPr>
      <w:r>
        <w:rPr>
          <w:rFonts w:ascii="Times New Roman" w:hAnsi="Times New Roman" w:cs="Times New Roman"/>
          <w:sz w:val="24"/>
          <w:szCs w:val="22"/>
        </w:rPr>
        <w:t xml:space="preserve">                                             </w:t>
      </w:r>
      <w:r w:rsidR="00241CCC">
        <w:rPr>
          <w:rFonts w:ascii="Times New Roman" w:hAnsi="Times New Roman" w:cs="Times New Roman"/>
          <w:sz w:val="24"/>
          <w:szCs w:val="22"/>
        </w:rPr>
        <w:t xml:space="preserve"> ….….. (14)                                                          …</w:t>
      </w:r>
      <w:proofErr w:type="gramStart"/>
      <w:r w:rsidR="00241CCC">
        <w:rPr>
          <w:rFonts w:ascii="Times New Roman" w:hAnsi="Times New Roman" w:cs="Times New Roman"/>
          <w:sz w:val="24"/>
          <w:szCs w:val="22"/>
        </w:rPr>
        <w:t>.…..</w:t>
      </w:r>
      <w:proofErr w:type="gramEnd"/>
      <w:r w:rsidR="00241CCC">
        <w:rPr>
          <w:rFonts w:ascii="Times New Roman" w:hAnsi="Times New Roman" w:cs="Times New Roman"/>
          <w:sz w:val="24"/>
          <w:szCs w:val="22"/>
        </w:rPr>
        <w:t xml:space="preserve"> (15)</w:t>
      </w:r>
    </w:p>
    <w:p w:rsidR="00241CCC" w:rsidRDefault="00CA61D9"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85888" behindDoc="0" locked="0" layoutInCell="1" allowOverlap="1" wp14:anchorId="4CC196BE" wp14:editId="39C0DF66">
                <wp:simplePos x="0" y="0"/>
                <wp:positionH relativeFrom="column">
                  <wp:posOffset>0</wp:posOffset>
                </wp:positionH>
                <wp:positionV relativeFrom="paragraph">
                  <wp:posOffset>-635</wp:posOffset>
                </wp:positionV>
                <wp:extent cx="612219" cy="238079"/>
                <wp:effectExtent l="0" t="0" r="0" b="0"/>
                <wp:wrapNone/>
                <wp:docPr id="18" name="TextBox 17"/>
                <wp:cNvGraphicFramePr/>
                <a:graphic xmlns:a="http://schemas.openxmlformats.org/drawingml/2006/main">
                  <a:graphicData uri="http://schemas.microsoft.com/office/word/2010/wordprocessingShape">
                    <wps:wsp>
                      <wps:cNvSpPr txBox="1"/>
                      <wps:spPr>
                        <a:xfrm>
                          <a:off x="0" y="0"/>
                          <a:ext cx="612219" cy="23807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CA61D9">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R=</m:t>
                                </m:r>
                                <m:rad>
                                  <m:radPr>
                                    <m:degHide m:val="1"/>
                                    <m:ctrlPr>
                                      <w:rPr>
                                        <w:rFonts w:ascii="Cambria Math" w:hAnsi="Cambria Math" w:cstheme="minorBidi"/>
                                        <w:i/>
                                        <w:iCs/>
                                        <w:color w:val="000000" w:themeColor="text1"/>
                                      </w:rPr>
                                    </m:ctrlPr>
                                  </m:radPr>
                                  <m:deg/>
                                  <m:e>
                                    <m:sSup>
                                      <m:sSupPr>
                                        <m:ctrlPr>
                                          <w:rPr>
                                            <w:rFonts w:ascii="Cambria Math" w:hAnsi="Cambria Math" w:cstheme="minorBidi"/>
                                            <w:i/>
                                            <w:iCs/>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e>
                                </m:rad>
                              </m:oMath>
                            </m:oMathPara>
                          </w:p>
                        </w:txbxContent>
                      </wps:txbx>
                      <wps:bodyPr vertOverflow="clip" horzOverflow="clip" wrap="none" lIns="0" tIns="0" rIns="0" bIns="0" rtlCol="0" anchor="t">
                        <a:spAutoFit/>
                      </wps:bodyPr>
                    </wps:wsp>
                  </a:graphicData>
                </a:graphic>
              </wp:anchor>
            </w:drawing>
          </mc:Choice>
          <mc:Fallback>
            <w:pict>
              <v:shape w14:anchorId="4CC196BE" id="TextBox 17" o:spid="_x0000_s1065" type="#_x0000_t202" style="position:absolute;left:0;text-align:left;margin-left:0;margin-top:-.05pt;width:48.2pt;height:18.7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" filled="f" stroked="f">
                <v:textbox style="mso-fit-shape-to-text:t" inset="0,0,0,0">
                  <w:txbxContent>
                    <w:p w:rsidR="008C1A3E" w:rsidRDefault="008C1A3E" w:rsidP="00CA61D9">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R=</m:t>
                          </m:r>
                          <m:rad>
                            <m:radPr>
                              <m:degHide m:val="1"/>
                              <m:ctrlPr>
                                <w:rPr>
                                  <w:rFonts w:ascii="Cambria Math" w:hAnsi="Cambria Math" w:cstheme="minorBidi"/>
                                  <w:i/>
                                  <w:iCs/>
                                  <w:color w:val="000000" w:themeColor="text1"/>
                                </w:rPr>
                              </m:ctrlPr>
                            </m:radPr>
                            <m:deg/>
                            <m:e>
                              <m:sSup>
                                <m:sSupPr>
                                  <m:ctrlPr>
                                    <w:rPr>
                                      <w:rFonts w:ascii="Cambria Math" w:hAnsi="Cambria Math" w:cstheme="minorBidi"/>
                                      <w:i/>
                                      <w:iCs/>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e>
                          </m:rad>
                        </m:oMath>
                      </m:oMathPara>
                    </w:p>
                  </w:txbxContent>
                </v:textbox>
              </v:shape>
            </w:pict>
          </mc:Fallback>
        </mc:AlternateContent>
      </w:r>
      <w:r>
        <w:rPr>
          <w:rFonts w:ascii="Times New Roman" w:hAnsi="Times New Roman" w:cs="Times New Roman"/>
          <w:sz w:val="24"/>
          <w:szCs w:val="22"/>
        </w:rPr>
        <w:t xml:space="preserve">                ……... (16)</w:t>
      </w:r>
    </w:p>
    <w:p w:rsidR="00F860F3" w:rsidRDefault="00F860F3" w:rsidP="00AA5E81">
      <w:pPr>
        <w:jc w:val="both"/>
        <w:rPr>
          <w:rFonts w:ascii="Times New Roman" w:eastAsiaTheme="minorEastAsia" w:hAnsi="Times New Roman" w:cs="Times New Roman"/>
          <w:color w:val="000000" w:themeColor="text1"/>
          <w:sz w:val="24"/>
          <w:szCs w:val="24"/>
        </w:rPr>
      </w:pPr>
      <w:r>
        <w:rPr>
          <w:rFonts w:ascii="Times New Roman" w:hAnsi="Times New Roman" w:cs="Times New Roman"/>
          <w:sz w:val="24"/>
          <w:szCs w:val="22"/>
        </w:rPr>
        <w:t xml:space="preserve">Where, n = number of sample plots (8), </w:t>
      </w:r>
      <m:oMath>
        <m:sSub>
          <m:sSubPr>
            <m:ctrlPr>
              <w:rPr>
                <w:rFonts w:ascii="Cambria Math" w:eastAsiaTheme="minorEastAsia" w:hAnsi="Cambria Math"/>
                <w:color w:val="000000" w:themeColor="text1"/>
                <w:sz w:val="24"/>
                <w:szCs w:val="24"/>
              </w:rPr>
            </m:ctrlPr>
          </m:sSubPr>
          <m:e>
            <m:r>
              <m:rPr>
                <m:sty m:val="p"/>
              </m:rPr>
              <w:rPr>
                <w:rFonts w:ascii="Cambria Math" w:hAnsi="Cambria Math"/>
                <w:color w:val="000000" w:themeColor="text1"/>
              </w:rPr>
              <m:t>y</m:t>
            </m:r>
          </m:e>
          <m:sub>
            <m:r>
              <m:rPr>
                <m:sty m:val="p"/>
              </m:rPr>
              <w:rPr>
                <w:rFonts w:ascii="Cambria Math" w:hAnsi="Cambria Math"/>
                <w:color w:val="000000" w:themeColor="text1"/>
              </w:rPr>
              <m:t>0</m:t>
            </m:r>
          </m:sub>
        </m:sSub>
      </m:oMath>
      <w:r>
        <w:rPr>
          <w:rFonts w:ascii="Times New Roman" w:eastAsiaTheme="minorEastAsia" w:hAnsi="Times New Roman" w:cs="Times New Roman"/>
          <w:color w:val="000000" w:themeColor="text1"/>
          <w:sz w:val="24"/>
          <w:szCs w:val="24"/>
        </w:rPr>
        <w:t xml:space="preserve">= observed AGB and </w:t>
      </w:r>
      <m:oMath>
        <m:sSub>
          <m:sSubPr>
            <m:ctrlPr>
              <w:rPr>
                <w:rFonts w:ascii="Cambria Math" w:eastAsiaTheme="minorEastAsia" w:hAnsi="Cambria Math"/>
                <w:color w:val="000000" w:themeColor="text1"/>
                <w:sz w:val="24"/>
                <w:szCs w:val="24"/>
              </w:rPr>
            </m:ctrlPr>
          </m:sSubPr>
          <m:e>
            <m:r>
              <m:rPr>
                <m:sty m:val="p"/>
              </m:rPr>
              <w:rPr>
                <w:rFonts w:ascii="Cambria Math" w:hAnsi="Cambria Math"/>
                <w:color w:val="000000" w:themeColor="text1"/>
              </w:rPr>
              <m:t>y</m:t>
            </m:r>
          </m:e>
          <m:sub>
            <m:r>
              <m:rPr>
                <m:sty m:val="p"/>
              </m:rPr>
              <w:rPr>
                <w:rFonts w:ascii="Cambria Math" w:hAnsi="Cambria Math"/>
                <w:color w:val="000000" w:themeColor="text1"/>
              </w:rPr>
              <m:t>p</m:t>
            </m:r>
          </m:sub>
        </m:sSub>
      </m:oMath>
      <w:r>
        <w:rPr>
          <w:rFonts w:ascii="Times New Roman" w:eastAsiaTheme="minorEastAsia" w:hAnsi="Times New Roman" w:cs="Times New Roman"/>
          <w:color w:val="000000" w:themeColor="text1"/>
          <w:sz w:val="24"/>
          <w:szCs w:val="24"/>
        </w:rPr>
        <w:t xml:space="preserve">= predicted AGB value for the plot i in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Pr>
          <w:rFonts w:ascii="Times New Roman" w:eastAsiaTheme="minorEastAsia" w:hAnsi="Times New Roman" w:cs="Times New Roman"/>
          <w:color w:val="000000" w:themeColor="text1"/>
          <w:sz w:val="24"/>
          <w:szCs w:val="24"/>
        </w:rPr>
        <w:t>.</w:t>
      </w:r>
    </w:p>
    <w:p w:rsidR="003A103D" w:rsidRDefault="003A103D" w:rsidP="00AA5E81">
      <w:pPr>
        <w:jc w:val="both"/>
        <w:rPr>
          <w:rFonts w:ascii="Times New Roman" w:eastAsiaTheme="minorEastAsia" w:hAnsi="Times New Roman" w:cs="Times New Roman"/>
          <w:color w:val="000000" w:themeColor="text1"/>
          <w:sz w:val="24"/>
          <w:szCs w:val="24"/>
        </w:rPr>
      </w:pPr>
    </w:p>
    <w:p w:rsidR="00CB04F4" w:rsidRPr="0083409E" w:rsidRDefault="00CB04F4" w:rsidP="00AA5E81">
      <w:pPr>
        <w:jc w:val="both"/>
        <w:rPr>
          <w:rFonts w:ascii="Times New Roman" w:eastAsiaTheme="minorEastAsia" w:hAnsi="Times New Roman" w:cs="Times New Roman"/>
          <w:b/>
          <w:bCs/>
          <w:color w:val="000000" w:themeColor="text1"/>
          <w:sz w:val="24"/>
          <w:szCs w:val="24"/>
        </w:rPr>
      </w:pPr>
      <w:r w:rsidRPr="0083409E">
        <w:rPr>
          <w:rFonts w:ascii="Times New Roman" w:eastAsiaTheme="minorEastAsia" w:hAnsi="Times New Roman" w:cs="Times New Roman"/>
          <w:b/>
          <w:bCs/>
          <w:color w:val="000000" w:themeColor="text1"/>
          <w:sz w:val="24"/>
          <w:szCs w:val="24"/>
        </w:rPr>
        <w:t>Mapping and Estimation of AGB and CS</w:t>
      </w:r>
    </w:p>
    <w:p w:rsidR="007E7187" w:rsidRDefault="00525436" w:rsidP="008C03AE">
      <w:pPr>
        <w:jc w:val="both"/>
        <w:rPr>
          <w:rFonts w:ascii="Times New Roman" w:eastAsiaTheme="minorEastAsia" w:hAnsi="Times New Roman" w:cs="Times New Roman"/>
          <w:color w:val="000000" w:themeColor="text1"/>
          <w:sz w:val="24"/>
          <w:szCs w:val="24"/>
        </w:rPr>
      </w:pPr>
      <w:ins w:id="250" w:author="acer" w:date="2024-08-08T08:49:00Z">
        <w:r>
          <w:rPr>
            <w:rFonts w:ascii="Times New Roman" w:eastAsiaTheme="minorEastAsia" w:hAnsi="Times New Roman" w:cs="Times New Roman"/>
            <w:color w:val="000000" w:themeColor="text1"/>
            <w:sz w:val="24"/>
            <w:szCs w:val="24"/>
          </w:rPr>
          <w:t>From best</w:t>
        </w:r>
      </w:ins>
      <w:del w:id="251" w:author="acer" w:date="2024-08-08T08:49:00Z">
        <w:r w:rsidR="00CB04F4" w:rsidDel="00525436">
          <w:rPr>
            <w:rFonts w:ascii="Times New Roman" w:eastAsiaTheme="minorEastAsia" w:hAnsi="Times New Roman" w:cs="Times New Roman"/>
            <w:color w:val="000000" w:themeColor="text1"/>
            <w:sz w:val="24"/>
            <w:szCs w:val="24"/>
          </w:rPr>
          <w:delText>After validation of s</w:delText>
        </w:r>
      </w:del>
      <w:del w:id="252" w:author="acer" w:date="2024-08-08T08:48:00Z">
        <w:r w:rsidR="00CB04F4" w:rsidDel="00525436">
          <w:rPr>
            <w:rFonts w:ascii="Times New Roman" w:eastAsiaTheme="minorEastAsia" w:hAnsi="Times New Roman" w:cs="Times New Roman"/>
            <w:color w:val="000000" w:themeColor="text1"/>
            <w:sz w:val="24"/>
            <w:szCs w:val="24"/>
          </w:rPr>
          <w:delText>elected</w:delText>
        </w:r>
      </w:del>
      <w:r w:rsidR="00CB04F4">
        <w:rPr>
          <w:rFonts w:ascii="Times New Roman" w:eastAsiaTheme="minorEastAsia" w:hAnsi="Times New Roman" w:cs="Times New Roman"/>
          <w:color w:val="000000" w:themeColor="text1"/>
          <w:sz w:val="24"/>
          <w:szCs w:val="24"/>
        </w:rPr>
        <w:t xml:space="preserve"> model</w:t>
      </w:r>
      <w:ins w:id="253" w:author="acer" w:date="2024-08-08T20:13:00Z">
        <w:r w:rsidR="00403F3F">
          <w:rPr>
            <w:rFonts w:ascii="Times New Roman" w:eastAsiaTheme="minorEastAsia" w:hAnsi="Times New Roman" w:cs="Times New Roman"/>
            <w:color w:val="000000" w:themeColor="text1"/>
            <w:sz w:val="24"/>
            <w:szCs w:val="24"/>
          </w:rPr>
          <w:t xml:space="preserve"> </w:t>
        </w:r>
      </w:ins>
      <w:ins w:id="254" w:author="acer" w:date="2024-08-08T08:49:00Z">
        <w:r>
          <w:rPr>
            <w:rFonts w:ascii="Times New Roman" w:eastAsiaTheme="minorEastAsia" w:hAnsi="Times New Roman" w:cs="Times New Roman"/>
            <w:color w:val="000000" w:themeColor="text1"/>
            <w:sz w:val="24"/>
            <w:szCs w:val="24"/>
          </w:rPr>
          <w:t>among s</w:t>
        </w:r>
      </w:ins>
      <w:ins w:id="255" w:author="acer" w:date="2024-08-08T20:12:00Z">
        <w:r w:rsidR="00403F3F">
          <w:rPr>
            <w:rFonts w:ascii="Times New Roman" w:eastAsiaTheme="minorEastAsia" w:hAnsi="Times New Roman" w:cs="Times New Roman"/>
            <w:color w:val="000000" w:themeColor="text1"/>
            <w:sz w:val="24"/>
            <w:szCs w:val="24"/>
          </w:rPr>
          <w:t>elect</w:t>
        </w:r>
      </w:ins>
      <w:ins w:id="256" w:author="acer" w:date="2024-08-08T08:49:00Z">
        <w:r>
          <w:rPr>
            <w:rFonts w:ascii="Times New Roman" w:eastAsiaTheme="minorEastAsia" w:hAnsi="Times New Roman" w:cs="Times New Roman"/>
            <w:color w:val="000000" w:themeColor="text1"/>
            <w:sz w:val="24"/>
            <w:szCs w:val="24"/>
          </w:rPr>
          <w:t>ed</w:t>
        </w:r>
      </w:ins>
      <w:r w:rsidR="00107CF5">
        <w:rPr>
          <w:rFonts w:ascii="Times New Roman" w:eastAsiaTheme="minorEastAsia" w:hAnsi="Times New Roman" w:cs="Times New Roman"/>
          <w:color w:val="000000" w:themeColor="text1"/>
          <w:sz w:val="24"/>
          <w:szCs w:val="24"/>
        </w:rPr>
        <w:t>, AGB &amp; CS mapping of whole study area was carrie</w:t>
      </w:r>
      <w:r w:rsidR="00572BC7">
        <w:rPr>
          <w:rFonts w:ascii="Times New Roman" w:eastAsiaTheme="minorEastAsia" w:hAnsi="Times New Roman" w:cs="Times New Roman"/>
          <w:color w:val="000000" w:themeColor="text1"/>
          <w:sz w:val="24"/>
          <w:szCs w:val="24"/>
        </w:rPr>
        <w:t>d out</w:t>
      </w:r>
      <w:r w:rsidR="006C1474" w:rsidRPr="00270BE6">
        <w:rPr>
          <w:rFonts w:ascii="Times New Roman" w:eastAsiaTheme="minorEastAsia" w:hAnsi="Times New Roman" w:cs="Times New Roman"/>
          <w:color w:val="000000" w:themeColor="text1"/>
          <w:sz w:val="24"/>
          <w:szCs w:val="24"/>
        </w:rPr>
        <w:t xml:space="preserve">. </w:t>
      </w:r>
      <w:r w:rsidR="00885D84" w:rsidRPr="00270BE6">
        <w:rPr>
          <w:rFonts w:ascii="Times New Roman" w:eastAsiaTheme="minorEastAsia" w:hAnsi="Times New Roman" w:cs="Times New Roman"/>
          <w:iCs/>
          <w:color w:val="000000" w:themeColor="text1"/>
          <w:sz w:val="24"/>
          <w:szCs w:val="24"/>
        </w:rPr>
        <w:t>The</w:t>
      </w:r>
      <w:r w:rsidR="00885D84">
        <w:rPr>
          <w:rFonts w:ascii="Times New Roman" w:eastAsiaTheme="minorEastAsia" w:hAnsi="Times New Roman" w:cs="Times New Roman"/>
          <w:iCs/>
          <w:color w:val="000000" w:themeColor="text1"/>
          <w:sz w:val="24"/>
          <w:szCs w:val="24"/>
        </w:rPr>
        <w:t xml:space="preserve"> regression equation of</w:t>
      </w:r>
      <w:ins w:id="257" w:author="acer" w:date="2024-08-15T13:14:00Z">
        <w:r w:rsidR="00315968">
          <w:rPr>
            <w:rFonts w:ascii="Times New Roman" w:eastAsiaTheme="minorEastAsia" w:hAnsi="Times New Roman" w:cs="Times New Roman"/>
            <w:iCs/>
            <w:color w:val="000000" w:themeColor="text1"/>
            <w:sz w:val="24"/>
            <w:szCs w:val="24"/>
          </w:rPr>
          <w:t xml:space="preserve"> the</w:t>
        </w:r>
      </w:ins>
      <w:r w:rsidR="00885D84">
        <w:rPr>
          <w:rFonts w:ascii="Times New Roman" w:eastAsiaTheme="minorEastAsia" w:hAnsi="Times New Roman" w:cs="Times New Roman"/>
          <w:iCs/>
          <w:color w:val="000000" w:themeColor="text1"/>
          <w:sz w:val="24"/>
          <w:szCs w:val="24"/>
        </w:rPr>
        <w:t xml:space="preserve"> best fit model was supplied </w:t>
      </w:r>
      <w:r w:rsidR="00AD14F2">
        <w:rPr>
          <w:rFonts w:ascii="Times New Roman" w:eastAsiaTheme="minorEastAsia" w:hAnsi="Times New Roman" w:cs="Times New Roman"/>
          <w:color w:val="000000" w:themeColor="text1"/>
          <w:sz w:val="24"/>
          <w:szCs w:val="24"/>
        </w:rPr>
        <w:t>in the algebra map expression in raster calculator with the estimated value of respective statistical parameters and VI.</w:t>
      </w:r>
      <w:r w:rsidR="00F90087">
        <w:rPr>
          <w:rFonts w:ascii="Times New Roman" w:eastAsiaTheme="minorEastAsia" w:hAnsi="Times New Roman" w:cs="Times New Roman"/>
          <w:color w:val="000000" w:themeColor="text1"/>
          <w:sz w:val="24"/>
          <w:szCs w:val="24"/>
        </w:rPr>
        <w:t xml:space="preserve"> Then, each</w:t>
      </w:r>
      <w:r w:rsidR="00663B2F">
        <w:rPr>
          <w:rFonts w:ascii="Times New Roman" w:eastAsiaTheme="minorEastAsia" w:hAnsi="Times New Roman" w:cs="Times New Roman"/>
          <w:color w:val="000000" w:themeColor="text1"/>
          <w:sz w:val="24"/>
          <w:szCs w:val="24"/>
        </w:rPr>
        <w:t xml:space="preserve"> pixel value of VI gets</w:t>
      </w:r>
      <w:r w:rsidR="00F90087">
        <w:rPr>
          <w:rFonts w:ascii="Times New Roman" w:eastAsiaTheme="minorEastAsia" w:hAnsi="Times New Roman" w:cs="Times New Roman"/>
          <w:color w:val="000000" w:themeColor="text1"/>
          <w:sz w:val="24"/>
          <w:szCs w:val="24"/>
        </w:rPr>
        <w:t xml:space="preserve"> converted into biomass value</w:t>
      </w:r>
      <w:r w:rsidR="00663B2F">
        <w:rPr>
          <w:rFonts w:ascii="Times New Roman" w:eastAsiaTheme="minorEastAsia" w:hAnsi="Times New Roman" w:cs="Times New Roman"/>
          <w:color w:val="000000" w:themeColor="text1"/>
          <w:sz w:val="24"/>
          <w:szCs w:val="24"/>
        </w:rPr>
        <w:t>.</w:t>
      </w:r>
      <w:r w:rsidR="00F90087">
        <w:rPr>
          <w:rFonts w:ascii="Times New Roman" w:eastAsiaTheme="minorEastAsia" w:hAnsi="Times New Roman" w:cs="Times New Roman"/>
          <w:color w:val="000000" w:themeColor="text1"/>
          <w:sz w:val="24"/>
          <w:szCs w:val="24"/>
        </w:rPr>
        <w:t xml:space="preserve"> Zero value was provided to </w:t>
      </w:r>
      <w:r w:rsidR="00663B2F">
        <w:rPr>
          <w:rFonts w:ascii="Times New Roman" w:eastAsiaTheme="minorEastAsia" w:hAnsi="Times New Roman" w:cs="Times New Roman"/>
          <w:color w:val="000000" w:themeColor="text1"/>
          <w:sz w:val="24"/>
          <w:szCs w:val="24"/>
        </w:rPr>
        <w:t xml:space="preserve">pixels with </w:t>
      </w:r>
      <w:r w:rsidR="00F90087">
        <w:rPr>
          <w:rFonts w:ascii="Times New Roman" w:eastAsiaTheme="minorEastAsia" w:hAnsi="Times New Roman" w:cs="Times New Roman"/>
          <w:color w:val="000000" w:themeColor="text1"/>
          <w:sz w:val="24"/>
          <w:szCs w:val="24"/>
        </w:rPr>
        <w:t>no vegetation</w:t>
      </w:r>
      <w:r w:rsidR="00663B2F">
        <w:rPr>
          <w:rFonts w:ascii="Times New Roman" w:eastAsiaTheme="minorEastAsia" w:hAnsi="Times New Roman" w:cs="Times New Roman"/>
          <w:color w:val="000000" w:themeColor="text1"/>
          <w:sz w:val="24"/>
          <w:szCs w:val="24"/>
        </w:rPr>
        <w:t>/biomass.</w:t>
      </w:r>
      <w:r w:rsidR="008C03AE">
        <w:rPr>
          <w:rFonts w:ascii="Times New Roman" w:eastAsiaTheme="minorEastAsia" w:hAnsi="Times New Roman" w:cs="Times New Roman"/>
          <w:color w:val="000000" w:themeColor="text1"/>
          <w:sz w:val="24"/>
          <w:szCs w:val="24"/>
        </w:rPr>
        <w:t xml:space="preserve"> Estimation map of CS was prepared by multiplying the estimation map of AGB with 0.47</w:t>
      </w:r>
      <w:r w:rsidR="00FC0063">
        <w:rPr>
          <w:rFonts w:ascii="Times New Roman" w:eastAsiaTheme="minorEastAsia" w:hAnsi="Times New Roman" w:cs="Times New Roman"/>
          <w:color w:val="000000" w:themeColor="text1"/>
          <w:sz w:val="24"/>
          <w:szCs w:val="24"/>
        </w:rPr>
        <w:t xml:space="preserve"> as</w:t>
      </w:r>
      <w:r w:rsidR="00E11BD7">
        <w:rPr>
          <w:rFonts w:ascii="Times New Roman" w:eastAsiaTheme="minorEastAsia" w:hAnsi="Times New Roman" w:cs="Times New Roman"/>
          <w:color w:val="000000" w:themeColor="text1"/>
          <w:sz w:val="24"/>
          <w:szCs w:val="24"/>
        </w:rPr>
        <w:t xml:space="preserve"> CS is 47% of AGB</w:t>
      </w:r>
      <w:r w:rsidR="004A0E29">
        <w:rPr>
          <w:rFonts w:ascii="Times New Roman" w:eastAsiaTheme="minorEastAsia" w:hAnsi="Times New Roman" w:cs="Times New Roman"/>
          <w:color w:val="000000" w:themeColor="text1"/>
          <w:sz w:val="24"/>
          <w:szCs w:val="24"/>
        </w:rPr>
        <w:t xml:space="preserve"> </w:t>
      </w:r>
      <w:r w:rsidR="004A0E29">
        <w:rPr>
          <w:rFonts w:ascii="Times New Roman" w:eastAsiaTheme="minorEastAsia" w:hAnsi="Times New Roman" w:cs="Times New Roman"/>
          <w:color w:val="000000" w:themeColor="text1"/>
          <w:sz w:val="24"/>
          <w:szCs w:val="24"/>
        </w:rPr>
        <w:fldChar w:fldCharType="begin"/>
      </w:r>
      <w:r w:rsidR="00386929">
        <w:rPr>
          <w:rFonts w:ascii="Times New Roman" w:eastAsiaTheme="minorEastAsia" w:hAnsi="Times New Roman" w:cs="Times New Roman"/>
          <w:color w:val="000000" w:themeColor="text1"/>
          <w:sz w:val="24"/>
          <w:szCs w:val="24"/>
        </w:rPr>
        <w:instrText xml:space="preserve"> ADDIN ZOTERO_ITEM CSL_CITATION {"citationID":"ehOZFgs7","properties":{"formattedCitation":"[54]","plainCitation":"[54]","noteIndex":0},"citationItems":[{"id":133,"uris":["http://zotero.org/users/local/t2Up2V82/items/K7686X5U"],"itemData":{"id":133,"type":"chapter","container-title":"IPCC Guidelines for National Greenhouse Gas Inventories","ISBN":"4-88788-032-4","publisher":"IPCC","title":"CHAPTER 4: FOREST LAND","URL":"https://www.ipcc.ch/report/2006-ipcc-guidelines-for-national-greenhouse-gas-inventories/","volume":"4","author":[{"family":"IPCC","given":""}],"issued":{"date-parts":[["2006"]]}}}],"schema":"https://github.com/citation-style-language/schema/raw/master/csl-citation.json"} </w:instrText>
      </w:r>
      <w:r w:rsidR="004A0E29">
        <w:rPr>
          <w:rFonts w:ascii="Times New Roman" w:eastAsiaTheme="minorEastAsia" w:hAnsi="Times New Roman" w:cs="Times New Roman"/>
          <w:color w:val="000000" w:themeColor="text1"/>
          <w:sz w:val="24"/>
          <w:szCs w:val="24"/>
        </w:rPr>
        <w:fldChar w:fldCharType="separate"/>
      </w:r>
      <w:r w:rsidR="00386929" w:rsidRPr="00386929">
        <w:rPr>
          <w:rFonts w:ascii="Times New Roman" w:hAnsi="Times New Roman" w:cs="Times New Roman"/>
          <w:sz w:val="24"/>
        </w:rPr>
        <w:t>[54]</w:t>
      </w:r>
      <w:r w:rsidR="004A0E29">
        <w:rPr>
          <w:rFonts w:ascii="Times New Roman" w:eastAsiaTheme="minorEastAsia" w:hAnsi="Times New Roman" w:cs="Times New Roman"/>
          <w:color w:val="000000" w:themeColor="text1"/>
          <w:sz w:val="24"/>
          <w:szCs w:val="24"/>
        </w:rPr>
        <w:fldChar w:fldCharType="end"/>
      </w:r>
      <w:r w:rsidR="00E11BD7">
        <w:rPr>
          <w:rFonts w:ascii="Times New Roman" w:eastAsiaTheme="minorEastAsia" w:hAnsi="Times New Roman" w:cs="Times New Roman"/>
          <w:color w:val="000000" w:themeColor="text1"/>
          <w:sz w:val="24"/>
          <w:szCs w:val="24"/>
        </w:rPr>
        <w:t>.</w:t>
      </w:r>
      <w:r w:rsidR="00663B2F">
        <w:rPr>
          <w:rFonts w:ascii="Times New Roman" w:eastAsiaTheme="minorEastAsia" w:hAnsi="Times New Roman" w:cs="Times New Roman"/>
          <w:color w:val="000000" w:themeColor="text1"/>
          <w:sz w:val="24"/>
          <w:szCs w:val="24"/>
        </w:rPr>
        <w:t xml:space="preserve"> Thus</w:t>
      </w:r>
      <w:r w:rsidR="00E11BD7">
        <w:rPr>
          <w:rFonts w:ascii="Times New Roman" w:eastAsiaTheme="minorEastAsia" w:hAnsi="Times New Roman" w:cs="Times New Roman"/>
          <w:color w:val="000000" w:themeColor="text1"/>
          <w:sz w:val="24"/>
          <w:szCs w:val="24"/>
        </w:rPr>
        <w:t>,</w:t>
      </w:r>
      <w:r w:rsidR="00663B2F">
        <w:rPr>
          <w:rFonts w:ascii="Times New Roman" w:eastAsiaTheme="minorEastAsia" w:hAnsi="Times New Roman" w:cs="Times New Roman"/>
          <w:color w:val="000000" w:themeColor="text1"/>
          <w:sz w:val="24"/>
          <w:szCs w:val="24"/>
        </w:rPr>
        <w:t xml:space="preserve"> prepared </w:t>
      </w:r>
      <w:r w:rsidR="008C03AE">
        <w:rPr>
          <w:rFonts w:ascii="Times New Roman" w:eastAsiaTheme="minorEastAsia" w:hAnsi="Times New Roman" w:cs="Times New Roman"/>
          <w:color w:val="000000" w:themeColor="text1"/>
          <w:sz w:val="24"/>
          <w:szCs w:val="24"/>
        </w:rPr>
        <w:t>estimation map of AGB &amp; CS w</w:t>
      </w:r>
      <w:ins w:id="258" w:author="acer" w:date="2024-08-15T13:17:00Z">
        <w:r w:rsidR="00315968">
          <w:rPr>
            <w:rFonts w:ascii="Times New Roman" w:eastAsiaTheme="minorEastAsia" w:hAnsi="Times New Roman" w:cs="Times New Roman"/>
            <w:color w:val="000000" w:themeColor="text1"/>
            <w:sz w:val="24"/>
            <w:szCs w:val="24"/>
          </w:rPr>
          <w:t>as</w:t>
        </w:r>
      </w:ins>
      <w:del w:id="259" w:author="acer" w:date="2024-08-15T13:17:00Z">
        <w:r w:rsidR="008C03AE" w:rsidDel="00315968">
          <w:rPr>
            <w:rFonts w:ascii="Times New Roman" w:eastAsiaTheme="minorEastAsia" w:hAnsi="Times New Roman" w:cs="Times New Roman"/>
            <w:color w:val="000000" w:themeColor="text1"/>
            <w:sz w:val="24"/>
            <w:szCs w:val="24"/>
          </w:rPr>
          <w:delText>ere</w:delText>
        </w:r>
      </w:del>
      <w:r w:rsidR="00663B2F">
        <w:rPr>
          <w:rFonts w:ascii="Times New Roman" w:eastAsiaTheme="minorEastAsia" w:hAnsi="Times New Roman" w:cs="Times New Roman"/>
          <w:color w:val="000000" w:themeColor="text1"/>
          <w:sz w:val="24"/>
          <w:szCs w:val="24"/>
        </w:rPr>
        <w:t xml:space="preserve"> further </w:t>
      </w:r>
      <w:r w:rsidR="00885D84">
        <w:rPr>
          <w:rFonts w:ascii="Times New Roman" w:eastAsiaTheme="minorEastAsia" w:hAnsi="Times New Roman" w:cs="Times New Roman"/>
          <w:color w:val="000000" w:themeColor="text1"/>
          <w:sz w:val="24"/>
          <w:szCs w:val="24"/>
        </w:rPr>
        <w:t>re</w:t>
      </w:r>
      <w:r w:rsidR="00663B2F">
        <w:rPr>
          <w:rFonts w:ascii="Times New Roman" w:eastAsiaTheme="minorEastAsia" w:hAnsi="Times New Roman" w:cs="Times New Roman"/>
          <w:color w:val="000000" w:themeColor="text1"/>
          <w:sz w:val="24"/>
          <w:szCs w:val="24"/>
        </w:rPr>
        <w:t>classified into 5 different classes</w:t>
      </w:r>
      <w:r w:rsidR="007E7187">
        <w:rPr>
          <w:rFonts w:ascii="Times New Roman" w:eastAsiaTheme="minorEastAsia" w:hAnsi="Times New Roman" w:cs="Times New Roman"/>
          <w:color w:val="000000" w:themeColor="text1"/>
          <w:sz w:val="24"/>
          <w:szCs w:val="24"/>
        </w:rPr>
        <w:t>.</w:t>
      </w:r>
      <w:r w:rsidR="00437918">
        <w:rPr>
          <w:rFonts w:ascii="Times New Roman" w:eastAsiaTheme="minorEastAsia" w:hAnsi="Times New Roman" w:cs="Times New Roman"/>
          <w:color w:val="000000" w:themeColor="text1"/>
          <w:sz w:val="24"/>
          <w:szCs w:val="24"/>
        </w:rPr>
        <w:t xml:space="preserve"> P</w:t>
      </w:r>
      <w:r w:rsidR="00FC0063">
        <w:rPr>
          <w:rFonts w:ascii="Times New Roman" w:eastAsiaTheme="minorEastAsia" w:hAnsi="Times New Roman" w:cs="Times New Roman"/>
          <w:color w:val="000000" w:themeColor="text1"/>
          <w:sz w:val="24"/>
          <w:szCs w:val="24"/>
        </w:rPr>
        <w:t xml:space="preserve">er pixel value of AGB &amp; CS </w:t>
      </w:r>
      <w:r w:rsidR="00437918">
        <w:rPr>
          <w:rFonts w:ascii="Times New Roman" w:hAnsi="Times New Roman" w:cs="Times New Roman"/>
          <w:sz w:val="24"/>
          <w:szCs w:val="22"/>
        </w:rPr>
        <w:t>w</w:t>
      </w:r>
      <w:ins w:id="260" w:author="acer" w:date="2024-08-15T13:17:00Z">
        <w:r w:rsidR="00315968">
          <w:rPr>
            <w:rFonts w:ascii="Times New Roman" w:hAnsi="Times New Roman" w:cs="Times New Roman"/>
            <w:sz w:val="24"/>
            <w:szCs w:val="22"/>
          </w:rPr>
          <w:t>as</w:t>
        </w:r>
      </w:ins>
      <w:del w:id="261" w:author="acer" w:date="2024-08-15T13:17:00Z">
        <w:r w:rsidR="00437918" w:rsidDel="00315968">
          <w:rPr>
            <w:rFonts w:ascii="Times New Roman" w:hAnsi="Times New Roman" w:cs="Times New Roman"/>
            <w:sz w:val="24"/>
            <w:szCs w:val="22"/>
          </w:rPr>
          <w:delText>ere</w:delText>
        </w:r>
      </w:del>
      <w:r w:rsidR="00437918">
        <w:rPr>
          <w:rFonts w:ascii="Times New Roman" w:hAnsi="Times New Roman" w:cs="Times New Roman"/>
          <w:sz w:val="24"/>
          <w:szCs w:val="22"/>
        </w:rPr>
        <w:t xml:space="preserve"> </w:t>
      </w:r>
      <w:r w:rsidR="00643FA1">
        <w:rPr>
          <w:rFonts w:ascii="Times New Roman" w:hAnsi="Times New Roman" w:cs="Times New Roman"/>
          <w:sz w:val="24"/>
          <w:szCs w:val="22"/>
        </w:rPr>
        <w:t xml:space="preserve">also </w:t>
      </w:r>
      <w:r w:rsidR="00437918">
        <w:rPr>
          <w:rFonts w:ascii="Times New Roman" w:hAnsi="Times New Roman" w:cs="Times New Roman"/>
          <w:sz w:val="24"/>
          <w:szCs w:val="22"/>
        </w:rPr>
        <w:t>extracted and total value</w:t>
      </w:r>
      <w:r w:rsidR="00FC0063">
        <w:rPr>
          <w:rFonts w:ascii="Times New Roman" w:eastAsiaTheme="minorEastAsia" w:hAnsi="Times New Roman" w:cs="Times New Roman"/>
          <w:color w:val="000000" w:themeColor="text1"/>
          <w:sz w:val="24"/>
          <w:szCs w:val="24"/>
        </w:rPr>
        <w:t xml:space="preserve"> </w:t>
      </w:r>
      <w:r w:rsidR="00437918">
        <w:rPr>
          <w:rFonts w:ascii="Times New Roman" w:hAnsi="Times New Roman" w:cs="Times New Roman"/>
          <w:sz w:val="24"/>
          <w:szCs w:val="22"/>
        </w:rPr>
        <w:t>(</w:t>
      </w:r>
      <w:r w:rsidR="00437918" w:rsidRPr="004C7AFA">
        <w:rPr>
          <w:rFonts w:ascii="Times New Roman" w:hAnsi="Times New Roman" w:cs="Times New Roman"/>
          <w:color w:val="000000" w:themeColor="text1"/>
          <w:sz w:val="24"/>
          <w:szCs w:val="24"/>
          <w:shd w:val="clear" w:color="auto" w:fill="FFFFFF"/>
        </w:rPr>
        <w:t>t</w:t>
      </w:r>
      <w:r w:rsidR="00437918">
        <w:rPr>
          <w:rFonts w:ascii="Times New Roman" w:hAnsi="Times New Roman" w:cs="Times New Roman"/>
          <w:color w:val="000000" w:themeColor="text1"/>
          <w:sz w:val="24"/>
          <w:szCs w:val="24"/>
          <w:shd w:val="clear" w:color="auto" w:fill="FFFFFF"/>
        </w:rPr>
        <w:t>.</w:t>
      </w:r>
      <w:r w:rsidR="00437918" w:rsidRPr="004C7AFA">
        <w:rPr>
          <w:rFonts w:ascii="Times New Roman" w:hAnsi="Times New Roman" w:cs="Times New Roman"/>
          <w:color w:val="000000" w:themeColor="text1"/>
          <w:sz w:val="24"/>
          <w:szCs w:val="24"/>
          <w:shd w:val="clear" w:color="auto" w:fill="FFFFFF"/>
        </w:rPr>
        <w:t>ha</w:t>
      </w:r>
      <w:r w:rsidR="00437918" w:rsidRPr="004C7AFA">
        <w:rPr>
          <w:rFonts w:ascii="Times New Roman" w:hAnsi="Times New Roman" w:cs="Times New Roman"/>
          <w:color w:val="000000" w:themeColor="text1"/>
          <w:sz w:val="24"/>
          <w:szCs w:val="24"/>
          <w:shd w:val="clear" w:color="auto" w:fill="FFFFFF"/>
          <w:vertAlign w:val="superscript"/>
        </w:rPr>
        <w:t>-1</w:t>
      </w:r>
      <w:r w:rsidR="00437918">
        <w:rPr>
          <w:rFonts w:ascii="Times New Roman" w:hAnsi="Times New Roman" w:cs="Times New Roman"/>
          <w:sz w:val="24"/>
          <w:szCs w:val="22"/>
        </w:rPr>
        <w:t xml:space="preserve">) </w:t>
      </w:r>
      <w:r w:rsidR="00FC0063">
        <w:rPr>
          <w:rFonts w:ascii="Times New Roman" w:eastAsiaTheme="minorEastAsia" w:hAnsi="Times New Roman" w:cs="Times New Roman"/>
          <w:color w:val="000000" w:themeColor="text1"/>
          <w:sz w:val="24"/>
          <w:szCs w:val="24"/>
        </w:rPr>
        <w:t xml:space="preserve">for </w:t>
      </w:r>
      <w:ins w:id="262" w:author="acer" w:date="2024-08-15T13:18:00Z">
        <w:r w:rsidR="00EF1AC7">
          <w:rPr>
            <w:rFonts w:ascii="Times New Roman" w:eastAsiaTheme="minorEastAsia" w:hAnsi="Times New Roman" w:cs="Times New Roman"/>
            <w:color w:val="000000" w:themeColor="text1"/>
            <w:sz w:val="24"/>
            <w:szCs w:val="24"/>
          </w:rPr>
          <w:t xml:space="preserve">the </w:t>
        </w:r>
      </w:ins>
      <w:r w:rsidR="00FC0063">
        <w:rPr>
          <w:rFonts w:ascii="Times New Roman" w:eastAsiaTheme="minorEastAsia" w:hAnsi="Times New Roman" w:cs="Times New Roman"/>
          <w:color w:val="000000" w:themeColor="text1"/>
          <w:sz w:val="24"/>
          <w:szCs w:val="24"/>
        </w:rPr>
        <w:t>whole study area w</w:t>
      </w:r>
      <w:r w:rsidR="00437918">
        <w:rPr>
          <w:rFonts w:ascii="Times New Roman" w:eastAsiaTheme="minorEastAsia" w:hAnsi="Times New Roman" w:cs="Times New Roman"/>
          <w:color w:val="000000" w:themeColor="text1"/>
          <w:sz w:val="24"/>
          <w:szCs w:val="24"/>
        </w:rPr>
        <w:t>as</w:t>
      </w:r>
      <w:r w:rsidR="00FC0063">
        <w:rPr>
          <w:rFonts w:ascii="Times New Roman" w:eastAsiaTheme="minorEastAsia" w:hAnsi="Times New Roman" w:cs="Times New Roman"/>
          <w:color w:val="000000" w:themeColor="text1"/>
          <w:sz w:val="24"/>
          <w:szCs w:val="24"/>
        </w:rPr>
        <w:t xml:space="preserve"> computed</w:t>
      </w:r>
      <w:r w:rsidR="00437918">
        <w:rPr>
          <w:rFonts w:ascii="Times New Roman" w:eastAsiaTheme="minorEastAsia" w:hAnsi="Times New Roman" w:cs="Times New Roman"/>
          <w:color w:val="000000" w:themeColor="text1"/>
          <w:sz w:val="24"/>
          <w:szCs w:val="24"/>
        </w:rPr>
        <w:t>.</w:t>
      </w:r>
    </w:p>
    <w:p w:rsidR="00437918" w:rsidRDefault="00437918" w:rsidP="00AA5E81">
      <w:pPr>
        <w:jc w:val="both"/>
        <w:rPr>
          <w:rFonts w:ascii="Times New Roman" w:eastAsiaTheme="minorEastAsia" w:hAnsi="Times New Roman" w:cs="Times New Roman"/>
          <w:iCs/>
          <w:color w:val="000000" w:themeColor="text1"/>
          <w:sz w:val="24"/>
          <w:szCs w:val="24"/>
        </w:rPr>
      </w:pPr>
    </w:p>
    <w:p w:rsidR="00663B2F" w:rsidRPr="009A7194" w:rsidRDefault="0083409E" w:rsidP="00AA5E81">
      <w:pPr>
        <w:jc w:val="both"/>
        <w:rPr>
          <w:rFonts w:ascii="Times New Roman" w:eastAsiaTheme="minorEastAsia" w:hAnsi="Times New Roman" w:cs="Times New Roman"/>
          <w:b/>
          <w:bCs/>
          <w:color w:val="000000" w:themeColor="text1"/>
          <w:sz w:val="24"/>
          <w:szCs w:val="24"/>
        </w:rPr>
      </w:pPr>
      <w:r w:rsidRPr="009A7194">
        <w:rPr>
          <w:rFonts w:ascii="Times New Roman" w:eastAsiaTheme="minorEastAsia" w:hAnsi="Times New Roman" w:cs="Times New Roman"/>
          <w:b/>
          <w:bCs/>
          <w:color w:val="000000" w:themeColor="text1"/>
          <w:sz w:val="24"/>
          <w:szCs w:val="24"/>
        </w:rPr>
        <w:t>Results</w:t>
      </w:r>
    </w:p>
    <w:p w:rsidR="009A7194" w:rsidRDefault="009A7194" w:rsidP="00AA5E81">
      <w:pPr>
        <w:jc w:val="both"/>
        <w:rPr>
          <w:rFonts w:ascii="Times New Roman" w:eastAsiaTheme="minorEastAsia" w:hAnsi="Times New Roman" w:cs="Times New Roman"/>
          <w:color w:val="000000" w:themeColor="text1"/>
          <w:sz w:val="24"/>
          <w:szCs w:val="24"/>
        </w:rPr>
      </w:pPr>
      <w:r w:rsidRPr="009A7194">
        <w:rPr>
          <w:rFonts w:ascii="Times New Roman" w:eastAsiaTheme="minorEastAsia" w:hAnsi="Times New Roman" w:cs="Times New Roman"/>
          <w:b/>
          <w:bCs/>
          <w:color w:val="000000" w:themeColor="text1"/>
          <w:sz w:val="24"/>
          <w:szCs w:val="24"/>
        </w:rPr>
        <w:t>Field measurement and record</w:t>
      </w:r>
      <w:r>
        <w:rPr>
          <w:rFonts w:ascii="Times New Roman" w:eastAsiaTheme="minorEastAsia" w:hAnsi="Times New Roman" w:cs="Times New Roman"/>
          <w:color w:val="000000" w:themeColor="text1"/>
          <w:sz w:val="24"/>
          <w:szCs w:val="24"/>
        </w:rPr>
        <w:t xml:space="preserve"> </w:t>
      </w:r>
    </w:p>
    <w:p w:rsidR="001155D4" w:rsidRDefault="00FD7D2D" w:rsidP="00AA5E81">
      <w:pPr>
        <w:jc w:val="both"/>
        <w:rPr>
          <w:rFonts w:ascii="Times New Roman" w:hAnsi="Times New Roman" w:cs="Times New Roman"/>
          <w:sz w:val="24"/>
          <w:szCs w:val="22"/>
        </w:rPr>
      </w:pPr>
      <w:r>
        <w:rPr>
          <w:rFonts w:ascii="Times New Roman" w:hAnsi="Times New Roman" w:cs="Times New Roman"/>
          <w:sz w:val="24"/>
          <w:szCs w:val="22"/>
        </w:rPr>
        <w:lastRenderedPageBreak/>
        <w:t xml:space="preserve">The total number of trees measured in 26 plots were 389 in numbers. Six species of trees </w:t>
      </w:r>
      <w:r w:rsidR="00B8536D">
        <w:rPr>
          <w:rFonts w:ascii="Times New Roman" w:hAnsi="Times New Roman" w:cs="Times New Roman"/>
          <w:sz w:val="24"/>
          <w:szCs w:val="22"/>
        </w:rPr>
        <w:t xml:space="preserve">that were </w:t>
      </w:r>
      <w:r w:rsidR="00CA15DE">
        <w:rPr>
          <w:rFonts w:ascii="Times New Roman" w:hAnsi="Times New Roman" w:cs="Times New Roman"/>
          <w:sz w:val="24"/>
          <w:szCs w:val="22"/>
        </w:rPr>
        <w:t xml:space="preserve">identified in measured plot </w:t>
      </w:r>
      <w:r w:rsidR="00B8536D">
        <w:rPr>
          <w:rFonts w:ascii="Times New Roman" w:hAnsi="Times New Roman" w:cs="Times New Roman"/>
          <w:sz w:val="24"/>
          <w:szCs w:val="22"/>
        </w:rPr>
        <w:t>with their occurrence are:</w:t>
      </w:r>
      <w:r>
        <w:rPr>
          <w:rFonts w:ascii="Times New Roman" w:hAnsi="Times New Roman" w:cs="Times New Roman"/>
          <w:sz w:val="24"/>
          <w:szCs w:val="22"/>
        </w:rPr>
        <w:t xml:space="preserve"> </w:t>
      </w:r>
      <w:proofErr w:type="spellStart"/>
      <w:r w:rsidRPr="00CA15DE">
        <w:rPr>
          <w:rFonts w:ascii="Times New Roman" w:hAnsi="Times New Roman" w:cs="Times New Roman"/>
          <w:i/>
          <w:iCs/>
          <w:sz w:val="24"/>
          <w:szCs w:val="22"/>
        </w:rPr>
        <w:t>Pinus</w:t>
      </w:r>
      <w:proofErr w:type="spellEnd"/>
      <w:r w:rsidRPr="00CA15DE">
        <w:rPr>
          <w:rFonts w:ascii="Times New Roman" w:hAnsi="Times New Roman" w:cs="Times New Roman"/>
          <w:i/>
          <w:iCs/>
          <w:sz w:val="24"/>
          <w:szCs w:val="22"/>
        </w:rPr>
        <w:t xml:space="preserve"> </w:t>
      </w:r>
      <w:proofErr w:type="spellStart"/>
      <w:r w:rsidRPr="00CA15DE">
        <w:rPr>
          <w:rFonts w:ascii="Times New Roman" w:hAnsi="Times New Roman" w:cs="Times New Roman"/>
          <w:i/>
          <w:iCs/>
          <w:sz w:val="24"/>
          <w:szCs w:val="22"/>
        </w:rPr>
        <w:t>roxburghii</w:t>
      </w:r>
      <w:proofErr w:type="spellEnd"/>
      <w:r>
        <w:rPr>
          <w:rFonts w:ascii="Times New Roman" w:hAnsi="Times New Roman" w:cs="Times New Roman"/>
          <w:sz w:val="24"/>
          <w:szCs w:val="22"/>
        </w:rPr>
        <w:t xml:space="preserve"> (79.43%), </w:t>
      </w:r>
      <w:proofErr w:type="spellStart"/>
      <w:r w:rsidRPr="00F063BB">
        <w:rPr>
          <w:rFonts w:ascii="Times New Roman" w:hAnsi="Times New Roman" w:cs="Times New Roman"/>
          <w:i/>
          <w:iCs/>
          <w:sz w:val="24"/>
          <w:szCs w:val="22"/>
        </w:rPr>
        <w:t>Schima</w:t>
      </w:r>
      <w:proofErr w:type="spellEnd"/>
      <w:r w:rsidRPr="00F063BB">
        <w:rPr>
          <w:rFonts w:ascii="Times New Roman" w:hAnsi="Times New Roman" w:cs="Times New Roman"/>
          <w:i/>
          <w:iCs/>
          <w:sz w:val="24"/>
          <w:szCs w:val="22"/>
        </w:rPr>
        <w:t xml:space="preserve"> </w:t>
      </w:r>
      <w:proofErr w:type="spellStart"/>
      <w:r w:rsidRPr="00F063BB">
        <w:rPr>
          <w:rFonts w:ascii="Times New Roman" w:hAnsi="Times New Roman" w:cs="Times New Roman"/>
          <w:i/>
          <w:iCs/>
          <w:sz w:val="24"/>
          <w:szCs w:val="22"/>
        </w:rPr>
        <w:t>wallichii</w:t>
      </w:r>
      <w:proofErr w:type="spellEnd"/>
      <w:r>
        <w:rPr>
          <w:rFonts w:ascii="Times New Roman" w:hAnsi="Times New Roman" w:cs="Times New Roman"/>
          <w:sz w:val="24"/>
          <w:szCs w:val="22"/>
        </w:rPr>
        <w:t xml:space="preserve"> (18.25%), </w:t>
      </w:r>
      <w:proofErr w:type="spellStart"/>
      <w:r w:rsidRPr="00F063BB">
        <w:rPr>
          <w:rFonts w:ascii="Times New Roman" w:hAnsi="Times New Roman" w:cs="Times New Roman"/>
          <w:i/>
          <w:iCs/>
          <w:sz w:val="24"/>
          <w:szCs w:val="22"/>
        </w:rPr>
        <w:t>Diospyros</w:t>
      </w:r>
      <w:proofErr w:type="spellEnd"/>
      <w:r w:rsidRPr="00F063BB">
        <w:rPr>
          <w:rFonts w:ascii="Times New Roman" w:hAnsi="Times New Roman" w:cs="Times New Roman"/>
          <w:i/>
          <w:iCs/>
          <w:sz w:val="24"/>
          <w:szCs w:val="22"/>
        </w:rPr>
        <w:t xml:space="preserve"> </w:t>
      </w:r>
      <w:proofErr w:type="spellStart"/>
      <w:r w:rsidRPr="00F063BB">
        <w:rPr>
          <w:rFonts w:ascii="Times New Roman" w:hAnsi="Times New Roman" w:cs="Times New Roman"/>
          <w:i/>
          <w:iCs/>
          <w:sz w:val="24"/>
          <w:szCs w:val="22"/>
        </w:rPr>
        <w:t>malabarica</w:t>
      </w:r>
      <w:proofErr w:type="spellEnd"/>
      <w:r>
        <w:rPr>
          <w:rFonts w:ascii="Times New Roman" w:hAnsi="Times New Roman" w:cs="Times New Roman"/>
          <w:sz w:val="24"/>
          <w:szCs w:val="22"/>
        </w:rPr>
        <w:t xml:space="preserve"> (1.03%), </w:t>
      </w:r>
      <w:proofErr w:type="spellStart"/>
      <w:r w:rsidRPr="00F063BB">
        <w:rPr>
          <w:rFonts w:ascii="Times New Roman" w:hAnsi="Times New Roman" w:cs="Times New Roman"/>
          <w:i/>
          <w:iCs/>
          <w:sz w:val="24"/>
          <w:szCs w:val="22"/>
        </w:rPr>
        <w:t>Sapium</w:t>
      </w:r>
      <w:proofErr w:type="spellEnd"/>
      <w:r w:rsidRPr="00F063BB">
        <w:rPr>
          <w:rFonts w:ascii="Times New Roman" w:hAnsi="Times New Roman" w:cs="Times New Roman"/>
          <w:i/>
          <w:iCs/>
          <w:sz w:val="24"/>
          <w:szCs w:val="22"/>
        </w:rPr>
        <w:t xml:space="preserve"> insigne</w:t>
      </w:r>
      <w:r>
        <w:rPr>
          <w:rFonts w:ascii="Times New Roman" w:hAnsi="Times New Roman" w:cs="Times New Roman"/>
          <w:sz w:val="24"/>
          <w:szCs w:val="22"/>
        </w:rPr>
        <w:t xml:space="preserve"> (0.51%), </w:t>
      </w:r>
      <w:proofErr w:type="spellStart"/>
      <w:r w:rsidRPr="00F063BB">
        <w:rPr>
          <w:rFonts w:ascii="Times New Roman" w:hAnsi="Times New Roman" w:cs="Times New Roman"/>
          <w:i/>
          <w:iCs/>
          <w:sz w:val="24"/>
          <w:szCs w:val="22"/>
        </w:rPr>
        <w:t>Myrica</w:t>
      </w:r>
      <w:proofErr w:type="spellEnd"/>
      <w:r w:rsidRPr="00F063BB">
        <w:rPr>
          <w:rFonts w:ascii="Times New Roman" w:hAnsi="Times New Roman" w:cs="Times New Roman"/>
          <w:i/>
          <w:iCs/>
          <w:sz w:val="24"/>
          <w:szCs w:val="22"/>
        </w:rPr>
        <w:t xml:space="preserve"> </w:t>
      </w:r>
      <w:proofErr w:type="spellStart"/>
      <w:r w:rsidRPr="00F063BB">
        <w:rPr>
          <w:rFonts w:ascii="Times New Roman" w:hAnsi="Times New Roman" w:cs="Times New Roman"/>
          <w:i/>
          <w:iCs/>
          <w:sz w:val="24"/>
          <w:szCs w:val="22"/>
        </w:rPr>
        <w:t>esculanta</w:t>
      </w:r>
      <w:proofErr w:type="spellEnd"/>
      <w:r>
        <w:rPr>
          <w:rFonts w:ascii="Times New Roman" w:hAnsi="Times New Roman" w:cs="Times New Roman"/>
          <w:sz w:val="24"/>
          <w:szCs w:val="22"/>
        </w:rPr>
        <w:t xml:space="preserve"> (0.51%), </w:t>
      </w:r>
      <w:proofErr w:type="spellStart"/>
      <w:proofErr w:type="gramStart"/>
      <w:r w:rsidRPr="00F063BB">
        <w:rPr>
          <w:rFonts w:ascii="Times New Roman" w:hAnsi="Times New Roman" w:cs="Times New Roman"/>
          <w:i/>
          <w:iCs/>
          <w:sz w:val="24"/>
          <w:szCs w:val="22"/>
        </w:rPr>
        <w:t>Castanopsis</w:t>
      </w:r>
      <w:proofErr w:type="spellEnd"/>
      <w:proofErr w:type="gramEnd"/>
      <w:r w:rsidRPr="00F063BB">
        <w:rPr>
          <w:rFonts w:ascii="Times New Roman" w:hAnsi="Times New Roman" w:cs="Times New Roman"/>
          <w:i/>
          <w:iCs/>
          <w:sz w:val="24"/>
          <w:szCs w:val="22"/>
        </w:rPr>
        <w:t xml:space="preserve"> </w:t>
      </w:r>
      <w:proofErr w:type="spellStart"/>
      <w:r w:rsidRPr="00F063BB">
        <w:rPr>
          <w:rFonts w:ascii="Times New Roman" w:hAnsi="Times New Roman" w:cs="Times New Roman"/>
          <w:i/>
          <w:iCs/>
          <w:sz w:val="24"/>
          <w:szCs w:val="22"/>
        </w:rPr>
        <w:t>indica</w:t>
      </w:r>
      <w:proofErr w:type="spellEnd"/>
      <w:r>
        <w:rPr>
          <w:rFonts w:ascii="Times New Roman" w:hAnsi="Times New Roman" w:cs="Times New Roman"/>
          <w:sz w:val="24"/>
          <w:szCs w:val="22"/>
        </w:rPr>
        <w:t xml:space="preserve"> (0.26%)</w:t>
      </w:r>
      <w:r w:rsidR="00ED02C1">
        <w:rPr>
          <w:rFonts w:ascii="Times New Roman" w:hAnsi="Times New Roman" w:cs="Times New Roman"/>
          <w:sz w:val="24"/>
          <w:szCs w:val="22"/>
        </w:rPr>
        <w:t>.</w:t>
      </w:r>
      <w:r w:rsidR="00B8536D">
        <w:rPr>
          <w:rFonts w:ascii="Times New Roman" w:hAnsi="Times New Roman" w:cs="Times New Roman"/>
          <w:sz w:val="24"/>
          <w:szCs w:val="22"/>
        </w:rPr>
        <w:t xml:space="preserve"> Various descriptive statistics of total measured trees i.e. DBH (centimeter) (min = </w:t>
      </w:r>
      <w:r w:rsidR="0058178D">
        <w:rPr>
          <w:rFonts w:ascii="Times New Roman" w:hAnsi="Times New Roman" w:cs="Times New Roman"/>
          <w:sz w:val="24"/>
          <w:szCs w:val="22"/>
        </w:rPr>
        <w:t>5</w:t>
      </w:r>
      <w:r w:rsidR="00B8536D">
        <w:rPr>
          <w:rFonts w:ascii="Times New Roman" w:hAnsi="Times New Roman" w:cs="Times New Roman"/>
          <w:sz w:val="24"/>
          <w:szCs w:val="22"/>
        </w:rPr>
        <w:t>, max =</w:t>
      </w:r>
      <w:r w:rsidR="007109C4">
        <w:rPr>
          <w:rFonts w:ascii="Times New Roman" w:hAnsi="Times New Roman" w:cs="Times New Roman"/>
          <w:sz w:val="24"/>
          <w:szCs w:val="22"/>
        </w:rPr>
        <w:t xml:space="preserve"> 5</w:t>
      </w:r>
      <w:r w:rsidR="0058178D">
        <w:rPr>
          <w:rFonts w:ascii="Times New Roman" w:hAnsi="Times New Roman" w:cs="Times New Roman"/>
          <w:sz w:val="24"/>
          <w:szCs w:val="22"/>
        </w:rPr>
        <w:t>1</w:t>
      </w:r>
      <w:r w:rsidR="007109C4" w:rsidRPr="003E6137">
        <w:rPr>
          <w:rFonts w:ascii="Times New Roman" w:hAnsi="Times New Roman" w:cs="Times New Roman"/>
          <w:sz w:val="24"/>
          <w:szCs w:val="22"/>
        </w:rPr>
        <w:t>, average = 29.7</w:t>
      </w:r>
      <w:r w:rsidR="00DC67A8" w:rsidRPr="003E6137">
        <w:rPr>
          <w:rFonts w:ascii="Times New Roman" w:hAnsi="Times New Roman" w:cs="Times New Roman"/>
          <w:sz w:val="24"/>
          <w:szCs w:val="22"/>
        </w:rPr>
        <w:t xml:space="preserve"> ±</w:t>
      </w:r>
      <w:r w:rsidR="00DC67A8">
        <w:rPr>
          <w:rFonts w:ascii="Times New Roman" w:hAnsi="Times New Roman" w:cs="Times New Roman"/>
          <w:sz w:val="24"/>
          <w:szCs w:val="22"/>
        </w:rPr>
        <w:t xml:space="preserve"> 0.505</w:t>
      </w:r>
      <w:r w:rsidR="00B8536D">
        <w:rPr>
          <w:rFonts w:ascii="Times New Roman" w:hAnsi="Times New Roman" w:cs="Times New Roman"/>
          <w:sz w:val="24"/>
          <w:szCs w:val="22"/>
        </w:rPr>
        <w:t>), height (meter) (min</w:t>
      </w:r>
      <w:r w:rsidR="007109C4">
        <w:rPr>
          <w:rFonts w:ascii="Times New Roman" w:hAnsi="Times New Roman" w:cs="Times New Roman"/>
          <w:sz w:val="24"/>
          <w:szCs w:val="22"/>
        </w:rPr>
        <w:t xml:space="preserve"> </w:t>
      </w:r>
      <w:r w:rsidR="00B8536D">
        <w:rPr>
          <w:rFonts w:ascii="Times New Roman" w:hAnsi="Times New Roman" w:cs="Times New Roman"/>
          <w:sz w:val="24"/>
          <w:szCs w:val="22"/>
        </w:rPr>
        <w:t>=</w:t>
      </w:r>
      <w:r w:rsidR="0058178D">
        <w:rPr>
          <w:rFonts w:ascii="Times New Roman" w:hAnsi="Times New Roman" w:cs="Times New Roman"/>
          <w:sz w:val="24"/>
          <w:szCs w:val="22"/>
        </w:rPr>
        <w:t xml:space="preserve"> 4</w:t>
      </w:r>
      <w:r w:rsidR="00B8536D">
        <w:rPr>
          <w:rFonts w:ascii="Times New Roman" w:hAnsi="Times New Roman" w:cs="Times New Roman"/>
          <w:sz w:val="24"/>
          <w:szCs w:val="22"/>
        </w:rPr>
        <w:t>, max</w:t>
      </w:r>
      <w:r w:rsidR="007109C4">
        <w:rPr>
          <w:rFonts w:ascii="Times New Roman" w:hAnsi="Times New Roman" w:cs="Times New Roman"/>
          <w:sz w:val="24"/>
          <w:szCs w:val="22"/>
        </w:rPr>
        <w:t xml:space="preserve"> </w:t>
      </w:r>
      <w:r w:rsidR="00B8536D">
        <w:rPr>
          <w:rFonts w:ascii="Times New Roman" w:hAnsi="Times New Roman" w:cs="Times New Roman"/>
          <w:sz w:val="24"/>
          <w:szCs w:val="22"/>
        </w:rPr>
        <w:t>=</w:t>
      </w:r>
      <w:r w:rsidR="007109C4">
        <w:rPr>
          <w:rFonts w:ascii="Times New Roman" w:hAnsi="Times New Roman" w:cs="Times New Roman"/>
          <w:sz w:val="24"/>
          <w:szCs w:val="22"/>
        </w:rPr>
        <w:t xml:space="preserve"> </w:t>
      </w:r>
      <w:r w:rsidR="0058178D">
        <w:rPr>
          <w:rFonts w:ascii="Times New Roman" w:hAnsi="Times New Roman" w:cs="Times New Roman"/>
          <w:sz w:val="24"/>
          <w:szCs w:val="22"/>
        </w:rPr>
        <w:t>25</w:t>
      </w:r>
      <w:r w:rsidR="007109C4">
        <w:rPr>
          <w:rFonts w:ascii="Times New Roman" w:hAnsi="Times New Roman" w:cs="Times New Roman"/>
          <w:sz w:val="24"/>
          <w:szCs w:val="22"/>
        </w:rPr>
        <w:t>, average = 17.73</w:t>
      </w:r>
      <w:r w:rsidR="00DC67A8">
        <w:rPr>
          <w:rFonts w:ascii="Times New Roman" w:hAnsi="Times New Roman" w:cs="Times New Roman"/>
          <w:sz w:val="24"/>
          <w:szCs w:val="22"/>
        </w:rPr>
        <w:t xml:space="preserve"> </w:t>
      </w:r>
      <w:r w:rsidR="00DC67A8" w:rsidRPr="00DC67A8">
        <w:rPr>
          <w:rFonts w:ascii="Times New Roman" w:hAnsi="Times New Roman" w:cs="Times New Roman"/>
          <w:sz w:val="24"/>
          <w:szCs w:val="22"/>
        </w:rPr>
        <w:t>±</w:t>
      </w:r>
      <w:r w:rsidR="00DC67A8">
        <w:rPr>
          <w:rFonts w:ascii="Times New Roman" w:hAnsi="Times New Roman" w:cs="Times New Roman"/>
          <w:sz w:val="24"/>
          <w:szCs w:val="22"/>
        </w:rPr>
        <w:t xml:space="preserve"> 0.244</w:t>
      </w:r>
      <w:r w:rsidR="00B8536D">
        <w:rPr>
          <w:rFonts w:ascii="Times New Roman" w:hAnsi="Times New Roman" w:cs="Times New Roman"/>
          <w:sz w:val="24"/>
          <w:szCs w:val="22"/>
        </w:rPr>
        <w:t>),</w:t>
      </w:r>
      <w:r w:rsidR="00B8536D" w:rsidRPr="00B8536D">
        <w:rPr>
          <w:rFonts w:ascii="Times New Roman" w:hAnsi="Times New Roman" w:cs="Times New Roman"/>
          <w:sz w:val="24"/>
          <w:szCs w:val="22"/>
        </w:rPr>
        <w:t xml:space="preserve"> </w:t>
      </w:r>
      <w:r w:rsidR="00B8536D">
        <w:rPr>
          <w:rFonts w:ascii="Times New Roman" w:hAnsi="Times New Roman" w:cs="Times New Roman"/>
          <w:sz w:val="24"/>
          <w:szCs w:val="22"/>
        </w:rPr>
        <w:t>AGB (</w:t>
      </w:r>
      <w:r w:rsidR="00B8536D" w:rsidRPr="004C7AFA">
        <w:rPr>
          <w:rFonts w:ascii="Times New Roman" w:hAnsi="Times New Roman" w:cs="Times New Roman"/>
          <w:color w:val="000000" w:themeColor="text1"/>
          <w:sz w:val="24"/>
          <w:szCs w:val="24"/>
          <w:shd w:val="clear" w:color="auto" w:fill="FFFFFF"/>
        </w:rPr>
        <w:t>t</w:t>
      </w:r>
      <w:r w:rsidR="00B8536D">
        <w:rPr>
          <w:rFonts w:ascii="Times New Roman" w:hAnsi="Times New Roman" w:cs="Times New Roman"/>
          <w:color w:val="000000" w:themeColor="text1"/>
          <w:sz w:val="24"/>
          <w:szCs w:val="24"/>
          <w:shd w:val="clear" w:color="auto" w:fill="FFFFFF"/>
        </w:rPr>
        <w:t>.</w:t>
      </w:r>
      <w:r w:rsidR="00B8536D" w:rsidRPr="004C7AFA">
        <w:rPr>
          <w:rFonts w:ascii="Times New Roman" w:hAnsi="Times New Roman" w:cs="Times New Roman"/>
          <w:color w:val="000000" w:themeColor="text1"/>
          <w:sz w:val="24"/>
          <w:szCs w:val="24"/>
          <w:shd w:val="clear" w:color="auto" w:fill="FFFFFF"/>
        </w:rPr>
        <w:t>ha</w:t>
      </w:r>
      <w:r w:rsidR="00B8536D" w:rsidRPr="004C7AFA">
        <w:rPr>
          <w:rFonts w:ascii="Times New Roman" w:hAnsi="Times New Roman" w:cs="Times New Roman"/>
          <w:color w:val="000000" w:themeColor="text1"/>
          <w:sz w:val="24"/>
          <w:szCs w:val="24"/>
          <w:shd w:val="clear" w:color="auto" w:fill="FFFFFF"/>
          <w:vertAlign w:val="superscript"/>
        </w:rPr>
        <w:t>-1</w:t>
      </w:r>
      <w:r w:rsidR="00B8536D">
        <w:rPr>
          <w:rFonts w:ascii="Times New Roman" w:hAnsi="Times New Roman" w:cs="Times New Roman"/>
          <w:sz w:val="24"/>
          <w:szCs w:val="22"/>
        </w:rPr>
        <w:t xml:space="preserve">) </w:t>
      </w:r>
      <w:r w:rsidR="007109C4">
        <w:rPr>
          <w:rFonts w:ascii="Times New Roman" w:hAnsi="Times New Roman" w:cs="Times New Roman"/>
          <w:sz w:val="24"/>
          <w:szCs w:val="22"/>
        </w:rPr>
        <w:t>(min</w:t>
      </w:r>
      <w:r w:rsidR="00143DF8">
        <w:rPr>
          <w:rFonts w:ascii="Times New Roman" w:hAnsi="Times New Roman" w:cs="Times New Roman"/>
          <w:sz w:val="24"/>
          <w:szCs w:val="22"/>
        </w:rPr>
        <w:t xml:space="preserve"> </w:t>
      </w:r>
      <w:r w:rsidR="007109C4">
        <w:rPr>
          <w:rFonts w:ascii="Times New Roman" w:hAnsi="Times New Roman" w:cs="Times New Roman"/>
          <w:sz w:val="24"/>
          <w:szCs w:val="22"/>
        </w:rPr>
        <w:t>=</w:t>
      </w:r>
      <w:r w:rsidR="00143DF8">
        <w:rPr>
          <w:rFonts w:ascii="Times New Roman" w:hAnsi="Times New Roman" w:cs="Times New Roman"/>
          <w:sz w:val="24"/>
          <w:szCs w:val="22"/>
        </w:rPr>
        <w:t xml:space="preserve"> 29.88</w:t>
      </w:r>
      <w:r w:rsidR="007109C4">
        <w:rPr>
          <w:rFonts w:ascii="Times New Roman" w:hAnsi="Times New Roman" w:cs="Times New Roman"/>
          <w:sz w:val="24"/>
          <w:szCs w:val="22"/>
        </w:rPr>
        <w:t>, max</w:t>
      </w:r>
      <w:r w:rsidR="00143DF8">
        <w:rPr>
          <w:rFonts w:ascii="Times New Roman" w:hAnsi="Times New Roman" w:cs="Times New Roman"/>
          <w:sz w:val="24"/>
          <w:szCs w:val="22"/>
        </w:rPr>
        <w:t xml:space="preserve"> </w:t>
      </w:r>
      <w:r w:rsidR="007109C4">
        <w:rPr>
          <w:rFonts w:ascii="Times New Roman" w:hAnsi="Times New Roman" w:cs="Times New Roman"/>
          <w:sz w:val="24"/>
          <w:szCs w:val="22"/>
        </w:rPr>
        <w:t>=</w:t>
      </w:r>
      <w:r w:rsidR="00143DF8">
        <w:rPr>
          <w:rFonts w:ascii="Times New Roman" w:hAnsi="Times New Roman" w:cs="Times New Roman"/>
          <w:sz w:val="24"/>
          <w:szCs w:val="22"/>
        </w:rPr>
        <w:t xml:space="preserve"> 234.25</w:t>
      </w:r>
      <w:r w:rsidR="007109C4">
        <w:rPr>
          <w:rFonts w:ascii="Times New Roman" w:hAnsi="Times New Roman" w:cs="Times New Roman"/>
          <w:sz w:val="24"/>
          <w:szCs w:val="22"/>
        </w:rPr>
        <w:t>, average</w:t>
      </w:r>
      <w:r w:rsidR="00143DF8">
        <w:rPr>
          <w:rFonts w:ascii="Times New Roman" w:hAnsi="Times New Roman" w:cs="Times New Roman"/>
          <w:sz w:val="24"/>
          <w:szCs w:val="22"/>
        </w:rPr>
        <w:t xml:space="preserve"> </w:t>
      </w:r>
      <w:r w:rsidR="007109C4">
        <w:rPr>
          <w:rFonts w:ascii="Times New Roman" w:hAnsi="Times New Roman" w:cs="Times New Roman"/>
          <w:sz w:val="24"/>
          <w:szCs w:val="22"/>
        </w:rPr>
        <w:t xml:space="preserve">= </w:t>
      </w:r>
      <w:r w:rsidR="00143DF8">
        <w:rPr>
          <w:rFonts w:ascii="Times New Roman" w:hAnsi="Times New Roman" w:cs="Times New Roman"/>
          <w:sz w:val="24"/>
          <w:szCs w:val="22"/>
        </w:rPr>
        <w:t>192.80</w:t>
      </w:r>
      <w:r w:rsidR="0031182C">
        <w:rPr>
          <w:rFonts w:ascii="Times New Roman" w:hAnsi="Times New Roman" w:cs="Times New Roman"/>
          <w:sz w:val="24"/>
          <w:szCs w:val="22"/>
        </w:rPr>
        <w:t>)</w:t>
      </w:r>
      <w:r w:rsidR="00B8536D">
        <w:rPr>
          <w:rFonts w:ascii="Times New Roman" w:hAnsi="Times New Roman" w:cs="Times New Roman"/>
          <w:sz w:val="24"/>
          <w:szCs w:val="22"/>
        </w:rPr>
        <w:t xml:space="preserve"> and CS</w:t>
      </w:r>
      <w:r w:rsidR="009D5003">
        <w:rPr>
          <w:rFonts w:ascii="Times New Roman" w:hAnsi="Times New Roman" w:cs="Times New Roman"/>
          <w:sz w:val="24"/>
          <w:szCs w:val="22"/>
        </w:rPr>
        <w:t xml:space="preserve"> (</w:t>
      </w:r>
      <w:r w:rsidR="009D5003" w:rsidRPr="004C7AFA">
        <w:rPr>
          <w:rFonts w:ascii="Times New Roman" w:hAnsi="Times New Roman" w:cs="Times New Roman"/>
          <w:color w:val="000000" w:themeColor="text1"/>
          <w:sz w:val="24"/>
          <w:szCs w:val="24"/>
          <w:shd w:val="clear" w:color="auto" w:fill="FFFFFF"/>
        </w:rPr>
        <w:t>t</w:t>
      </w:r>
      <w:r w:rsidR="009D5003">
        <w:rPr>
          <w:rFonts w:ascii="Times New Roman" w:hAnsi="Times New Roman" w:cs="Times New Roman"/>
          <w:color w:val="000000" w:themeColor="text1"/>
          <w:sz w:val="24"/>
          <w:szCs w:val="24"/>
          <w:shd w:val="clear" w:color="auto" w:fill="FFFFFF"/>
        </w:rPr>
        <w:t>.</w:t>
      </w:r>
      <w:r w:rsidR="009D5003" w:rsidRPr="004C7AFA">
        <w:rPr>
          <w:rFonts w:ascii="Times New Roman" w:hAnsi="Times New Roman" w:cs="Times New Roman"/>
          <w:color w:val="000000" w:themeColor="text1"/>
          <w:sz w:val="24"/>
          <w:szCs w:val="24"/>
          <w:shd w:val="clear" w:color="auto" w:fill="FFFFFF"/>
        </w:rPr>
        <w:t>ha</w:t>
      </w:r>
      <w:r w:rsidR="009D5003" w:rsidRPr="004C7AFA">
        <w:rPr>
          <w:rFonts w:ascii="Times New Roman" w:hAnsi="Times New Roman" w:cs="Times New Roman"/>
          <w:color w:val="000000" w:themeColor="text1"/>
          <w:sz w:val="24"/>
          <w:szCs w:val="24"/>
          <w:shd w:val="clear" w:color="auto" w:fill="FFFFFF"/>
          <w:vertAlign w:val="superscript"/>
        </w:rPr>
        <w:t>-1</w:t>
      </w:r>
      <w:r w:rsidR="009D5003">
        <w:rPr>
          <w:rFonts w:ascii="Times New Roman" w:hAnsi="Times New Roman" w:cs="Times New Roman"/>
          <w:sz w:val="24"/>
          <w:szCs w:val="22"/>
        </w:rPr>
        <w:t>)</w:t>
      </w:r>
      <w:r w:rsidR="00B8536D">
        <w:rPr>
          <w:rFonts w:ascii="Times New Roman" w:hAnsi="Times New Roman" w:cs="Times New Roman"/>
          <w:sz w:val="24"/>
          <w:szCs w:val="22"/>
        </w:rPr>
        <w:t xml:space="preserve"> (min</w:t>
      </w:r>
      <w:r w:rsidR="00143DF8">
        <w:rPr>
          <w:rFonts w:ascii="Times New Roman" w:hAnsi="Times New Roman" w:cs="Times New Roman"/>
          <w:sz w:val="24"/>
          <w:szCs w:val="22"/>
        </w:rPr>
        <w:t xml:space="preserve"> </w:t>
      </w:r>
      <w:r w:rsidR="00B8536D">
        <w:rPr>
          <w:rFonts w:ascii="Times New Roman" w:hAnsi="Times New Roman" w:cs="Times New Roman"/>
          <w:sz w:val="24"/>
          <w:szCs w:val="22"/>
        </w:rPr>
        <w:t>=</w:t>
      </w:r>
      <w:r w:rsidR="00143DF8">
        <w:rPr>
          <w:rFonts w:ascii="Times New Roman" w:hAnsi="Times New Roman" w:cs="Times New Roman"/>
          <w:sz w:val="24"/>
          <w:szCs w:val="22"/>
        </w:rPr>
        <w:t xml:space="preserve"> 14.04</w:t>
      </w:r>
      <w:r w:rsidR="00B8536D">
        <w:rPr>
          <w:rFonts w:ascii="Times New Roman" w:hAnsi="Times New Roman" w:cs="Times New Roman"/>
          <w:sz w:val="24"/>
          <w:szCs w:val="22"/>
        </w:rPr>
        <w:t>, max</w:t>
      </w:r>
      <w:r w:rsidR="00143DF8">
        <w:rPr>
          <w:rFonts w:ascii="Times New Roman" w:hAnsi="Times New Roman" w:cs="Times New Roman"/>
          <w:sz w:val="24"/>
          <w:szCs w:val="22"/>
        </w:rPr>
        <w:t xml:space="preserve"> </w:t>
      </w:r>
      <w:r w:rsidR="00B8536D">
        <w:rPr>
          <w:rFonts w:ascii="Times New Roman" w:hAnsi="Times New Roman" w:cs="Times New Roman"/>
          <w:sz w:val="24"/>
          <w:szCs w:val="22"/>
        </w:rPr>
        <w:t>=</w:t>
      </w:r>
      <w:r w:rsidR="00143DF8">
        <w:rPr>
          <w:rFonts w:ascii="Times New Roman" w:hAnsi="Times New Roman" w:cs="Times New Roman"/>
          <w:sz w:val="24"/>
          <w:szCs w:val="22"/>
        </w:rPr>
        <w:t xml:space="preserve"> 110.10</w:t>
      </w:r>
      <w:r w:rsidR="00B8536D">
        <w:rPr>
          <w:rFonts w:ascii="Times New Roman" w:hAnsi="Times New Roman" w:cs="Times New Roman"/>
          <w:sz w:val="24"/>
          <w:szCs w:val="22"/>
        </w:rPr>
        <w:t>, average</w:t>
      </w:r>
      <w:r w:rsidR="00143DF8">
        <w:rPr>
          <w:rFonts w:ascii="Times New Roman" w:hAnsi="Times New Roman" w:cs="Times New Roman"/>
          <w:sz w:val="24"/>
          <w:szCs w:val="22"/>
        </w:rPr>
        <w:t xml:space="preserve"> </w:t>
      </w:r>
      <w:r w:rsidR="00B8536D">
        <w:rPr>
          <w:rFonts w:ascii="Times New Roman" w:hAnsi="Times New Roman" w:cs="Times New Roman"/>
          <w:sz w:val="24"/>
          <w:szCs w:val="22"/>
        </w:rPr>
        <w:t xml:space="preserve">= </w:t>
      </w:r>
      <w:r w:rsidR="00143DF8">
        <w:rPr>
          <w:rFonts w:ascii="Times New Roman" w:hAnsi="Times New Roman" w:cs="Times New Roman"/>
          <w:sz w:val="24"/>
          <w:szCs w:val="22"/>
        </w:rPr>
        <w:t>90.61</w:t>
      </w:r>
      <w:r w:rsidR="00B8536D">
        <w:rPr>
          <w:rFonts w:ascii="Times New Roman" w:hAnsi="Times New Roman" w:cs="Times New Roman"/>
          <w:sz w:val="24"/>
          <w:szCs w:val="22"/>
        </w:rPr>
        <w:t>)</w:t>
      </w:r>
      <w:r w:rsidR="00E306C9">
        <w:rPr>
          <w:rFonts w:ascii="Times New Roman" w:hAnsi="Times New Roman" w:cs="Times New Roman"/>
          <w:sz w:val="24"/>
          <w:szCs w:val="22"/>
        </w:rPr>
        <w:t xml:space="preserve">. </w:t>
      </w:r>
    </w:p>
    <w:p w:rsidR="009E1DED" w:rsidRDefault="009E1DED" w:rsidP="00AA5E81">
      <w:pPr>
        <w:jc w:val="both"/>
        <w:rPr>
          <w:rFonts w:ascii="Times New Roman" w:hAnsi="Times New Roman" w:cs="Times New Roman"/>
          <w:sz w:val="24"/>
          <w:szCs w:val="22"/>
        </w:rPr>
      </w:pPr>
    </w:p>
    <w:p w:rsidR="001155D4" w:rsidRPr="001155D4" w:rsidRDefault="001155D4" w:rsidP="00AA5E81">
      <w:pPr>
        <w:jc w:val="both"/>
        <w:rPr>
          <w:rFonts w:ascii="Times New Roman" w:hAnsi="Times New Roman" w:cs="Times New Roman"/>
          <w:b/>
          <w:bCs/>
          <w:sz w:val="24"/>
          <w:szCs w:val="22"/>
        </w:rPr>
      </w:pPr>
      <w:r w:rsidRPr="001155D4">
        <w:rPr>
          <w:rFonts w:ascii="Times New Roman" w:hAnsi="Times New Roman" w:cs="Times New Roman"/>
          <w:b/>
          <w:bCs/>
          <w:sz w:val="24"/>
          <w:szCs w:val="22"/>
        </w:rPr>
        <w:t xml:space="preserve">Correlation </w:t>
      </w:r>
      <w:ins w:id="263" w:author="acer" w:date="2024-08-15T13:19:00Z">
        <w:r w:rsidR="001644ED">
          <w:rPr>
            <w:rFonts w:ascii="Times New Roman" w:hAnsi="Times New Roman" w:cs="Times New Roman"/>
            <w:b/>
            <w:bCs/>
            <w:sz w:val="24"/>
            <w:szCs w:val="22"/>
          </w:rPr>
          <w:t>C</w:t>
        </w:r>
      </w:ins>
      <w:del w:id="264" w:author="acer" w:date="2024-08-15T13:19:00Z">
        <w:r w:rsidRPr="001155D4" w:rsidDel="001644ED">
          <w:rPr>
            <w:rFonts w:ascii="Times New Roman" w:hAnsi="Times New Roman" w:cs="Times New Roman"/>
            <w:b/>
            <w:bCs/>
            <w:sz w:val="24"/>
            <w:szCs w:val="22"/>
          </w:rPr>
          <w:delText>c</w:delText>
        </w:r>
      </w:del>
      <w:r w:rsidRPr="001155D4">
        <w:rPr>
          <w:rFonts w:ascii="Times New Roman" w:hAnsi="Times New Roman" w:cs="Times New Roman"/>
          <w:b/>
          <w:bCs/>
          <w:sz w:val="24"/>
          <w:szCs w:val="22"/>
        </w:rPr>
        <w:t xml:space="preserve">oefficient and </w:t>
      </w:r>
      <w:ins w:id="265" w:author="acer" w:date="2024-08-15T13:19:00Z">
        <w:r w:rsidR="001644ED">
          <w:rPr>
            <w:rFonts w:ascii="Times New Roman" w:hAnsi="Times New Roman" w:cs="Times New Roman"/>
            <w:b/>
            <w:bCs/>
            <w:sz w:val="24"/>
            <w:szCs w:val="22"/>
          </w:rPr>
          <w:t>C</w:t>
        </w:r>
      </w:ins>
      <w:del w:id="266" w:author="acer" w:date="2024-08-15T13:19:00Z">
        <w:r w:rsidRPr="001155D4" w:rsidDel="001644ED">
          <w:rPr>
            <w:rFonts w:ascii="Times New Roman" w:hAnsi="Times New Roman" w:cs="Times New Roman"/>
            <w:b/>
            <w:bCs/>
            <w:sz w:val="24"/>
            <w:szCs w:val="22"/>
          </w:rPr>
          <w:delText>c</w:delText>
        </w:r>
      </w:del>
      <w:r w:rsidRPr="001155D4">
        <w:rPr>
          <w:rFonts w:ascii="Times New Roman" w:hAnsi="Times New Roman" w:cs="Times New Roman"/>
          <w:b/>
          <w:bCs/>
          <w:sz w:val="24"/>
          <w:szCs w:val="22"/>
        </w:rPr>
        <w:t xml:space="preserve">oefficient of </w:t>
      </w:r>
      <w:ins w:id="267" w:author="acer" w:date="2024-08-15T13:20:00Z">
        <w:r w:rsidR="001644ED">
          <w:rPr>
            <w:rFonts w:ascii="Times New Roman" w:hAnsi="Times New Roman" w:cs="Times New Roman"/>
            <w:b/>
            <w:bCs/>
            <w:sz w:val="24"/>
            <w:szCs w:val="22"/>
          </w:rPr>
          <w:t>D</w:t>
        </w:r>
      </w:ins>
      <w:del w:id="268" w:author="acer" w:date="2024-08-15T13:20:00Z">
        <w:r w:rsidRPr="001155D4" w:rsidDel="001644ED">
          <w:rPr>
            <w:rFonts w:ascii="Times New Roman" w:hAnsi="Times New Roman" w:cs="Times New Roman"/>
            <w:b/>
            <w:bCs/>
            <w:sz w:val="24"/>
            <w:szCs w:val="22"/>
          </w:rPr>
          <w:delText>d</w:delText>
        </w:r>
      </w:del>
      <w:r w:rsidRPr="001155D4">
        <w:rPr>
          <w:rFonts w:ascii="Times New Roman" w:hAnsi="Times New Roman" w:cs="Times New Roman"/>
          <w:b/>
          <w:bCs/>
          <w:sz w:val="24"/>
          <w:szCs w:val="22"/>
        </w:rPr>
        <w:t>etermination</w:t>
      </w:r>
    </w:p>
    <w:p w:rsidR="0083409E" w:rsidRDefault="001155D4" w:rsidP="00AA5E81">
      <w:pPr>
        <w:jc w:val="both"/>
        <w:rPr>
          <w:rFonts w:ascii="Times New Roman" w:eastAsiaTheme="minorEastAsia" w:hAnsi="Times New Roman" w:cs="Times New Roman"/>
          <w:sz w:val="24"/>
          <w:szCs w:val="22"/>
        </w:rPr>
      </w:pPr>
      <w:r>
        <w:rPr>
          <w:rFonts w:ascii="Times New Roman" w:hAnsi="Times New Roman" w:cs="Times New Roman"/>
          <w:sz w:val="24"/>
          <w:szCs w:val="22"/>
        </w:rPr>
        <w:t xml:space="preserve">All of the vegetation indices </w:t>
      </w:r>
      <w:r w:rsidR="003B5C24">
        <w:rPr>
          <w:rFonts w:ascii="Times New Roman" w:hAnsi="Times New Roman" w:cs="Times New Roman"/>
          <w:sz w:val="24"/>
          <w:szCs w:val="22"/>
        </w:rPr>
        <w:t xml:space="preserve">(VIs) </w:t>
      </w:r>
      <w:r>
        <w:rPr>
          <w:rFonts w:ascii="Times New Roman" w:hAnsi="Times New Roman" w:cs="Times New Roman"/>
          <w:sz w:val="24"/>
          <w:szCs w:val="22"/>
        </w:rPr>
        <w:t>that were used as</w:t>
      </w:r>
      <w:ins w:id="269" w:author="acer" w:date="2024-08-15T13:21:00Z">
        <w:r w:rsidR="001644ED">
          <w:rPr>
            <w:rFonts w:ascii="Times New Roman" w:hAnsi="Times New Roman" w:cs="Times New Roman"/>
            <w:sz w:val="24"/>
            <w:szCs w:val="22"/>
          </w:rPr>
          <w:t xml:space="preserve"> an</w:t>
        </w:r>
      </w:ins>
      <w:r>
        <w:rPr>
          <w:rFonts w:ascii="Times New Roman" w:hAnsi="Times New Roman" w:cs="Times New Roman"/>
          <w:sz w:val="24"/>
          <w:szCs w:val="22"/>
        </w:rPr>
        <w:t xml:space="preserve"> independent variable showed a </w:t>
      </w:r>
      <w:r w:rsidRPr="000551E9">
        <w:rPr>
          <w:rFonts w:ascii="Times New Roman" w:hAnsi="Times New Roman" w:cs="Times New Roman"/>
          <w:sz w:val="24"/>
          <w:szCs w:val="22"/>
        </w:rPr>
        <w:t>good correlation with the dependent variable</w:t>
      </w:r>
      <w:ins w:id="270" w:author="acer" w:date="2024-08-08T19:57:00Z">
        <w:r w:rsidR="00CD395E">
          <w:rPr>
            <w:rFonts w:ascii="Times New Roman" w:hAnsi="Times New Roman" w:cs="Times New Roman"/>
            <w:sz w:val="24"/>
            <w:szCs w:val="22"/>
          </w:rPr>
          <w:t>:</w:t>
        </w:r>
      </w:ins>
      <w:del w:id="271" w:author="acer" w:date="2024-08-08T19:57:00Z">
        <w:r w:rsidR="00581BE9" w:rsidRPr="000551E9" w:rsidDel="00CD395E">
          <w:rPr>
            <w:rFonts w:ascii="Times New Roman" w:hAnsi="Times New Roman" w:cs="Times New Roman"/>
            <w:sz w:val="24"/>
            <w:szCs w:val="22"/>
          </w:rPr>
          <w:delText>-</w:delText>
        </w:r>
      </w:del>
      <w:r w:rsidRPr="000551E9">
        <w:rPr>
          <w:rFonts w:ascii="Times New Roman" w:hAnsi="Times New Roman" w:cs="Times New Roman"/>
          <w:sz w:val="24"/>
          <w:szCs w:val="22"/>
        </w:rPr>
        <w:t xml:space="preserve"> </w:t>
      </w:r>
      <w:r w:rsidR="003B5C24" w:rsidRPr="000551E9">
        <w:rPr>
          <w:rFonts w:ascii="Times New Roman" w:hAnsi="Times New Roman" w:cs="Times New Roman"/>
          <w:sz w:val="24"/>
          <w:szCs w:val="22"/>
        </w:rPr>
        <w:t>above ground biomass (</w:t>
      </w:r>
      <w:r w:rsidRPr="000551E9">
        <w:rPr>
          <w:rFonts w:ascii="Times New Roman" w:hAnsi="Times New Roman" w:cs="Times New Roman"/>
          <w:sz w:val="24"/>
          <w:szCs w:val="22"/>
        </w:rPr>
        <w:t>AGB</w:t>
      </w:r>
      <w:r w:rsidR="003B5C24" w:rsidRPr="000551E9">
        <w:rPr>
          <w:rFonts w:ascii="Times New Roman" w:hAnsi="Times New Roman" w:cs="Times New Roman"/>
          <w:sz w:val="24"/>
          <w:szCs w:val="22"/>
        </w:rPr>
        <w:t>)</w:t>
      </w:r>
      <w:r w:rsidRPr="000551E9">
        <w:rPr>
          <w:rFonts w:ascii="Times New Roman" w:hAnsi="Times New Roman" w:cs="Times New Roman"/>
          <w:sz w:val="24"/>
          <w:szCs w:val="22"/>
        </w:rPr>
        <w:t xml:space="preserve"> at plot level</w:t>
      </w:r>
      <w:ins w:id="272" w:author="acer" w:date="2024-08-08T19:57:00Z">
        <w:r w:rsidR="00CD395E">
          <w:rPr>
            <w:rFonts w:ascii="Times New Roman" w:hAnsi="Times New Roman" w:cs="Times New Roman"/>
            <w:sz w:val="24"/>
            <w:szCs w:val="22"/>
          </w:rPr>
          <w:t>,</w:t>
        </w:r>
      </w:ins>
      <w:r w:rsidRPr="000551E9">
        <w:rPr>
          <w:rFonts w:ascii="Times New Roman" w:hAnsi="Times New Roman" w:cs="Times New Roman"/>
          <w:sz w:val="24"/>
          <w:szCs w:val="22"/>
        </w:rPr>
        <w:t xml:space="preserve"> with </w:t>
      </w:r>
      <w:r w:rsidR="000551E9" w:rsidRPr="000551E9">
        <w:rPr>
          <w:rFonts w:ascii="Times New Roman" w:hAnsi="Times New Roman" w:cs="Times New Roman"/>
          <w:sz w:val="24"/>
          <w:szCs w:val="22"/>
        </w:rPr>
        <w:t xml:space="preserve">less than </w:t>
      </w:r>
      <w:r w:rsidRPr="000551E9">
        <w:rPr>
          <w:rFonts w:ascii="Times New Roman" w:hAnsi="Times New Roman" w:cs="Times New Roman"/>
          <w:sz w:val="24"/>
          <w:szCs w:val="22"/>
        </w:rPr>
        <w:t>5 % level of significance</w:t>
      </w:r>
      <w:r w:rsidRPr="00270BE6">
        <w:rPr>
          <w:rFonts w:ascii="Times New Roman" w:hAnsi="Times New Roman" w:cs="Times New Roman"/>
          <w:sz w:val="24"/>
          <w:szCs w:val="22"/>
        </w:rPr>
        <w:t>.</w:t>
      </w:r>
      <w:r>
        <w:rPr>
          <w:rFonts w:ascii="Times New Roman" w:hAnsi="Times New Roman" w:cs="Times New Roman"/>
          <w:sz w:val="24"/>
          <w:szCs w:val="22"/>
        </w:rPr>
        <w:t xml:space="preserve"> </w:t>
      </w:r>
      <w:r w:rsidR="00772795">
        <w:rPr>
          <w:rFonts w:ascii="Times New Roman" w:hAnsi="Times New Roman" w:cs="Times New Roman"/>
          <w:sz w:val="24"/>
          <w:szCs w:val="22"/>
        </w:rPr>
        <w:t xml:space="preserve">Out of </w:t>
      </w:r>
      <w:r w:rsidR="00581224">
        <w:rPr>
          <w:rFonts w:ascii="Times New Roman" w:hAnsi="Times New Roman" w:cs="Times New Roman"/>
          <w:sz w:val="24"/>
          <w:szCs w:val="22"/>
        </w:rPr>
        <w:t xml:space="preserve">total 55 models (5 models * 11 VIs) </w:t>
      </w:r>
      <w:r w:rsidR="00772795">
        <w:rPr>
          <w:rFonts w:ascii="Times New Roman" w:hAnsi="Times New Roman" w:cs="Times New Roman"/>
          <w:sz w:val="24"/>
          <w:szCs w:val="22"/>
        </w:rPr>
        <w:t xml:space="preserve">that were evaluated </w:t>
      </w:r>
      <w:r w:rsidR="00581224">
        <w:rPr>
          <w:rFonts w:ascii="Times New Roman" w:hAnsi="Times New Roman" w:cs="Times New Roman"/>
          <w:sz w:val="24"/>
          <w:szCs w:val="22"/>
        </w:rPr>
        <w:t xml:space="preserve">using </w:t>
      </w:r>
      <w:r w:rsidR="00772795">
        <w:rPr>
          <w:rFonts w:ascii="Times New Roman" w:hAnsi="Times New Roman" w:cs="Times New Roman"/>
          <w:sz w:val="24"/>
          <w:szCs w:val="22"/>
        </w:rPr>
        <w:t>the value of plot level biomass (</w:t>
      </w:r>
      <w:r w:rsidR="00772795" w:rsidRPr="004C7AFA">
        <w:rPr>
          <w:rFonts w:ascii="Times New Roman" w:hAnsi="Times New Roman" w:cs="Times New Roman"/>
          <w:color w:val="000000" w:themeColor="text1"/>
          <w:sz w:val="24"/>
          <w:szCs w:val="24"/>
          <w:shd w:val="clear" w:color="auto" w:fill="FFFFFF"/>
        </w:rPr>
        <w:t>t</w:t>
      </w:r>
      <w:r w:rsidR="00772795">
        <w:rPr>
          <w:rFonts w:ascii="Times New Roman" w:hAnsi="Times New Roman" w:cs="Times New Roman"/>
          <w:color w:val="000000" w:themeColor="text1"/>
          <w:sz w:val="24"/>
          <w:szCs w:val="24"/>
          <w:shd w:val="clear" w:color="auto" w:fill="FFFFFF"/>
        </w:rPr>
        <w:t>.</w:t>
      </w:r>
      <w:r w:rsidR="00772795" w:rsidRPr="004C7AFA">
        <w:rPr>
          <w:rFonts w:ascii="Times New Roman" w:hAnsi="Times New Roman" w:cs="Times New Roman"/>
          <w:color w:val="000000" w:themeColor="text1"/>
          <w:sz w:val="24"/>
          <w:szCs w:val="24"/>
          <w:shd w:val="clear" w:color="auto" w:fill="FFFFFF"/>
        </w:rPr>
        <w:t>ha</w:t>
      </w:r>
      <w:r w:rsidR="00772795" w:rsidRPr="004C7AFA">
        <w:rPr>
          <w:rFonts w:ascii="Times New Roman" w:hAnsi="Times New Roman" w:cs="Times New Roman"/>
          <w:color w:val="000000" w:themeColor="text1"/>
          <w:sz w:val="24"/>
          <w:szCs w:val="24"/>
          <w:shd w:val="clear" w:color="auto" w:fill="FFFFFF"/>
          <w:vertAlign w:val="superscript"/>
        </w:rPr>
        <w:t>-1</w:t>
      </w:r>
      <w:r w:rsidR="00772795">
        <w:rPr>
          <w:rFonts w:ascii="Times New Roman" w:hAnsi="Times New Roman" w:cs="Times New Roman"/>
          <w:sz w:val="24"/>
          <w:szCs w:val="22"/>
        </w:rPr>
        <w:t xml:space="preserve">) and vegetation indices (VIs), 6 models having value of </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r>
          <m:rPr>
            <m:sty m:val="p"/>
          </m:rPr>
          <w:rPr>
            <w:rFonts w:ascii="Cambria Math" w:eastAsiaTheme="minorEastAsia" w:hAnsi="Cambria Math" w:cs="Times New Roman"/>
            <w:sz w:val="24"/>
            <w:szCs w:val="22"/>
          </w:rPr>
          <m:t>≥0.70</m:t>
        </m:r>
      </m:oMath>
      <w:r w:rsidR="00772795">
        <w:rPr>
          <w:rFonts w:ascii="Times New Roman" w:eastAsiaTheme="minorEastAsia" w:hAnsi="Times New Roman" w:cs="Times New Roman"/>
          <w:sz w:val="24"/>
          <w:szCs w:val="22"/>
        </w:rPr>
        <w:t>, were selected</w:t>
      </w:r>
      <w:r w:rsidR="00A3602A">
        <w:rPr>
          <w:rFonts w:ascii="Times New Roman" w:eastAsiaTheme="minorEastAsia" w:hAnsi="Times New Roman" w:cs="Times New Roman"/>
          <w:sz w:val="24"/>
          <w:szCs w:val="22"/>
        </w:rPr>
        <w:t xml:space="preserve"> and shortlisted as shown in</w:t>
      </w:r>
      <w:ins w:id="273" w:author="acer" w:date="2024-08-15T13:23:00Z">
        <w:r w:rsidR="002871A5">
          <w:rPr>
            <w:rFonts w:ascii="Times New Roman" w:eastAsiaTheme="minorEastAsia" w:hAnsi="Times New Roman" w:cs="Times New Roman"/>
            <w:sz w:val="24"/>
            <w:szCs w:val="22"/>
          </w:rPr>
          <w:t xml:space="preserve"> the</w:t>
        </w:r>
      </w:ins>
      <w:r w:rsidR="00A3602A">
        <w:rPr>
          <w:rFonts w:ascii="Times New Roman" w:eastAsiaTheme="minorEastAsia" w:hAnsi="Times New Roman" w:cs="Times New Roman"/>
          <w:sz w:val="24"/>
          <w:szCs w:val="22"/>
        </w:rPr>
        <w:t xml:space="preserve"> table (3)</w:t>
      </w:r>
      <w:r w:rsidR="003B5C24">
        <w:rPr>
          <w:rFonts w:ascii="Times New Roman" w:eastAsiaTheme="minorEastAsia" w:hAnsi="Times New Roman" w:cs="Times New Roman"/>
          <w:sz w:val="24"/>
          <w:szCs w:val="22"/>
        </w:rPr>
        <w:t xml:space="preserve">. </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oMath>
      <w:r w:rsidR="003E7E65">
        <w:rPr>
          <w:rFonts w:ascii="Times New Roman" w:eastAsiaTheme="minorEastAsia" w:hAnsi="Times New Roman" w:cs="Times New Roman"/>
          <w:sz w:val="24"/>
          <w:szCs w:val="22"/>
        </w:rPr>
        <w:t xml:space="preserve"> </w:t>
      </w:r>
      <w:proofErr w:type="gramStart"/>
      <w:r w:rsidR="003B5C24">
        <w:rPr>
          <w:rFonts w:ascii="Times New Roman" w:eastAsiaTheme="minorEastAsia" w:hAnsi="Times New Roman" w:cs="Times New Roman"/>
          <w:sz w:val="24"/>
          <w:szCs w:val="22"/>
        </w:rPr>
        <w:t>value</w:t>
      </w:r>
      <w:proofErr w:type="gramEnd"/>
      <w:r w:rsidR="003B5C24">
        <w:rPr>
          <w:rFonts w:ascii="Times New Roman" w:eastAsiaTheme="minorEastAsia" w:hAnsi="Times New Roman" w:cs="Times New Roman"/>
          <w:sz w:val="24"/>
          <w:szCs w:val="22"/>
        </w:rPr>
        <w:t xml:space="preserve"> for overall</w:t>
      </w:r>
      <w:r w:rsidR="00603ADF">
        <w:rPr>
          <w:rFonts w:ascii="Times New Roman" w:eastAsiaTheme="minorEastAsia" w:hAnsi="Times New Roman" w:cs="Times New Roman"/>
          <w:sz w:val="24"/>
          <w:szCs w:val="22"/>
        </w:rPr>
        <w:t xml:space="preserve"> model</w:t>
      </w:r>
      <w:ins w:id="274" w:author="acer" w:date="2024-08-08T20:02:00Z">
        <w:r w:rsidR="00437849">
          <w:rPr>
            <w:rFonts w:ascii="Times New Roman" w:eastAsiaTheme="minorEastAsia" w:hAnsi="Times New Roman" w:cs="Times New Roman"/>
            <w:sz w:val="24"/>
            <w:szCs w:val="22"/>
          </w:rPr>
          <w:t>s</w:t>
        </w:r>
      </w:ins>
      <w:r w:rsidR="00603ADF">
        <w:rPr>
          <w:rFonts w:ascii="Times New Roman" w:eastAsiaTheme="minorEastAsia" w:hAnsi="Times New Roman" w:cs="Times New Roman"/>
          <w:sz w:val="24"/>
          <w:szCs w:val="22"/>
        </w:rPr>
        <w:t xml:space="preserve"> </w:t>
      </w:r>
      <w:del w:id="275" w:author="acer" w:date="2024-08-08T20:03:00Z">
        <w:r w:rsidR="00603ADF" w:rsidDel="00437849">
          <w:rPr>
            <w:rFonts w:ascii="Times New Roman" w:eastAsiaTheme="minorEastAsia" w:hAnsi="Times New Roman" w:cs="Times New Roman"/>
            <w:sz w:val="24"/>
            <w:szCs w:val="22"/>
          </w:rPr>
          <w:delText xml:space="preserve">is </w:delText>
        </w:r>
      </w:del>
      <w:ins w:id="276" w:author="acer" w:date="2024-08-08T20:03:00Z">
        <w:r w:rsidR="00437849">
          <w:rPr>
            <w:rFonts w:ascii="Times New Roman" w:eastAsiaTheme="minorEastAsia" w:hAnsi="Times New Roman" w:cs="Times New Roman"/>
            <w:sz w:val="24"/>
            <w:szCs w:val="22"/>
          </w:rPr>
          <w:t xml:space="preserve">are </w:t>
        </w:r>
      </w:ins>
      <w:r w:rsidR="00603ADF">
        <w:rPr>
          <w:rFonts w:ascii="Times New Roman" w:eastAsiaTheme="minorEastAsia" w:hAnsi="Times New Roman" w:cs="Times New Roman"/>
          <w:sz w:val="24"/>
          <w:szCs w:val="22"/>
        </w:rPr>
        <w:t>as shown in</w:t>
      </w:r>
      <w:ins w:id="277" w:author="acer" w:date="2024-08-15T13:23:00Z">
        <w:r w:rsidR="002871A5">
          <w:rPr>
            <w:rFonts w:ascii="Times New Roman" w:eastAsiaTheme="minorEastAsia" w:hAnsi="Times New Roman" w:cs="Times New Roman"/>
            <w:sz w:val="24"/>
            <w:szCs w:val="22"/>
          </w:rPr>
          <w:t xml:space="preserve"> the</w:t>
        </w:r>
      </w:ins>
      <w:r w:rsidR="00603ADF">
        <w:rPr>
          <w:rFonts w:ascii="Times New Roman" w:eastAsiaTheme="minorEastAsia" w:hAnsi="Times New Roman" w:cs="Times New Roman"/>
          <w:sz w:val="24"/>
          <w:szCs w:val="22"/>
        </w:rPr>
        <w:t xml:space="preserve"> table (2).</w:t>
      </w:r>
    </w:p>
    <w:p w:rsidR="00EF1225" w:rsidRDefault="00EF1225" w:rsidP="00DD589A">
      <w:pPr>
        <w:jc w:val="center"/>
        <w:rPr>
          <w:rFonts w:ascii="Times New Roman" w:hAnsi="Times New Roman" w:cs="Times New Roman"/>
          <w:sz w:val="24"/>
          <w:szCs w:val="22"/>
        </w:rPr>
      </w:pPr>
      <w:r>
        <w:rPr>
          <w:rFonts w:ascii="Times New Roman" w:eastAsiaTheme="minorEastAsia" w:hAnsi="Times New Roman" w:cs="Times New Roman"/>
          <w:sz w:val="24"/>
          <w:szCs w:val="22"/>
        </w:rPr>
        <w:t xml:space="preserve">Table </w:t>
      </w:r>
      <w:r w:rsidR="00F420FC">
        <w:rPr>
          <w:rFonts w:ascii="Times New Roman" w:eastAsiaTheme="minorEastAsia" w:hAnsi="Times New Roman" w:cs="Times New Roman"/>
          <w:sz w:val="24"/>
          <w:szCs w:val="22"/>
        </w:rPr>
        <w:t>(</w:t>
      </w:r>
      <w:r>
        <w:rPr>
          <w:rFonts w:ascii="Times New Roman" w:eastAsiaTheme="minorEastAsia" w:hAnsi="Times New Roman" w:cs="Times New Roman"/>
          <w:sz w:val="24"/>
          <w:szCs w:val="22"/>
        </w:rPr>
        <w:t>2</w:t>
      </w:r>
      <w:r w:rsidR="00F420FC">
        <w:rPr>
          <w:rFonts w:ascii="Times New Roman" w:eastAsiaTheme="minorEastAsia" w:hAnsi="Times New Roman" w:cs="Times New Roman"/>
          <w:sz w:val="24"/>
          <w:szCs w:val="22"/>
        </w:rPr>
        <w:t>)</w:t>
      </w:r>
      <w:r>
        <w:rPr>
          <w:rFonts w:ascii="Times New Roman" w:eastAsiaTheme="minorEastAsia" w:hAnsi="Times New Roman" w:cs="Times New Roman"/>
          <w:sz w:val="24"/>
          <w:szCs w:val="22"/>
        </w:rPr>
        <w:t>:</w:t>
      </w:r>
      <w:r w:rsidR="005C70D9">
        <w:rPr>
          <w:rFonts w:ascii="Times New Roman" w:eastAsiaTheme="minorEastAsia" w:hAnsi="Times New Roman" w:cs="Times New Roman"/>
          <w:sz w:val="24"/>
          <w:szCs w:val="22"/>
        </w:rPr>
        <w:t xml:space="preserve"> Coefficient of determination</w:t>
      </w:r>
      <w:r>
        <w:rPr>
          <w:rFonts w:ascii="Times New Roman" w:eastAsiaTheme="minorEastAsia" w:hAnsi="Times New Roman" w:cs="Times New Roman"/>
          <w:sz w:val="24"/>
          <w:szCs w:val="22"/>
        </w:rPr>
        <w:t xml:space="preserve"> </w:t>
      </w:r>
      <w:r w:rsidR="005C70D9">
        <w:rPr>
          <w:rFonts w:ascii="Times New Roman" w:eastAsiaTheme="minorEastAsia" w:hAnsi="Times New Roman" w:cs="Times New Roman"/>
          <w:sz w:val="24"/>
          <w:szCs w:val="22"/>
        </w:rPr>
        <w:t>(</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r>
          <w:rPr>
            <w:rFonts w:ascii="Cambria Math" w:eastAsiaTheme="minorEastAsia" w:hAnsi="Cambria Math" w:cs="Times New Roman"/>
            <w:sz w:val="24"/>
            <w:szCs w:val="22"/>
          </w:rPr>
          <m:t>)</m:t>
        </m:r>
      </m:oMath>
      <w:r w:rsidR="00DD589A">
        <w:rPr>
          <w:rFonts w:ascii="Times New Roman" w:eastAsiaTheme="minorEastAsia" w:hAnsi="Times New Roman" w:cs="Times New Roman"/>
          <w:sz w:val="24"/>
          <w:szCs w:val="22"/>
        </w:rPr>
        <w:t xml:space="preserve"> between AGB and VIs (5 different models)</w:t>
      </w:r>
    </w:p>
    <w:tbl>
      <w:tblPr>
        <w:tblW w:w="5000" w:type="pct"/>
        <w:tblLook w:val="04A0" w:firstRow="1" w:lastRow="0" w:firstColumn="1" w:lastColumn="0" w:noHBand="0" w:noVBand="1"/>
      </w:tblPr>
      <w:tblGrid>
        <w:gridCol w:w="756"/>
        <w:gridCol w:w="1210"/>
        <w:gridCol w:w="1069"/>
        <w:gridCol w:w="1758"/>
        <w:gridCol w:w="1491"/>
        <w:gridCol w:w="1021"/>
        <w:gridCol w:w="1711"/>
      </w:tblGrid>
      <w:tr w:rsidR="00951C79" w:rsidRPr="00603ADF" w:rsidTr="00951C79">
        <w:trPr>
          <w:trHeight w:val="360"/>
        </w:trPr>
        <w:tc>
          <w:tcPr>
            <w:tcW w:w="41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S.N.</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03ADF" w:rsidRPr="00D56020" w:rsidRDefault="006D6A44" w:rsidP="00603ADF">
            <w:pPr>
              <w:spacing w:after="0" w:line="240" w:lineRule="auto"/>
              <w:jc w:val="center"/>
              <w:rPr>
                <w:rFonts w:ascii="Times New Roman" w:eastAsia="Times New Roman" w:hAnsi="Times New Roman" w:cs="Times New Roman"/>
                <w:b/>
                <w:color w:val="000000"/>
                <w:sz w:val="24"/>
                <w:szCs w:val="24"/>
              </w:rPr>
            </w:pPr>
            <w:r w:rsidRPr="00D56020">
              <w:rPr>
                <w:rFonts w:ascii="Times New Roman" w:eastAsia="Times New Roman" w:hAnsi="Times New Roman" w:cs="Times New Roman"/>
                <w:b/>
                <w:color w:val="000000"/>
                <w:sz w:val="24"/>
                <w:szCs w:val="24"/>
              </w:rPr>
              <w:t>VIs</w:t>
            </w:r>
          </w:p>
        </w:tc>
        <w:tc>
          <w:tcPr>
            <w:tcW w:w="3910" w:type="pct"/>
            <w:gridSpan w:val="5"/>
            <w:tcBorders>
              <w:top w:val="single" w:sz="4" w:space="0" w:color="auto"/>
              <w:left w:val="nil"/>
              <w:bottom w:val="single" w:sz="4" w:space="0" w:color="auto"/>
              <w:right w:val="single" w:sz="4" w:space="0" w:color="auto"/>
            </w:tcBorders>
            <w:shd w:val="clear" w:color="auto" w:fill="auto"/>
            <w:noWrap/>
            <w:vAlign w:val="center"/>
            <w:hideMark/>
          </w:tcPr>
          <w:p w:rsidR="00603ADF" w:rsidRPr="00D56020" w:rsidRDefault="00F512B8" w:rsidP="00603ADF">
            <w:pPr>
              <w:spacing w:after="0" w:line="240" w:lineRule="auto"/>
              <w:jc w:val="center"/>
              <w:rPr>
                <w:rFonts w:ascii="Times New Roman" w:eastAsia="Times New Roman" w:hAnsi="Times New Roman" w:cs="Times New Roman"/>
                <w:b/>
                <w:color w:val="000000"/>
                <w:sz w:val="24"/>
                <w:szCs w:val="24"/>
              </w:rPr>
            </w:pPr>
            <m:oMathPara>
              <m:oMath>
                <m:sSup>
                  <m:sSupPr>
                    <m:ctrlPr>
                      <w:rPr>
                        <w:rFonts w:ascii="Cambria Math" w:eastAsiaTheme="minorEastAsia" w:hAnsi="Cambria Math" w:cs="Times New Roman"/>
                        <w:b/>
                        <w:color w:val="000000" w:themeColor="text1"/>
                        <w:sz w:val="24"/>
                        <w:szCs w:val="22"/>
                      </w:rPr>
                    </m:ctrlPr>
                  </m:sSupPr>
                  <m:e>
                    <m:r>
                      <m:rPr>
                        <m:sty m:val="b"/>
                      </m:rPr>
                      <w:rPr>
                        <w:rFonts w:ascii="Cambria Math" w:eastAsiaTheme="minorEastAsia" w:hAnsi="Cambria Math" w:cs="Times New Roman"/>
                        <w:color w:val="000000" w:themeColor="text1"/>
                        <w:sz w:val="24"/>
                        <w:szCs w:val="22"/>
                      </w:rPr>
                      <m:t>R</m:t>
                    </m:r>
                  </m:e>
                  <m:sup>
                    <m:r>
                      <m:rPr>
                        <m:sty m:val="b"/>
                      </m:rPr>
                      <w:rPr>
                        <w:rFonts w:ascii="Cambria Math" w:eastAsiaTheme="minorEastAsia" w:hAnsi="Cambria Math" w:cs="Times New Roman"/>
                        <w:color w:val="000000" w:themeColor="text1"/>
                        <w:sz w:val="24"/>
                        <w:szCs w:val="22"/>
                      </w:rPr>
                      <m:t>2</m:t>
                    </m:r>
                  </m:sup>
                </m:sSup>
              </m:oMath>
            </m:oMathPara>
          </w:p>
        </w:tc>
      </w:tr>
      <w:tr w:rsidR="00603ADF" w:rsidRPr="00603ADF" w:rsidTr="00951C79">
        <w:trPr>
          <w:trHeight w:val="360"/>
        </w:trPr>
        <w:tc>
          <w:tcPr>
            <w:tcW w:w="419" w:type="pct"/>
            <w:vMerge/>
            <w:tcBorders>
              <w:top w:val="single" w:sz="4" w:space="0" w:color="auto"/>
              <w:left w:val="single" w:sz="4" w:space="0" w:color="auto"/>
              <w:bottom w:val="single" w:sz="4" w:space="0" w:color="auto"/>
              <w:right w:val="single" w:sz="4" w:space="0" w:color="auto"/>
            </w:tcBorders>
            <w:vAlign w:val="center"/>
            <w:hideMark/>
          </w:tcPr>
          <w:p w:rsidR="00603ADF" w:rsidRPr="00603ADF" w:rsidRDefault="00603ADF" w:rsidP="00603ADF">
            <w:pPr>
              <w:spacing w:after="0" w:line="240" w:lineRule="auto"/>
              <w:rPr>
                <w:rFonts w:ascii="Times New Roman" w:eastAsia="Times New Roman" w:hAnsi="Times New Roman" w:cs="Times New Roman"/>
                <w:b/>
                <w:bCs/>
                <w:color w:val="000000"/>
                <w:sz w:val="24"/>
                <w:szCs w:val="24"/>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603ADF" w:rsidRPr="00603ADF" w:rsidRDefault="00603ADF" w:rsidP="00603ADF">
            <w:pPr>
              <w:spacing w:after="0" w:line="240" w:lineRule="auto"/>
              <w:rPr>
                <w:rFonts w:ascii="Times New Roman" w:eastAsia="Times New Roman" w:hAnsi="Times New Roman" w:cs="Times New Roman"/>
                <w:b/>
                <w:bCs/>
                <w:color w:val="000000"/>
                <w:sz w:val="24"/>
                <w:szCs w:val="24"/>
              </w:rPr>
            </w:pP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Linear</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Logarithmic</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Quadratic</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Power</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Exponential</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1</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NDVI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w:t>
            </w:r>
            <w:r w:rsidR="00487992">
              <w:rPr>
                <w:rFonts w:ascii="Times New Roman" w:eastAsia="Times New Roman" w:hAnsi="Times New Roman" w:cs="Times New Roman"/>
                <w:color w:val="000000"/>
                <w:sz w:val="24"/>
                <w:szCs w:val="24"/>
              </w:rPr>
              <w:t>8</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w:t>
            </w:r>
            <w:r w:rsidR="00487992">
              <w:rPr>
                <w:rFonts w:ascii="Times New Roman" w:eastAsia="Times New Roman" w:hAnsi="Times New Roman" w:cs="Times New Roman"/>
                <w:color w:val="000000"/>
                <w:sz w:val="24"/>
                <w:szCs w:val="24"/>
              </w:rPr>
              <w:t>7</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0.8</w:t>
            </w:r>
            <w:r w:rsidR="00487992">
              <w:rPr>
                <w:rFonts w:ascii="Times New Roman" w:eastAsia="Times New Roman" w:hAnsi="Times New Roman" w:cs="Times New Roman"/>
                <w:b/>
                <w:bCs/>
                <w:color w:val="000000"/>
                <w:sz w:val="24"/>
                <w:szCs w:val="24"/>
              </w:rPr>
              <w:t>6</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9</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w:t>
            </w:r>
            <w:r w:rsidR="00487992">
              <w:rPr>
                <w:rFonts w:ascii="Times New Roman" w:eastAsia="Times New Roman" w:hAnsi="Times New Roman" w:cs="Times New Roman"/>
                <w:color w:val="000000"/>
                <w:sz w:val="24"/>
                <w:szCs w:val="24"/>
              </w:rPr>
              <w:t>40</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2</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SR</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0.48</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w:t>
            </w:r>
            <w:r w:rsidR="00487992">
              <w:rPr>
                <w:rFonts w:ascii="Times New Roman" w:eastAsia="Times New Roman" w:hAnsi="Times New Roman" w:cs="Times New Roman"/>
                <w:color w:val="000000"/>
                <w:sz w:val="24"/>
                <w:szCs w:val="24"/>
              </w:rPr>
              <w:t>5</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0.77</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0.37</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0.31</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3</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DVI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0.40</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0.48</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0.66</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w:t>
            </w:r>
            <w:r w:rsidR="00487992">
              <w:rPr>
                <w:rFonts w:ascii="Times New Roman" w:eastAsia="Times New Roman" w:hAnsi="Times New Roman" w:cs="Times New Roman"/>
                <w:color w:val="000000"/>
                <w:sz w:val="24"/>
                <w:szCs w:val="24"/>
              </w:rPr>
              <w:t>2</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0.25</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4</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NDWI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0.49</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DE587F" w:rsidP="00603AD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0.69</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 </w:t>
            </w:r>
            <w:r w:rsidR="00DE587F">
              <w:rPr>
                <w:rFonts w:ascii="Times New Roman" w:eastAsia="Times New Roman" w:hAnsi="Times New Roman" w:cs="Times New Roman"/>
                <w:color w:val="000000"/>
                <w:sz w:val="24"/>
                <w:szCs w:val="24"/>
              </w:rPr>
              <w:t>-</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w:t>
            </w:r>
            <w:r w:rsidR="00487992">
              <w:rPr>
                <w:rFonts w:ascii="Times New Roman" w:eastAsia="Times New Roman" w:hAnsi="Times New Roman" w:cs="Times New Roman"/>
                <w:color w:val="000000"/>
                <w:sz w:val="24"/>
                <w:szCs w:val="24"/>
              </w:rPr>
              <w:t>8</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5</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RDVI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0.44</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0.48</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0.69</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w:t>
            </w:r>
            <w:r w:rsidR="00487992">
              <w:rPr>
                <w:rFonts w:ascii="Times New Roman" w:eastAsia="Times New Roman" w:hAnsi="Times New Roman" w:cs="Times New Roman"/>
                <w:color w:val="000000"/>
                <w:sz w:val="24"/>
                <w:szCs w:val="24"/>
              </w:rPr>
              <w:t>2</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0.28</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6</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WDRVI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0.50</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 </w:t>
            </w:r>
            <w:r w:rsidR="00DE587F">
              <w:rPr>
                <w:rFonts w:ascii="Times New Roman" w:eastAsia="Times New Roman" w:hAnsi="Times New Roman" w:cs="Times New Roman"/>
                <w:color w:val="000000"/>
                <w:sz w:val="24"/>
                <w:szCs w:val="24"/>
              </w:rPr>
              <w:t>-</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0.79</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DE587F" w:rsidP="00603AD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03ADF" w:rsidRPr="00603ADF">
              <w:rPr>
                <w:rFonts w:ascii="Times New Roman" w:eastAsia="Times New Roman" w:hAnsi="Times New Roman" w:cs="Times New Roman"/>
                <w:color w:val="000000"/>
                <w:sz w:val="24"/>
                <w:szCs w:val="24"/>
              </w:rPr>
              <w:t> </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0.33</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7</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VARI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0.52</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 </w:t>
            </w:r>
            <w:r w:rsidR="00DE587F">
              <w:rPr>
                <w:rFonts w:ascii="Times New Roman" w:eastAsia="Times New Roman" w:hAnsi="Times New Roman" w:cs="Times New Roman"/>
                <w:color w:val="000000"/>
                <w:sz w:val="24"/>
                <w:szCs w:val="24"/>
              </w:rPr>
              <w:t>-</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0.7</w:t>
            </w:r>
            <w:r w:rsidR="00487992">
              <w:rPr>
                <w:rFonts w:ascii="Times New Roman" w:eastAsia="Times New Roman" w:hAnsi="Times New Roman" w:cs="Times New Roman"/>
                <w:b/>
                <w:bCs/>
                <w:color w:val="000000"/>
                <w:sz w:val="24"/>
                <w:szCs w:val="24"/>
              </w:rPr>
              <w:t>1</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DE587F" w:rsidP="00603AD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0.31</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8</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EVI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0.55</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0.65</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0.77</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5</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0.34</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9</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IPVI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w:t>
            </w:r>
            <w:r w:rsidR="00487992">
              <w:rPr>
                <w:rFonts w:ascii="Times New Roman" w:eastAsia="Times New Roman" w:hAnsi="Times New Roman" w:cs="Times New Roman"/>
                <w:color w:val="000000"/>
                <w:sz w:val="24"/>
                <w:szCs w:val="24"/>
              </w:rPr>
              <w:t>7</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0.59</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0.8</w:t>
            </w:r>
            <w:r w:rsidR="00487992">
              <w:rPr>
                <w:rFonts w:ascii="Times New Roman" w:eastAsia="Times New Roman" w:hAnsi="Times New Roman" w:cs="Times New Roman"/>
                <w:b/>
                <w:bCs/>
                <w:color w:val="000000"/>
                <w:sz w:val="24"/>
                <w:szCs w:val="24"/>
              </w:rPr>
              <w:t>5</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0.41</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0.39</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10</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NLI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5</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5</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5</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0.28</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0.28</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11</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GNDVI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0.49</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0.53</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0.69</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0.42</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w:t>
            </w:r>
            <w:r w:rsidR="00487992">
              <w:rPr>
                <w:rFonts w:ascii="Times New Roman" w:eastAsia="Times New Roman" w:hAnsi="Times New Roman" w:cs="Times New Roman"/>
                <w:color w:val="000000"/>
                <w:sz w:val="24"/>
                <w:szCs w:val="24"/>
              </w:rPr>
              <w:t>8</w:t>
            </w:r>
          </w:p>
        </w:tc>
      </w:tr>
    </w:tbl>
    <w:p w:rsidR="0028105A" w:rsidRDefault="00A53758" w:rsidP="00A53758">
      <w:pPr>
        <w:rPr>
          <w:rFonts w:ascii="Times New Roman" w:hAnsi="Times New Roman" w:cs="Times New Roman"/>
          <w:sz w:val="24"/>
          <w:szCs w:val="22"/>
        </w:rPr>
      </w:pPr>
      <w:r>
        <w:rPr>
          <w:rFonts w:ascii="Times New Roman" w:hAnsi="Times New Roman" w:cs="Times New Roman"/>
          <w:sz w:val="24"/>
          <w:szCs w:val="22"/>
        </w:rPr>
        <w:t xml:space="preserve">Note: </w:t>
      </w:r>
      <w:r w:rsidR="001E0BFA">
        <w:rPr>
          <w:rFonts w:ascii="Times New Roman" w:hAnsi="Times New Roman" w:cs="Times New Roman"/>
          <w:sz w:val="24"/>
          <w:szCs w:val="22"/>
        </w:rPr>
        <w:t xml:space="preserve">Values of </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oMath>
      <w:r w:rsidR="001E0BFA">
        <w:rPr>
          <w:rFonts w:ascii="Times New Roman" w:hAnsi="Times New Roman" w:cs="Times New Roman"/>
          <w:sz w:val="24"/>
          <w:szCs w:val="22"/>
        </w:rPr>
        <w:t xml:space="preserve"> greater than 0.70 are highlighted (bold)</w:t>
      </w:r>
    </w:p>
    <w:p w:rsidR="00951C79" w:rsidRDefault="003E16DA" w:rsidP="003E16DA">
      <w:pPr>
        <w:jc w:val="center"/>
        <w:rPr>
          <w:rFonts w:ascii="Times New Roman" w:hAnsi="Times New Roman" w:cs="Times New Roman"/>
          <w:sz w:val="24"/>
          <w:szCs w:val="22"/>
        </w:rPr>
      </w:pPr>
      <w:r>
        <w:rPr>
          <w:rFonts w:ascii="Times New Roman" w:hAnsi="Times New Roman" w:cs="Times New Roman"/>
          <w:sz w:val="24"/>
          <w:szCs w:val="22"/>
        </w:rPr>
        <w:t xml:space="preserve">Table </w:t>
      </w:r>
      <w:r w:rsidR="00F420FC">
        <w:rPr>
          <w:rFonts w:ascii="Times New Roman" w:hAnsi="Times New Roman" w:cs="Times New Roman"/>
          <w:sz w:val="24"/>
          <w:szCs w:val="22"/>
        </w:rPr>
        <w:t>(</w:t>
      </w:r>
      <w:r>
        <w:rPr>
          <w:rFonts w:ascii="Times New Roman" w:hAnsi="Times New Roman" w:cs="Times New Roman"/>
          <w:sz w:val="24"/>
          <w:szCs w:val="22"/>
        </w:rPr>
        <w:t>3</w:t>
      </w:r>
      <w:r w:rsidR="00F420FC">
        <w:rPr>
          <w:rFonts w:ascii="Times New Roman" w:hAnsi="Times New Roman" w:cs="Times New Roman"/>
          <w:sz w:val="24"/>
          <w:szCs w:val="22"/>
        </w:rPr>
        <w:t>)</w:t>
      </w:r>
      <w:r>
        <w:rPr>
          <w:rFonts w:ascii="Times New Roman" w:hAnsi="Times New Roman" w:cs="Times New Roman"/>
          <w:sz w:val="24"/>
          <w:szCs w:val="22"/>
        </w:rPr>
        <w:t>: Parameter estimates and fit statistics of shortlisted model</w:t>
      </w:r>
    </w:p>
    <w:tbl>
      <w:tblPr>
        <w:tblW w:w="9509" w:type="dxa"/>
        <w:tblLook w:val="04A0" w:firstRow="1" w:lastRow="0" w:firstColumn="1" w:lastColumn="0" w:noHBand="0" w:noVBand="1"/>
      </w:tblPr>
      <w:tblGrid>
        <w:gridCol w:w="1030"/>
        <w:gridCol w:w="1251"/>
        <w:gridCol w:w="1350"/>
        <w:gridCol w:w="1260"/>
        <w:gridCol w:w="1260"/>
        <w:gridCol w:w="636"/>
        <w:gridCol w:w="925"/>
        <w:gridCol w:w="966"/>
        <w:gridCol w:w="966"/>
      </w:tblGrid>
      <w:tr w:rsidR="00D56020" w:rsidRPr="00D56020" w:rsidTr="00D56020">
        <w:trPr>
          <w:trHeight w:val="312"/>
        </w:trPr>
        <w:tc>
          <w:tcPr>
            <w:tcW w:w="8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VIs</w:t>
            </w:r>
          </w:p>
        </w:tc>
        <w:tc>
          <w:tcPr>
            <w:tcW w:w="3861" w:type="dxa"/>
            <w:gridSpan w:val="3"/>
            <w:tcBorders>
              <w:top w:val="single" w:sz="4" w:space="0" w:color="auto"/>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Parameter estimates</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 xml:space="preserve">Forms of </w:t>
            </w:r>
            <w:r w:rsidRPr="00D56020">
              <w:rPr>
                <w:rFonts w:ascii="Times New Roman" w:eastAsia="Times New Roman" w:hAnsi="Times New Roman" w:cs="Times New Roman"/>
                <w:b/>
                <w:bCs/>
                <w:color w:val="000000"/>
                <w:sz w:val="24"/>
                <w:szCs w:val="24"/>
              </w:rPr>
              <w:br/>
              <w:t>Equation</w:t>
            </w:r>
          </w:p>
        </w:tc>
        <w:tc>
          <w:tcPr>
            <w:tcW w:w="3493" w:type="dxa"/>
            <w:gridSpan w:val="4"/>
            <w:tcBorders>
              <w:top w:val="single" w:sz="4" w:space="0" w:color="auto"/>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Fit Statistics</w:t>
            </w:r>
          </w:p>
        </w:tc>
      </w:tr>
      <w:tr w:rsidR="00D56020" w:rsidRPr="00D56020" w:rsidTr="00D56020">
        <w:trPr>
          <w:trHeight w:val="312"/>
        </w:trPr>
        <w:tc>
          <w:tcPr>
            <w:tcW w:w="895" w:type="dxa"/>
            <w:vMerge/>
            <w:tcBorders>
              <w:top w:val="single" w:sz="4" w:space="0" w:color="auto"/>
              <w:left w:val="single" w:sz="4" w:space="0" w:color="auto"/>
              <w:bottom w:val="single" w:sz="4" w:space="0" w:color="auto"/>
              <w:right w:val="single" w:sz="4" w:space="0" w:color="auto"/>
            </w:tcBorders>
            <w:vAlign w:val="center"/>
            <w:hideMark/>
          </w:tcPr>
          <w:p w:rsidR="00D56020" w:rsidRPr="00D56020" w:rsidRDefault="00D56020" w:rsidP="00D56020">
            <w:pPr>
              <w:spacing w:after="0" w:line="240" w:lineRule="auto"/>
              <w:rPr>
                <w:rFonts w:ascii="Times New Roman" w:eastAsia="Times New Roman" w:hAnsi="Times New Roman" w:cs="Times New Roman"/>
                <w:b/>
                <w:bCs/>
                <w:color w:val="000000"/>
                <w:sz w:val="24"/>
                <w:szCs w:val="24"/>
              </w:rPr>
            </w:pP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F512B8" w:rsidP="00D56020">
            <w:pPr>
              <w:spacing w:after="0" w:line="240" w:lineRule="auto"/>
              <w:jc w:val="center"/>
              <w:rPr>
                <w:rFonts w:ascii="Times New Roman" w:eastAsia="Times New Roman" w:hAnsi="Times New Roman" w:cs="Times New Roman"/>
                <w:b/>
                <w:bCs/>
                <w:color w:val="000000"/>
                <w:sz w:val="24"/>
                <w:szCs w:val="24"/>
              </w:rPr>
            </w:pPr>
            <m:oMathPara>
              <m:oMath>
                <m:sSub>
                  <m:sSubPr>
                    <m:ctrlPr>
                      <w:rPr>
                        <w:rFonts w:ascii="Cambria Math" w:hAnsi="Cambria Math"/>
                        <w:b/>
                        <w:bCs/>
                        <w:i/>
                        <w:iCs/>
                        <w:color w:val="000000" w:themeColor="text1"/>
                        <w:sz w:val="24"/>
                        <w:szCs w:val="22"/>
                      </w:rPr>
                    </m:ctrlPr>
                  </m:sSubPr>
                  <m:e>
                    <m:r>
                      <m:rPr>
                        <m:sty m:val="b"/>
                      </m:rPr>
                      <w:rPr>
                        <w:rFonts w:ascii="Cambria Math" w:eastAsia="Cambria Math" w:hAnsi="Cambria Math"/>
                        <w:color w:val="000000" w:themeColor="text1"/>
                        <w:sz w:val="24"/>
                        <w:szCs w:val="22"/>
                      </w:rPr>
                      <m:t>β</m:t>
                    </m:r>
                  </m:e>
                  <m:sub>
                    <m:r>
                      <m:rPr>
                        <m:sty m:val="b"/>
                      </m:rPr>
                      <w:rPr>
                        <w:rFonts w:ascii="Cambria Math" w:hAnsi="Cambria Math"/>
                        <w:color w:val="000000" w:themeColor="text1"/>
                        <w:sz w:val="24"/>
                        <w:szCs w:val="22"/>
                      </w:rPr>
                      <m:t>0</m:t>
                    </m:r>
                  </m:sub>
                </m:sSub>
              </m:oMath>
            </m:oMathPara>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F512B8" w:rsidP="00D56020">
            <w:pPr>
              <w:spacing w:after="0" w:line="240" w:lineRule="auto"/>
              <w:jc w:val="center"/>
              <w:rPr>
                <w:rFonts w:ascii="Times New Roman" w:eastAsia="Times New Roman" w:hAnsi="Times New Roman" w:cs="Times New Roman"/>
                <w:b/>
                <w:bCs/>
                <w:color w:val="000000"/>
                <w:sz w:val="24"/>
                <w:szCs w:val="24"/>
              </w:rPr>
            </w:pPr>
            <m:oMathPara>
              <m:oMath>
                <m:sSub>
                  <m:sSubPr>
                    <m:ctrlPr>
                      <w:rPr>
                        <w:rFonts w:ascii="Cambria Math" w:hAnsi="Cambria Math"/>
                        <w:b/>
                        <w:bCs/>
                        <w:color w:val="000000" w:themeColor="text1"/>
                        <w:sz w:val="24"/>
                        <w:szCs w:val="22"/>
                      </w:rPr>
                    </m:ctrlPr>
                  </m:sSubPr>
                  <m:e>
                    <m:r>
                      <m:rPr>
                        <m:sty m:val="b"/>
                      </m:rPr>
                      <w:rPr>
                        <w:rFonts w:ascii="Cambria Math" w:eastAsia="Cambria Math" w:hAnsi="Cambria Math"/>
                        <w:color w:val="000000" w:themeColor="text1"/>
                        <w:sz w:val="24"/>
                        <w:szCs w:val="22"/>
                      </w:rPr>
                      <m:t>β</m:t>
                    </m:r>
                  </m:e>
                  <m:sub>
                    <m:r>
                      <m:rPr>
                        <m:sty m:val="b"/>
                      </m:rPr>
                      <w:rPr>
                        <w:rFonts w:ascii="Cambria Math" w:hAnsi="Cambria Math"/>
                        <w:color w:val="000000" w:themeColor="text1"/>
                        <w:sz w:val="24"/>
                        <w:szCs w:val="22"/>
                      </w:rPr>
                      <m:t>1</m:t>
                    </m:r>
                  </m:sub>
                </m:sSub>
              </m:oMath>
            </m:oMathPara>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F512B8" w:rsidP="00D56020">
            <w:pPr>
              <w:spacing w:after="0" w:line="240" w:lineRule="auto"/>
              <w:jc w:val="center"/>
              <w:rPr>
                <w:rFonts w:ascii="Times New Roman" w:eastAsia="Times New Roman" w:hAnsi="Times New Roman" w:cs="Times New Roman"/>
                <w:b/>
                <w:bCs/>
                <w:color w:val="000000"/>
                <w:sz w:val="24"/>
                <w:szCs w:val="24"/>
              </w:rPr>
            </w:pPr>
            <m:oMathPara>
              <m:oMath>
                <m:sSub>
                  <m:sSubPr>
                    <m:ctrlPr>
                      <w:rPr>
                        <w:rFonts w:ascii="Cambria Math" w:hAnsi="Cambria Math"/>
                        <w:b/>
                        <w:bCs/>
                        <w:i/>
                        <w:iCs/>
                        <w:color w:val="000000" w:themeColor="text1"/>
                        <w:sz w:val="24"/>
                        <w:szCs w:val="24"/>
                      </w:rPr>
                    </m:ctrlPr>
                  </m:sSubPr>
                  <m:e>
                    <m:r>
                      <m:rPr>
                        <m:sty m:val="b"/>
                      </m:rPr>
                      <w:rPr>
                        <w:rFonts w:ascii="Cambria Math" w:hAnsi="Cambria Math"/>
                        <w:color w:val="000000" w:themeColor="text1"/>
                        <w:sz w:val="24"/>
                        <w:szCs w:val="24"/>
                      </w:rPr>
                      <m:t>β</m:t>
                    </m:r>
                  </m:e>
                  <m:sub>
                    <m:r>
                      <m:rPr>
                        <m:sty m:val="b"/>
                      </m:rPr>
                      <w:rPr>
                        <w:rFonts w:ascii="Cambria Math" w:hAnsi="Cambria Math"/>
                        <w:color w:val="000000" w:themeColor="text1"/>
                        <w:sz w:val="24"/>
                        <w:szCs w:val="24"/>
                      </w:rPr>
                      <m:t>2</m:t>
                    </m:r>
                  </m:sub>
                </m:sSub>
              </m:oMath>
            </m:oMathPara>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D56020" w:rsidRPr="00D56020" w:rsidRDefault="00D56020" w:rsidP="00D56020">
            <w:pPr>
              <w:spacing w:after="0" w:line="240" w:lineRule="auto"/>
              <w:rPr>
                <w:rFonts w:ascii="Times New Roman" w:eastAsia="Times New Roman" w:hAnsi="Times New Roman" w:cs="Times New Roman"/>
                <w:b/>
                <w:bCs/>
                <w:color w:val="000000"/>
                <w:sz w:val="24"/>
                <w:szCs w:val="24"/>
              </w:rPr>
            </w:pP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F512B8" w:rsidP="00D56020">
            <w:pPr>
              <w:spacing w:after="0" w:line="240" w:lineRule="auto"/>
              <w:jc w:val="center"/>
              <w:rPr>
                <w:rFonts w:ascii="Times New Roman" w:eastAsia="Times New Roman" w:hAnsi="Times New Roman" w:cs="Times New Roman"/>
                <w:b/>
                <w:bCs/>
                <w:color w:val="000000"/>
                <w:sz w:val="24"/>
                <w:szCs w:val="24"/>
              </w:rPr>
            </w:pPr>
            <m:oMathPara>
              <m:oMath>
                <m:sSup>
                  <m:sSupPr>
                    <m:ctrlPr>
                      <w:rPr>
                        <w:rFonts w:ascii="Cambria Math" w:eastAsiaTheme="minorEastAsia" w:hAnsi="Cambria Math" w:cs="Times New Roman"/>
                        <w:b/>
                        <w:color w:val="000000" w:themeColor="text1"/>
                        <w:sz w:val="24"/>
                        <w:szCs w:val="22"/>
                      </w:rPr>
                    </m:ctrlPr>
                  </m:sSupPr>
                  <m:e>
                    <m:r>
                      <m:rPr>
                        <m:sty m:val="b"/>
                      </m:rPr>
                      <w:rPr>
                        <w:rFonts w:ascii="Cambria Math" w:eastAsiaTheme="minorEastAsia" w:hAnsi="Cambria Math" w:cs="Times New Roman"/>
                        <w:color w:val="000000" w:themeColor="text1"/>
                        <w:sz w:val="24"/>
                        <w:szCs w:val="22"/>
                      </w:rPr>
                      <m:t>R</m:t>
                    </m:r>
                  </m:e>
                  <m:sup>
                    <m:r>
                      <m:rPr>
                        <m:sty m:val="b"/>
                      </m:rPr>
                      <w:rPr>
                        <w:rFonts w:ascii="Cambria Math" w:eastAsiaTheme="minorEastAsia" w:hAnsi="Cambria Math" w:cs="Times New Roman"/>
                        <w:color w:val="000000" w:themeColor="text1"/>
                        <w:sz w:val="24"/>
                        <w:szCs w:val="22"/>
                      </w:rPr>
                      <m:t>2</m:t>
                    </m:r>
                  </m:sup>
                </m:sSup>
              </m:oMath>
            </m:oMathPara>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F512B8" w:rsidP="00D56020">
            <w:pPr>
              <w:spacing w:after="0" w:line="240" w:lineRule="auto"/>
              <w:jc w:val="center"/>
              <w:rPr>
                <w:rFonts w:ascii="Times New Roman" w:eastAsia="Times New Roman" w:hAnsi="Times New Roman" w:cs="Times New Roman"/>
                <w:b/>
                <w:bCs/>
                <w:color w:val="000000"/>
                <w:sz w:val="24"/>
                <w:szCs w:val="24"/>
              </w:rPr>
            </w:pPr>
            <m:oMathPara>
              <m:oMath>
                <m:sSubSup>
                  <m:sSubSupPr>
                    <m:ctrlPr>
                      <w:rPr>
                        <w:rFonts w:ascii="Cambria Math" w:hAnsi="Cambria Math"/>
                        <w:b/>
                        <w:bCs/>
                        <w:color w:val="000000" w:themeColor="text1"/>
                        <w:sz w:val="24"/>
                        <w:szCs w:val="22"/>
                      </w:rPr>
                    </m:ctrlPr>
                  </m:sSubSupPr>
                  <m:e>
                    <m:r>
                      <m:rPr>
                        <m:sty m:val="b"/>
                      </m:rPr>
                      <w:rPr>
                        <w:rFonts w:ascii="Cambria Math" w:hAnsi="Cambria Math"/>
                        <w:color w:val="000000" w:themeColor="text1"/>
                        <w:sz w:val="24"/>
                        <w:szCs w:val="22"/>
                      </w:rPr>
                      <m:t>R</m:t>
                    </m:r>
                  </m:e>
                  <m:sub>
                    <m:r>
                      <m:rPr>
                        <m:sty m:val="b"/>
                      </m:rPr>
                      <w:rPr>
                        <w:rFonts w:ascii="Cambria Math" w:hAnsi="Cambria Math"/>
                        <w:color w:val="000000" w:themeColor="text1"/>
                        <w:sz w:val="24"/>
                        <w:szCs w:val="22"/>
                      </w:rPr>
                      <m:t>adj</m:t>
                    </m:r>
                  </m:sub>
                  <m:sup>
                    <m:r>
                      <m:rPr>
                        <m:sty m:val="b"/>
                      </m:rPr>
                      <w:rPr>
                        <w:rFonts w:ascii="Cambria Math" w:hAnsi="Cambria Math"/>
                        <w:color w:val="000000" w:themeColor="text1"/>
                        <w:sz w:val="24"/>
                        <w:szCs w:val="22"/>
                      </w:rPr>
                      <m:t>2       </m:t>
                    </m:r>
                  </m:sup>
                </m:sSubSup>
              </m:oMath>
            </m:oMathPara>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AIC</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BIC</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NDVI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-764.25</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5143.02</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-6627.85</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0.86</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0.84</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161.13</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164.69</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SR</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-1253.75</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1275.19</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-272.05</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0.77</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0.74</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169.34</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172.90</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WDRVI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-5455.82</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-18310.26</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-14718.24</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0.79</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0.77</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167.67</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171.23</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VARI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228.85</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320.56</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-6228.48</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0.71</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0.67</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173.91</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177.47</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EVI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-245.15</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575.00</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-173.10</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0.77</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0.74</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169.45</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173.02</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lastRenderedPageBreak/>
              <w:t>IPVI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-11553.02</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33824.63</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-24265.76</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0.85</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0.83</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162.37</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165.93</w:t>
            </w:r>
          </w:p>
        </w:tc>
      </w:tr>
    </w:tbl>
    <w:p w:rsidR="00951C79" w:rsidRDefault="00951C79" w:rsidP="00AA5E81">
      <w:pPr>
        <w:jc w:val="both"/>
        <w:rPr>
          <w:rFonts w:ascii="Times New Roman" w:hAnsi="Times New Roman" w:cs="Times New Roman"/>
          <w:sz w:val="24"/>
          <w:szCs w:val="22"/>
        </w:rPr>
      </w:pPr>
    </w:p>
    <w:p w:rsidR="0028105A" w:rsidRPr="00FE3BE8" w:rsidRDefault="00A3602A" w:rsidP="00AA5E81">
      <w:pPr>
        <w:jc w:val="both"/>
        <w:rPr>
          <w:rFonts w:ascii="Times New Roman" w:hAnsi="Times New Roman" w:cs="Times New Roman"/>
          <w:b/>
          <w:bCs/>
          <w:sz w:val="24"/>
          <w:szCs w:val="22"/>
        </w:rPr>
      </w:pPr>
      <w:r w:rsidRPr="00FE3BE8">
        <w:rPr>
          <w:rFonts w:ascii="Times New Roman" w:hAnsi="Times New Roman" w:cs="Times New Roman"/>
          <w:b/>
          <w:bCs/>
          <w:sz w:val="24"/>
          <w:szCs w:val="22"/>
        </w:rPr>
        <w:t>Evaluatio</w:t>
      </w:r>
      <w:r w:rsidR="00FE3BE8" w:rsidRPr="00FE3BE8">
        <w:rPr>
          <w:rFonts w:ascii="Times New Roman" w:hAnsi="Times New Roman" w:cs="Times New Roman"/>
          <w:b/>
          <w:bCs/>
          <w:sz w:val="24"/>
          <w:szCs w:val="22"/>
        </w:rPr>
        <w:t xml:space="preserve">n, </w:t>
      </w:r>
      <w:r w:rsidRPr="00FE3BE8">
        <w:rPr>
          <w:rFonts w:ascii="Times New Roman" w:hAnsi="Times New Roman" w:cs="Times New Roman"/>
          <w:b/>
          <w:bCs/>
          <w:sz w:val="24"/>
          <w:szCs w:val="22"/>
        </w:rPr>
        <w:t xml:space="preserve">Development </w:t>
      </w:r>
      <w:r w:rsidR="00FE3BE8" w:rsidRPr="00FE3BE8">
        <w:rPr>
          <w:rFonts w:ascii="Times New Roman" w:hAnsi="Times New Roman" w:cs="Times New Roman"/>
          <w:b/>
          <w:bCs/>
          <w:sz w:val="24"/>
          <w:szCs w:val="22"/>
        </w:rPr>
        <w:t xml:space="preserve">and Validation </w:t>
      </w:r>
      <w:r w:rsidRPr="00FE3BE8">
        <w:rPr>
          <w:rFonts w:ascii="Times New Roman" w:hAnsi="Times New Roman" w:cs="Times New Roman"/>
          <w:b/>
          <w:bCs/>
          <w:sz w:val="24"/>
          <w:szCs w:val="22"/>
        </w:rPr>
        <w:t>of Model</w:t>
      </w:r>
    </w:p>
    <w:p w:rsidR="00AE5AD7" w:rsidRDefault="00A3602A" w:rsidP="00AA5E81">
      <w:pPr>
        <w:jc w:val="both"/>
        <w:rPr>
          <w:rFonts w:ascii="Times New Roman" w:hAnsi="Times New Roman" w:cs="Times New Roman"/>
          <w:sz w:val="24"/>
          <w:szCs w:val="22"/>
        </w:rPr>
      </w:pPr>
      <w:r>
        <w:rPr>
          <w:rFonts w:ascii="Times New Roman" w:hAnsi="Times New Roman" w:cs="Times New Roman"/>
          <w:sz w:val="24"/>
          <w:szCs w:val="22"/>
        </w:rPr>
        <w:t xml:space="preserve">Fit statistics </w:t>
      </w:r>
      <w:r w:rsidRPr="00A3602A">
        <w:rPr>
          <w:rFonts w:ascii="Times New Roman" w:hAnsi="Times New Roman" w:cs="Times New Roman"/>
          <w:sz w:val="24"/>
          <w:szCs w:val="22"/>
        </w:rPr>
        <w:t>(</w:t>
      </w:r>
      <m:oMath>
        <m:sSup>
          <m:sSupPr>
            <m:ctrlPr>
              <w:rPr>
                <w:rFonts w:ascii="Cambria Math" w:eastAsiaTheme="minorEastAsia" w:hAnsi="Cambria Math" w:cs="Times New Roman"/>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sidRPr="00A3602A">
        <w:rPr>
          <w:rFonts w:ascii="Times New Roman" w:eastAsiaTheme="minorEastAsia" w:hAnsi="Times New Roman" w:cs="Times New Roman"/>
          <w:color w:val="000000" w:themeColor="text1"/>
          <w:sz w:val="24"/>
          <w:szCs w:val="22"/>
        </w:rPr>
        <w:t>,</w:t>
      </w:r>
      <m:oMath>
        <m:sSubSup>
          <m:sSubSupPr>
            <m:ctrlPr>
              <w:rPr>
                <w:rFonts w:ascii="Cambria Math" w:hAnsi="Cambria Math"/>
                <w:color w:val="000000" w:themeColor="text1"/>
                <w:sz w:val="24"/>
                <w:szCs w:val="22"/>
              </w:rPr>
            </m:ctrlPr>
          </m:sSubSupPr>
          <m:e>
            <m:r>
              <m:rPr>
                <m:sty m:val="p"/>
              </m:rPr>
              <w:rPr>
                <w:rFonts w:ascii="Cambria Math" w:hAnsi="Cambria Math"/>
                <w:color w:val="000000" w:themeColor="text1"/>
                <w:sz w:val="24"/>
                <w:szCs w:val="22"/>
              </w:rPr>
              <m:t>R</m:t>
            </m:r>
          </m:e>
          <m:sub>
            <m:r>
              <m:rPr>
                <m:sty m:val="p"/>
              </m:rPr>
              <w:rPr>
                <w:rFonts w:ascii="Cambria Math" w:hAnsi="Cambria Math"/>
                <w:color w:val="000000" w:themeColor="text1"/>
                <w:sz w:val="24"/>
                <w:szCs w:val="22"/>
              </w:rPr>
              <m:t>adj</m:t>
            </m:r>
          </m:sub>
          <m:sup>
            <m:r>
              <m:rPr>
                <m:sty m:val="p"/>
              </m:rPr>
              <w:rPr>
                <w:rFonts w:ascii="Cambria Math" w:hAnsi="Cambria Math"/>
                <w:color w:val="000000" w:themeColor="text1"/>
                <w:sz w:val="24"/>
                <w:szCs w:val="22"/>
              </w:rPr>
              <m:t>2   </m:t>
            </m:r>
          </m:sup>
        </m:sSubSup>
      </m:oMath>
      <w:proofErr w:type="gramStart"/>
      <w:r w:rsidRPr="00A3602A">
        <w:rPr>
          <w:rFonts w:ascii="Times New Roman" w:eastAsiaTheme="minorEastAsia" w:hAnsi="Times New Roman" w:cs="Times New Roman"/>
          <w:color w:val="000000" w:themeColor="text1"/>
          <w:sz w:val="24"/>
          <w:szCs w:val="22"/>
        </w:rPr>
        <w:t>,</w:t>
      </w:r>
      <w:proofErr w:type="gramEnd"/>
      <w:r w:rsidRPr="00A3602A">
        <w:rPr>
          <w:rFonts w:ascii="Times New Roman" w:eastAsiaTheme="minorEastAsia" w:hAnsi="Times New Roman" w:cs="Times New Roman"/>
          <w:color w:val="000000" w:themeColor="text1"/>
          <w:sz w:val="24"/>
          <w:szCs w:val="22"/>
        </w:rPr>
        <w:t xml:space="preserve"> AIC &amp; BIC</w:t>
      </w:r>
      <w:r>
        <w:rPr>
          <w:rFonts w:ascii="Times New Roman" w:hAnsi="Times New Roman" w:cs="Times New Roman"/>
          <w:sz w:val="24"/>
          <w:szCs w:val="22"/>
        </w:rPr>
        <w:t xml:space="preserve">) value </w:t>
      </w:r>
      <w:r w:rsidR="00FC4A32">
        <w:rPr>
          <w:rFonts w:ascii="Times New Roman" w:hAnsi="Times New Roman" w:cs="Times New Roman"/>
          <w:sz w:val="24"/>
          <w:szCs w:val="22"/>
        </w:rPr>
        <w:t xml:space="preserve">of six shortlisted quadratic regression models </w:t>
      </w:r>
      <w:r w:rsidR="00D872B5">
        <w:rPr>
          <w:rFonts w:ascii="Times New Roman" w:hAnsi="Times New Roman" w:cs="Times New Roman"/>
          <w:sz w:val="24"/>
          <w:szCs w:val="22"/>
        </w:rPr>
        <w:t xml:space="preserve">showed </w:t>
      </w:r>
      <w:r w:rsidR="00FC4A32">
        <w:rPr>
          <w:rFonts w:ascii="Times New Roman" w:hAnsi="Times New Roman" w:cs="Times New Roman"/>
          <w:sz w:val="24"/>
          <w:szCs w:val="22"/>
        </w:rPr>
        <w:t>that, quadratic regression models developed with VIs: NDVI &amp;</w:t>
      </w:r>
      <w:r w:rsidR="00D872B5">
        <w:rPr>
          <w:rFonts w:ascii="Times New Roman" w:hAnsi="Times New Roman" w:cs="Times New Roman"/>
          <w:sz w:val="24"/>
          <w:szCs w:val="22"/>
        </w:rPr>
        <w:t xml:space="preserve"> IPVI described</w:t>
      </w:r>
      <w:r w:rsidR="00FC4A32">
        <w:rPr>
          <w:rFonts w:ascii="Times New Roman" w:hAnsi="Times New Roman" w:cs="Times New Roman"/>
          <w:sz w:val="24"/>
          <w:szCs w:val="22"/>
        </w:rPr>
        <w:t xml:space="preserve"> the strong relationship with AGB observed at</w:t>
      </w:r>
      <w:ins w:id="278" w:author="acer" w:date="2024-08-15T13:24:00Z">
        <w:r w:rsidR="002871A5">
          <w:rPr>
            <w:rFonts w:ascii="Times New Roman" w:hAnsi="Times New Roman" w:cs="Times New Roman"/>
            <w:sz w:val="24"/>
            <w:szCs w:val="22"/>
          </w:rPr>
          <w:t xml:space="preserve"> the</w:t>
        </w:r>
      </w:ins>
      <w:r w:rsidR="00FC4A32">
        <w:rPr>
          <w:rFonts w:ascii="Times New Roman" w:hAnsi="Times New Roman" w:cs="Times New Roman"/>
          <w:sz w:val="24"/>
          <w:szCs w:val="22"/>
        </w:rPr>
        <w:t xml:space="preserve"> field. </w:t>
      </w:r>
      <w:r w:rsidR="00D872B5">
        <w:rPr>
          <w:rFonts w:ascii="Times New Roman" w:hAnsi="Times New Roman" w:cs="Times New Roman"/>
          <w:sz w:val="24"/>
          <w:szCs w:val="22"/>
        </w:rPr>
        <w:t>Higher</w:t>
      </w:r>
      <w:del w:id="279" w:author="acer" w:date="2024-08-08T20:06:00Z">
        <w:r w:rsidR="00D872B5" w:rsidDel="00041FA3">
          <w:rPr>
            <w:rFonts w:ascii="Times New Roman" w:hAnsi="Times New Roman" w:cs="Times New Roman"/>
            <w:sz w:val="24"/>
            <w:szCs w:val="22"/>
          </w:rPr>
          <w:delText xml:space="preserve"> the</w:delText>
        </w:r>
      </w:del>
      <w:r w:rsidR="00D872B5">
        <w:rPr>
          <w:rFonts w:ascii="Times New Roman" w:hAnsi="Times New Roman" w:cs="Times New Roman"/>
          <w:sz w:val="24"/>
          <w:szCs w:val="22"/>
        </w:rPr>
        <w:t xml:space="preserve"> value of </w:t>
      </w:r>
      <m:oMath>
        <m:sSubSup>
          <m:sSubSupPr>
            <m:ctrlPr>
              <w:rPr>
                <w:rFonts w:ascii="Cambria Math" w:hAnsi="Cambria Math"/>
                <w:color w:val="000000" w:themeColor="text1"/>
                <w:sz w:val="24"/>
                <w:szCs w:val="22"/>
              </w:rPr>
            </m:ctrlPr>
          </m:sSubSupPr>
          <m:e>
            <m:r>
              <m:rPr>
                <m:sty m:val="p"/>
              </m:rPr>
              <w:rPr>
                <w:rFonts w:ascii="Cambria Math" w:hAnsi="Cambria Math"/>
                <w:color w:val="000000" w:themeColor="text1"/>
                <w:sz w:val="24"/>
                <w:szCs w:val="22"/>
              </w:rPr>
              <m:t>R</m:t>
            </m:r>
          </m:e>
          <m:sub>
            <m:r>
              <m:rPr>
                <m:sty m:val="p"/>
              </m:rPr>
              <w:rPr>
                <w:rFonts w:ascii="Cambria Math" w:hAnsi="Cambria Math"/>
                <w:color w:val="000000" w:themeColor="text1"/>
                <w:sz w:val="24"/>
                <w:szCs w:val="22"/>
              </w:rPr>
              <m:t>adj</m:t>
            </m:r>
          </m:sub>
          <m:sup>
            <m:r>
              <m:rPr>
                <m:sty m:val="p"/>
              </m:rPr>
              <w:rPr>
                <w:rFonts w:ascii="Cambria Math" w:hAnsi="Cambria Math"/>
                <w:color w:val="000000" w:themeColor="text1"/>
                <w:sz w:val="24"/>
                <w:szCs w:val="22"/>
              </w:rPr>
              <m:t>2       </m:t>
            </m:r>
          </m:sup>
        </m:sSubSup>
      </m:oMath>
      <w:r w:rsidR="00D872B5">
        <w:rPr>
          <w:rFonts w:ascii="Times New Roman" w:hAnsi="Times New Roman" w:cs="Times New Roman"/>
          <w:sz w:val="24"/>
          <w:szCs w:val="22"/>
        </w:rPr>
        <w:t xml:space="preserve">and lower </w:t>
      </w:r>
      <w:del w:id="280" w:author="acer" w:date="2024-08-08T20:06:00Z">
        <w:r w:rsidR="00D872B5" w:rsidDel="00041FA3">
          <w:rPr>
            <w:rFonts w:ascii="Times New Roman" w:hAnsi="Times New Roman" w:cs="Times New Roman"/>
            <w:sz w:val="24"/>
            <w:szCs w:val="22"/>
          </w:rPr>
          <w:delText xml:space="preserve">the </w:delText>
        </w:r>
      </w:del>
      <w:r w:rsidR="00D872B5">
        <w:rPr>
          <w:rFonts w:ascii="Times New Roman" w:hAnsi="Times New Roman" w:cs="Times New Roman"/>
          <w:sz w:val="24"/>
          <w:szCs w:val="22"/>
        </w:rPr>
        <w:t>value of AIC &amp; BIC were considered as the criteria for the evaluation of goodness of fit of model</w:t>
      </w:r>
      <w:ins w:id="281" w:author="acer" w:date="2024-08-15T13:33:00Z">
        <w:r w:rsidR="00413405">
          <w:rPr>
            <w:rFonts w:ascii="Times New Roman" w:hAnsi="Times New Roman" w:cs="Times New Roman"/>
            <w:sz w:val="24"/>
            <w:szCs w:val="22"/>
          </w:rPr>
          <w:t>s</w:t>
        </w:r>
      </w:ins>
      <w:r w:rsidR="00D872B5">
        <w:rPr>
          <w:rFonts w:ascii="Times New Roman" w:hAnsi="Times New Roman" w:cs="Times New Roman"/>
          <w:sz w:val="24"/>
          <w:szCs w:val="22"/>
        </w:rPr>
        <w:t xml:space="preserve">. </w:t>
      </w:r>
      <w:r w:rsidR="00FC4A32">
        <w:rPr>
          <w:rFonts w:ascii="Times New Roman" w:hAnsi="Times New Roman" w:cs="Times New Roman"/>
          <w:sz w:val="24"/>
          <w:szCs w:val="22"/>
        </w:rPr>
        <w:t>Th</w:t>
      </w:r>
      <w:r w:rsidR="00D872B5">
        <w:rPr>
          <w:rFonts w:ascii="Times New Roman" w:hAnsi="Times New Roman" w:cs="Times New Roman"/>
          <w:sz w:val="24"/>
          <w:szCs w:val="22"/>
        </w:rPr>
        <w:t>e fit statistics value of both</w:t>
      </w:r>
      <w:r w:rsidR="00181709">
        <w:rPr>
          <w:rFonts w:ascii="Times New Roman" w:hAnsi="Times New Roman" w:cs="Times New Roman"/>
          <w:sz w:val="24"/>
          <w:szCs w:val="22"/>
        </w:rPr>
        <w:t xml:space="preserve"> quadratic regression model</w:t>
      </w:r>
      <w:ins w:id="282" w:author="acer" w:date="2024-08-15T13:33:00Z">
        <w:r w:rsidR="00413405">
          <w:rPr>
            <w:rFonts w:ascii="Times New Roman" w:hAnsi="Times New Roman" w:cs="Times New Roman"/>
            <w:sz w:val="24"/>
            <w:szCs w:val="22"/>
          </w:rPr>
          <w:t>s</w:t>
        </w:r>
      </w:ins>
      <w:r w:rsidR="00181709">
        <w:rPr>
          <w:rFonts w:ascii="Times New Roman" w:hAnsi="Times New Roman" w:cs="Times New Roman"/>
          <w:sz w:val="24"/>
          <w:szCs w:val="22"/>
        </w:rPr>
        <w:t xml:space="preserve"> with strong relationship</w:t>
      </w:r>
      <w:ins w:id="283" w:author="acer" w:date="2024-08-15T13:33:00Z">
        <w:r w:rsidR="00413405">
          <w:rPr>
            <w:rFonts w:ascii="Times New Roman" w:hAnsi="Times New Roman" w:cs="Times New Roman"/>
            <w:sz w:val="24"/>
            <w:szCs w:val="22"/>
          </w:rPr>
          <w:t>s</w:t>
        </w:r>
      </w:ins>
      <w:r w:rsidR="00181709">
        <w:rPr>
          <w:rFonts w:ascii="Times New Roman" w:hAnsi="Times New Roman" w:cs="Times New Roman"/>
          <w:sz w:val="24"/>
          <w:szCs w:val="22"/>
        </w:rPr>
        <w:t xml:space="preserve"> with AGB are quite close to each other. Therefore, both models were </w:t>
      </w:r>
      <w:r w:rsidR="00FE3BE8">
        <w:rPr>
          <w:rFonts w:ascii="Times New Roman" w:hAnsi="Times New Roman" w:cs="Times New Roman"/>
          <w:sz w:val="24"/>
          <w:szCs w:val="22"/>
        </w:rPr>
        <w:t xml:space="preserve">further selected for validation. </w:t>
      </w:r>
    </w:p>
    <w:p w:rsidR="00A3602A" w:rsidRDefault="00011E64" w:rsidP="00AA5E81">
      <w:pPr>
        <w:jc w:val="both"/>
        <w:rPr>
          <w:rFonts w:ascii="Times New Roman" w:hAnsi="Times New Roman" w:cs="Times New Roman"/>
          <w:sz w:val="24"/>
          <w:szCs w:val="22"/>
        </w:rPr>
      </w:pPr>
      <w:r>
        <w:rPr>
          <w:rFonts w:ascii="Times New Roman" w:hAnsi="Times New Roman" w:cs="Times New Roman"/>
          <w:sz w:val="24"/>
          <w:szCs w:val="22"/>
        </w:rPr>
        <w:t xml:space="preserve">Remaining 8 sample plots data for AGB </w:t>
      </w:r>
      <w:r w:rsidR="00AE5AD7">
        <w:rPr>
          <w:rFonts w:ascii="Times New Roman" w:hAnsi="Times New Roman" w:cs="Times New Roman"/>
          <w:sz w:val="24"/>
          <w:szCs w:val="22"/>
        </w:rPr>
        <w:t xml:space="preserve">which were not used in model development </w:t>
      </w:r>
      <w:r>
        <w:rPr>
          <w:rFonts w:ascii="Times New Roman" w:hAnsi="Times New Roman" w:cs="Times New Roman"/>
          <w:sz w:val="24"/>
          <w:szCs w:val="22"/>
        </w:rPr>
        <w:t>w</w:t>
      </w:r>
      <w:r w:rsidR="00AE5AD7">
        <w:rPr>
          <w:rFonts w:ascii="Times New Roman" w:hAnsi="Times New Roman" w:cs="Times New Roman"/>
          <w:sz w:val="24"/>
          <w:szCs w:val="22"/>
        </w:rPr>
        <w:t>ere</w:t>
      </w:r>
      <w:r>
        <w:rPr>
          <w:rFonts w:ascii="Times New Roman" w:hAnsi="Times New Roman" w:cs="Times New Roman"/>
          <w:sz w:val="24"/>
          <w:szCs w:val="22"/>
        </w:rPr>
        <w:t xml:space="preserve"> used</w:t>
      </w:r>
      <w:r w:rsidR="0050447B">
        <w:rPr>
          <w:rFonts w:ascii="Times New Roman" w:hAnsi="Times New Roman" w:cs="Times New Roman"/>
          <w:sz w:val="24"/>
          <w:szCs w:val="22"/>
        </w:rPr>
        <w:t xml:space="preserve"> for validation purpose. Those 8 sample plot data were used</w:t>
      </w:r>
      <w:r>
        <w:rPr>
          <w:rFonts w:ascii="Times New Roman" w:hAnsi="Times New Roman" w:cs="Times New Roman"/>
          <w:sz w:val="24"/>
          <w:szCs w:val="22"/>
        </w:rPr>
        <w:t xml:space="preserve"> as observed AGB </w:t>
      </w:r>
      <w:r w:rsidR="00AE5AD7">
        <w:rPr>
          <w:rFonts w:ascii="Times New Roman" w:hAnsi="Times New Roman" w:cs="Times New Roman"/>
          <w:sz w:val="24"/>
          <w:szCs w:val="22"/>
        </w:rPr>
        <w:t xml:space="preserve">at field </w:t>
      </w:r>
      <w:r>
        <w:rPr>
          <w:rFonts w:ascii="Times New Roman" w:hAnsi="Times New Roman" w:cs="Times New Roman"/>
          <w:sz w:val="24"/>
          <w:szCs w:val="22"/>
        </w:rPr>
        <w:t>and predicted value</w:t>
      </w:r>
      <w:r w:rsidR="0050447B">
        <w:rPr>
          <w:rFonts w:ascii="Times New Roman" w:hAnsi="Times New Roman" w:cs="Times New Roman"/>
          <w:sz w:val="24"/>
          <w:szCs w:val="22"/>
        </w:rPr>
        <w:t>s</w:t>
      </w:r>
      <w:r>
        <w:rPr>
          <w:rFonts w:ascii="Times New Roman" w:hAnsi="Times New Roman" w:cs="Times New Roman"/>
          <w:sz w:val="24"/>
          <w:szCs w:val="22"/>
        </w:rPr>
        <w:t xml:space="preserve"> of AGB for </w:t>
      </w:r>
      <w:ins w:id="284" w:author="acer" w:date="2024-08-15T13:35:00Z">
        <w:r w:rsidR="00413405">
          <w:rPr>
            <w:rFonts w:ascii="Times New Roman" w:hAnsi="Times New Roman" w:cs="Times New Roman"/>
            <w:sz w:val="24"/>
            <w:szCs w:val="22"/>
          </w:rPr>
          <w:t xml:space="preserve">the </w:t>
        </w:r>
      </w:ins>
      <w:r w:rsidR="0050447B">
        <w:rPr>
          <w:rFonts w:ascii="Times New Roman" w:hAnsi="Times New Roman" w:cs="Times New Roman"/>
          <w:sz w:val="24"/>
          <w:szCs w:val="22"/>
        </w:rPr>
        <w:t xml:space="preserve">same sample plots </w:t>
      </w:r>
      <w:r>
        <w:rPr>
          <w:rFonts w:ascii="Times New Roman" w:hAnsi="Times New Roman" w:cs="Times New Roman"/>
          <w:sz w:val="24"/>
          <w:szCs w:val="22"/>
        </w:rPr>
        <w:t>were calculated using their respective parameters (</w:t>
      </w:r>
      <m:oMath>
        <m:sSub>
          <m:sSubPr>
            <m:ctrlPr>
              <w:rPr>
                <w:rFonts w:ascii="Cambria Math" w:hAnsi="Cambria Math"/>
                <w:i/>
                <w:iCs/>
                <w:color w:val="000000" w:themeColor="text1"/>
                <w:sz w:val="24"/>
                <w:szCs w:val="22"/>
              </w:rPr>
            </m:ctrlPr>
          </m:sSubPr>
          <m:e>
            <m:r>
              <m:rPr>
                <m:sty m:val="p"/>
              </m:rPr>
              <w:rPr>
                <w:rFonts w:ascii="Cambria Math" w:eastAsia="Cambria Math" w:hAnsi="Cambria Math"/>
                <w:color w:val="000000" w:themeColor="text1"/>
                <w:sz w:val="24"/>
                <w:szCs w:val="22"/>
              </w:rPr>
              <m:t>β</m:t>
            </m:r>
          </m:e>
          <m:sub>
            <m:r>
              <m:rPr>
                <m:sty m:val="p"/>
              </m:rPr>
              <w:rPr>
                <w:rFonts w:ascii="Cambria Math" w:hAnsi="Cambria Math"/>
                <w:color w:val="000000" w:themeColor="text1"/>
                <w:sz w:val="24"/>
                <w:szCs w:val="22"/>
              </w:rPr>
              <m:t>0</m:t>
            </m:r>
          </m:sub>
        </m:sSub>
      </m:oMath>
      <w:r w:rsidRPr="00011E64">
        <w:rPr>
          <w:rFonts w:ascii="Times New Roman" w:eastAsiaTheme="minorEastAsia" w:hAnsi="Times New Roman" w:cs="Times New Roman"/>
          <w:iCs/>
          <w:color w:val="000000" w:themeColor="text1"/>
          <w:sz w:val="24"/>
          <w:szCs w:val="22"/>
        </w:rPr>
        <w:t xml:space="preserve">, </w:t>
      </w:r>
      <m:oMath>
        <m:sSub>
          <m:sSubPr>
            <m:ctrlPr>
              <w:rPr>
                <w:rFonts w:ascii="Cambria Math" w:hAnsi="Cambria Math"/>
                <w:color w:val="000000" w:themeColor="text1"/>
                <w:sz w:val="24"/>
                <w:szCs w:val="22"/>
              </w:rPr>
            </m:ctrlPr>
          </m:sSubPr>
          <m:e>
            <m:r>
              <m:rPr>
                <m:sty m:val="p"/>
              </m:rPr>
              <w:rPr>
                <w:rFonts w:ascii="Cambria Math" w:eastAsia="Cambria Math" w:hAnsi="Cambria Math"/>
                <w:color w:val="000000" w:themeColor="text1"/>
                <w:sz w:val="24"/>
                <w:szCs w:val="22"/>
              </w:rPr>
              <m:t>β</m:t>
            </m:r>
          </m:e>
          <m:sub>
            <m:r>
              <m:rPr>
                <m:sty m:val="p"/>
              </m:rPr>
              <w:rPr>
                <w:rFonts w:ascii="Cambria Math" w:hAnsi="Cambria Math"/>
                <w:color w:val="000000" w:themeColor="text1"/>
                <w:sz w:val="24"/>
                <w:szCs w:val="22"/>
              </w:rPr>
              <m:t>1</m:t>
            </m:r>
          </m:sub>
        </m:sSub>
      </m:oMath>
      <w:r w:rsidRPr="00011E64">
        <w:rPr>
          <w:rFonts w:ascii="Times New Roman" w:eastAsiaTheme="minorEastAsia" w:hAnsi="Times New Roman" w:cs="Times New Roman"/>
          <w:color w:val="000000" w:themeColor="text1"/>
          <w:sz w:val="24"/>
          <w:szCs w:val="22"/>
        </w:rPr>
        <w:t xml:space="preserve">, </w:t>
      </w:r>
      <m:oMath>
        <m:sSub>
          <m:sSubPr>
            <m:ctrlPr>
              <w:rPr>
                <w:rFonts w:ascii="Cambria Math" w:hAnsi="Cambria Math"/>
                <w:i/>
                <w:iCs/>
                <w:color w:val="000000" w:themeColor="text1"/>
                <w:sz w:val="24"/>
                <w:szCs w:val="24"/>
              </w:rPr>
            </m:ctrlPr>
          </m:sSubPr>
          <m:e>
            <m:r>
              <m:rPr>
                <m:sty m:val="p"/>
              </m:rPr>
              <w:rPr>
                <w:rFonts w:ascii="Cambria Math" w:hAnsi="Cambria Math"/>
                <w:color w:val="000000" w:themeColor="text1"/>
                <w:sz w:val="24"/>
                <w:szCs w:val="24"/>
              </w:rPr>
              <m:t>β</m:t>
            </m:r>
          </m:e>
          <m:sub>
            <m:r>
              <m:rPr>
                <m:sty m:val="p"/>
              </m:rPr>
              <w:rPr>
                <w:rFonts w:ascii="Cambria Math" w:hAnsi="Cambria Math"/>
                <w:color w:val="000000" w:themeColor="text1"/>
                <w:sz w:val="24"/>
                <w:szCs w:val="24"/>
              </w:rPr>
              <m:t>2</m:t>
            </m:r>
          </m:sub>
        </m:sSub>
      </m:oMath>
      <w:r>
        <w:rPr>
          <w:rFonts w:ascii="Times New Roman" w:hAnsi="Times New Roman" w:cs="Times New Roman"/>
          <w:sz w:val="24"/>
          <w:szCs w:val="22"/>
        </w:rPr>
        <w:t>) &amp; VIs value.</w:t>
      </w:r>
      <w:r w:rsidR="0050447B">
        <w:rPr>
          <w:rFonts w:ascii="Times New Roman" w:hAnsi="Times New Roman" w:cs="Times New Roman"/>
          <w:sz w:val="24"/>
          <w:szCs w:val="22"/>
        </w:rPr>
        <w:t xml:space="preserve"> The accuracy level between 2</w:t>
      </w:r>
      <w:r w:rsidR="0050447B" w:rsidRPr="0050447B">
        <w:rPr>
          <w:rFonts w:ascii="Times New Roman" w:hAnsi="Times New Roman" w:cs="Times New Roman"/>
          <w:sz w:val="24"/>
          <w:szCs w:val="22"/>
        </w:rPr>
        <w:t xml:space="preserve"> </w:t>
      </w:r>
      <w:r w:rsidR="0050447B">
        <w:rPr>
          <w:rFonts w:ascii="Times New Roman" w:hAnsi="Times New Roman" w:cs="Times New Roman"/>
          <w:sz w:val="24"/>
          <w:szCs w:val="22"/>
        </w:rPr>
        <w:t xml:space="preserve">selected quadratic regression models was assessed by calculating the </w:t>
      </w:r>
      <w:r w:rsidR="00600AF1">
        <w:rPr>
          <w:rFonts w:ascii="Times New Roman" w:hAnsi="Times New Roman" w:cs="Times New Roman"/>
          <w:sz w:val="24"/>
          <w:szCs w:val="22"/>
        </w:rPr>
        <w:t>R</w:t>
      </w:r>
      <w:r w:rsidR="0050447B">
        <w:rPr>
          <w:rFonts w:ascii="Times New Roman" w:hAnsi="Times New Roman" w:cs="Times New Roman"/>
          <w:sz w:val="24"/>
          <w:szCs w:val="22"/>
        </w:rPr>
        <w:t xml:space="preserve">, </w:t>
      </w:r>
      <m:oMath>
        <m:sSup>
          <m:sSupPr>
            <m:ctrlPr>
              <w:rPr>
                <w:rFonts w:ascii="Cambria Math" w:eastAsiaTheme="minorEastAsia" w:hAnsi="Cambria Math" w:cs="Times New Roman"/>
                <w:bCs/>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sidR="0050447B" w:rsidRPr="0050447B">
        <w:rPr>
          <w:rFonts w:ascii="Times New Roman" w:hAnsi="Times New Roman" w:cs="Times New Roman"/>
          <w:bCs/>
          <w:sz w:val="24"/>
          <w:szCs w:val="22"/>
        </w:rPr>
        <w:t xml:space="preserve"> </w:t>
      </w:r>
      <w:r w:rsidR="0050447B">
        <w:rPr>
          <w:rFonts w:ascii="Times New Roman" w:hAnsi="Times New Roman" w:cs="Times New Roman"/>
          <w:sz w:val="24"/>
          <w:szCs w:val="22"/>
        </w:rPr>
        <w:t>and RMSE value from observed AGB &amp; predicted AGB of eight sample plots.</w:t>
      </w:r>
      <w:r w:rsidR="00EF6531">
        <w:rPr>
          <w:rFonts w:ascii="Times New Roman" w:hAnsi="Times New Roman" w:cs="Times New Roman"/>
          <w:sz w:val="24"/>
          <w:szCs w:val="22"/>
        </w:rPr>
        <w:t xml:space="preserve"> T</w:t>
      </w:r>
      <w:r w:rsidR="00600AF1">
        <w:rPr>
          <w:rFonts w:ascii="Times New Roman" w:hAnsi="Times New Roman" w:cs="Times New Roman"/>
          <w:sz w:val="24"/>
          <w:szCs w:val="22"/>
        </w:rPr>
        <w:t>he R</w:t>
      </w:r>
      <w:r w:rsidR="00EF6531">
        <w:rPr>
          <w:rFonts w:ascii="Times New Roman" w:hAnsi="Times New Roman" w:cs="Times New Roman"/>
          <w:sz w:val="24"/>
          <w:szCs w:val="22"/>
        </w:rPr>
        <w:t xml:space="preserve">, </w:t>
      </w:r>
      <m:oMath>
        <m:sSup>
          <m:sSupPr>
            <m:ctrlPr>
              <w:rPr>
                <w:rFonts w:ascii="Cambria Math" w:eastAsiaTheme="minorEastAsia" w:hAnsi="Cambria Math" w:cs="Times New Roman"/>
                <w:bCs/>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sidR="00EF6531" w:rsidRPr="0050447B">
        <w:rPr>
          <w:rFonts w:ascii="Times New Roman" w:hAnsi="Times New Roman" w:cs="Times New Roman"/>
          <w:bCs/>
          <w:sz w:val="24"/>
          <w:szCs w:val="22"/>
        </w:rPr>
        <w:t xml:space="preserve"> </w:t>
      </w:r>
      <w:r w:rsidR="00EF6531">
        <w:rPr>
          <w:rFonts w:ascii="Times New Roman" w:hAnsi="Times New Roman" w:cs="Times New Roman"/>
          <w:sz w:val="24"/>
          <w:szCs w:val="22"/>
        </w:rPr>
        <w:t xml:space="preserve">and RMSE values </w:t>
      </w:r>
      <w:del w:id="285" w:author="acer" w:date="2024-08-08T20:16:00Z">
        <w:r w:rsidR="00EF6531" w:rsidDel="00403F3F">
          <w:rPr>
            <w:rFonts w:ascii="Times New Roman" w:hAnsi="Times New Roman" w:cs="Times New Roman"/>
            <w:sz w:val="24"/>
            <w:szCs w:val="22"/>
          </w:rPr>
          <w:delText>for</w:delText>
        </w:r>
      </w:del>
      <w:ins w:id="286" w:author="acer" w:date="2024-08-08T20:16:00Z">
        <w:r w:rsidR="00403F3F">
          <w:rPr>
            <w:rFonts w:ascii="Times New Roman" w:hAnsi="Times New Roman" w:cs="Times New Roman"/>
            <w:sz w:val="24"/>
            <w:szCs w:val="22"/>
          </w:rPr>
          <w:t>of</w:t>
        </w:r>
      </w:ins>
      <w:r w:rsidR="00EF6531">
        <w:rPr>
          <w:rFonts w:ascii="Times New Roman" w:hAnsi="Times New Roman" w:cs="Times New Roman"/>
          <w:sz w:val="24"/>
          <w:szCs w:val="22"/>
        </w:rPr>
        <w:t xml:space="preserve"> the quadratic regression model</w:t>
      </w:r>
      <w:ins w:id="287" w:author="acer" w:date="2024-08-08T20:16:00Z">
        <w:r w:rsidR="00403F3F">
          <w:rPr>
            <w:rFonts w:ascii="Times New Roman" w:hAnsi="Times New Roman" w:cs="Times New Roman"/>
            <w:sz w:val="24"/>
            <w:szCs w:val="22"/>
          </w:rPr>
          <w:t>s:</w:t>
        </w:r>
      </w:ins>
      <w:r w:rsidR="00EF6531">
        <w:rPr>
          <w:rFonts w:ascii="Times New Roman" w:hAnsi="Times New Roman" w:cs="Times New Roman"/>
          <w:sz w:val="24"/>
          <w:szCs w:val="22"/>
        </w:rPr>
        <w:t xml:space="preserve"> </w:t>
      </w:r>
      <w:del w:id="288" w:author="acer" w:date="2024-08-08T20:16:00Z">
        <w:r w:rsidR="00EF6531" w:rsidDel="00403F3F">
          <w:rPr>
            <w:rFonts w:ascii="Times New Roman" w:hAnsi="Times New Roman" w:cs="Times New Roman"/>
            <w:sz w:val="24"/>
            <w:szCs w:val="22"/>
          </w:rPr>
          <w:delText xml:space="preserve">of </w:delText>
        </w:r>
      </w:del>
      <w:ins w:id="289" w:author="acer" w:date="2024-08-08T20:16:00Z">
        <w:r w:rsidR="00403F3F">
          <w:rPr>
            <w:rFonts w:ascii="Times New Roman" w:hAnsi="Times New Roman" w:cs="Times New Roman"/>
            <w:sz w:val="24"/>
            <w:szCs w:val="22"/>
          </w:rPr>
          <w:t xml:space="preserve">i.e. </w:t>
        </w:r>
      </w:ins>
      <w:r w:rsidR="00EF6531">
        <w:rPr>
          <w:rFonts w:ascii="Times New Roman" w:hAnsi="Times New Roman" w:cs="Times New Roman"/>
          <w:sz w:val="24"/>
          <w:szCs w:val="22"/>
        </w:rPr>
        <w:t xml:space="preserve">NDVI &amp; IPVI </w:t>
      </w:r>
      <w:del w:id="290" w:author="acer" w:date="2024-08-08T20:16:00Z">
        <w:r w:rsidR="004C1679" w:rsidDel="00F87FFA">
          <w:rPr>
            <w:rFonts w:ascii="Times New Roman" w:hAnsi="Times New Roman" w:cs="Times New Roman"/>
            <w:sz w:val="24"/>
            <w:szCs w:val="22"/>
          </w:rPr>
          <w:delText xml:space="preserve">is </w:delText>
        </w:r>
      </w:del>
      <w:ins w:id="291" w:author="acer" w:date="2024-08-08T20:16:00Z">
        <w:r w:rsidR="00F87FFA">
          <w:rPr>
            <w:rFonts w:ascii="Times New Roman" w:hAnsi="Times New Roman" w:cs="Times New Roman"/>
            <w:sz w:val="24"/>
            <w:szCs w:val="22"/>
          </w:rPr>
          <w:t xml:space="preserve">are </w:t>
        </w:r>
      </w:ins>
      <w:r w:rsidR="004C1679">
        <w:rPr>
          <w:rFonts w:ascii="Times New Roman" w:hAnsi="Times New Roman" w:cs="Times New Roman"/>
          <w:sz w:val="24"/>
          <w:szCs w:val="22"/>
        </w:rPr>
        <w:t xml:space="preserve">as shown in </w:t>
      </w:r>
      <w:ins w:id="292" w:author="acer" w:date="2024-08-15T13:36:00Z">
        <w:r w:rsidR="00413405">
          <w:rPr>
            <w:rFonts w:ascii="Times New Roman" w:hAnsi="Times New Roman" w:cs="Times New Roman"/>
            <w:sz w:val="24"/>
            <w:szCs w:val="22"/>
          </w:rPr>
          <w:t xml:space="preserve">the </w:t>
        </w:r>
      </w:ins>
      <w:r w:rsidR="004C1679">
        <w:rPr>
          <w:rFonts w:ascii="Times New Roman" w:hAnsi="Times New Roman" w:cs="Times New Roman"/>
          <w:sz w:val="24"/>
          <w:szCs w:val="22"/>
        </w:rPr>
        <w:t xml:space="preserve">table </w:t>
      </w:r>
      <w:r w:rsidR="00E14EC7">
        <w:rPr>
          <w:rFonts w:ascii="Times New Roman" w:hAnsi="Times New Roman" w:cs="Times New Roman"/>
          <w:sz w:val="24"/>
          <w:szCs w:val="22"/>
        </w:rPr>
        <w:t>(</w:t>
      </w:r>
      <w:r w:rsidR="004C1679">
        <w:rPr>
          <w:rFonts w:ascii="Times New Roman" w:hAnsi="Times New Roman" w:cs="Times New Roman"/>
          <w:sz w:val="24"/>
          <w:szCs w:val="22"/>
        </w:rPr>
        <w:t>4</w:t>
      </w:r>
      <w:r w:rsidR="00E14EC7">
        <w:rPr>
          <w:rFonts w:ascii="Times New Roman" w:hAnsi="Times New Roman" w:cs="Times New Roman"/>
          <w:sz w:val="24"/>
          <w:szCs w:val="22"/>
        </w:rPr>
        <w:t>)</w:t>
      </w:r>
      <w:r w:rsidR="004C1679">
        <w:rPr>
          <w:rFonts w:ascii="Times New Roman" w:hAnsi="Times New Roman" w:cs="Times New Roman"/>
          <w:sz w:val="24"/>
          <w:szCs w:val="22"/>
        </w:rPr>
        <w:t xml:space="preserve"> along with their </w:t>
      </w:r>
      <w:r w:rsidR="00E14EC7">
        <w:rPr>
          <w:rFonts w:ascii="Times New Roman" w:hAnsi="Times New Roman" w:cs="Times New Roman"/>
          <w:sz w:val="24"/>
          <w:szCs w:val="22"/>
        </w:rPr>
        <w:t xml:space="preserve">scatter plot diagram in </w:t>
      </w:r>
      <w:ins w:id="293" w:author="acer" w:date="2024-08-15T13:36:00Z">
        <w:r w:rsidR="00413405">
          <w:rPr>
            <w:rFonts w:ascii="Times New Roman" w:hAnsi="Times New Roman" w:cs="Times New Roman"/>
            <w:sz w:val="24"/>
            <w:szCs w:val="22"/>
          </w:rPr>
          <w:t xml:space="preserve">the </w:t>
        </w:r>
      </w:ins>
      <w:r w:rsidR="00E14EC7">
        <w:rPr>
          <w:rFonts w:ascii="Times New Roman" w:hAnsi="Times New Roman" w:cs="Times New Roman"/>
          <w:sz w:val="24"/>
          <w:szCs w:val="22"/>
        </w:rPr>
        <w:t>figure (</w:t>
      </w:r>
      <w:r w:rsidR="00B32D86">
        <w:rPr>
          <w:rFonts w:ascii="Times New Roman" w:hAnsi="Times New Roman" w:cs="Times New Roman"/>
          <w:sz w:val="24"/>
          <w:szCs w:val="22"/>
        </w:rPr>
        <w:t>2</w:t>
      </w:r>
      <w:r w:rsidR="00E14EC7">
        <w:rPr>
          <w:rFonts w:ascii="Times New Roman" w:hAnsi="Times New Roman" w:cs="Times New Roman"/>
          <w:sz w:val="24"/>
          <w:szCs w:val="22"/>
        </w:rPr>
        <w:t>)</w:t>
      </w:r>
      <w:r w:rsidR="004C1679">
        <w:rPr>
          <w:rFonts w:ascii="Times New Roman" w:hAnsi="Times New Roman" w:cs="Times New Roman"/>
          <w:sz w:val="24"/>
          <w:szCs w:val="22"/>
        </w:rPr>
        <w:t>.</w:t>
      </w:r>
      <w:r w:rsidR="003036F5">
        <w:rPr>
          <w:rFonts w:ascii="Times New Roman" w:hAnsi="Times New Roman" w:cs="Times New Roman"/>
          <w:sz w:val="24"/>
          <w:szCs w:val="22"/>
        </w:rPr>
        <w:t xml:space="preserve"> </w:t>
      </w:r>
    </w:p>
    <w:p w:rsidR="00600AF1" w:rsidRDefault="00600AF1" w:rsidP="00AA5E81">
      <w:pPr>
        <w:jc w:val="both"/>
        <w:rPr>
          <w:rFonts w:ascii="Times New Roman" w:hAnsi="Times New Roman" w:cs="Times New Roman"/>
          <w:sz w:val="24"/>
          <w:szCs w:val="22"/>
        </w:rPr>
      </w:pPr>
      <w:r>
        <w:rPr>
          <w:rFonts w:ascii="Times New Roman" w:hAnsi="Times New Roman" w:cs="Times New Roman"/>
          <w:sz w:val="24"/>
          <w:szCs w:val="22"/>
        </w:rPr>
        <w:t xml:space="preserve">Table (4): Parameters </w:t>
      </w:r>
      <w:r w:rsidR="00F05439">
        <w:rPr>
          <w:rFonts w:ascii="Times New Roman" w:hAnsi="Times New Roman" w:cs="Times New Roman"/>
          <w:sz w:val="24"/>
          <w:szCs w:val="22"/>
        </w:rPr>
        <w:t xml:space="preserve">for validation of </w:t>
      </w:r>
      <w:r>
        <w:rPr>
          <w:rFonts w:ascii="Times New Roman" w:hAnsi="Times New Roman" w:cs="Times New Roman"/>
          <w:sz w:val="24"/>
          <w:szCs w:val="22"/>
        </w:rPr>
        <w:t>2 quadratic regression models</w:t>
      </w:r>
    </w:p>
    <w:tbl>
      <w:tblPr>
        <w:tblW w:w="5000" w:type="pct"/>
        <w:tblLook w:val="04A0" w:firstRow="1" w:lastRow="0" w:firstColumn="1" w:lastColumn="0" w:noHBand="0" w:noVBand="1"/>
      </w:tblPr>
      <w:tblGrid>
        <w:gridCol w:w="1312"/>
        <w:gridCol w:w="3021"/>
        <w:gridCol w:w="1542"/>
        <w:gridCol w:w="1542"/>
        <w:gridCol w:w="1599"/>
      </w:tblGrid>
      <w:tr w:rsidR="008961D8" w:rsidRPr="008961D8" w:rsidTr="00F05439">
        <w:trPr>
          <w:trHeight w:val="312"/>
        </w:trPr>
        <w:tc>
          <w:tcPr>
            <w:tcW w:w="7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b/>
                <w:bCs/>
                <w:color w:val="000000"/>
                <w:sz w:val="24"/>
                <w:szCs w:val="24"/>
              </w:rPr>
            </w:pPr>
            <w:r w:rsidRPr="008961D8">
              <w:rPr>
                <w:rFonts w:ascii="Times New Roman" w:eastAsia="Times New Roman" w:hAnsi="Times New Roman" w:cs="Times New Roman"/>
                <w:b/>
                <w:bCs/>
                <w:color w:val="000000"/>
                <w:sz w:val="24"/>
                <w:szCs w:val="24"/>
              </w:rPr>
              <w:t>VIs</w:t>
            </w:r>
          </w:p>
        </w:tc>
        <w:tc>
          <w:tcPr>
            <w:tcW w:w="1675" w:type="pct"/>
            <w:tcBorders>
              <w:top w:val="single" w:sz="4" w:space="0" w:color="auto"/>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b/>
                <w:bCs/>
                <w:color w:val="000000"/>
                <w:sz w:val="24"/>
                <w:szCs w:val="24"/>
              </w:rPr>
            </w:pPr>
            <w:r w:rsidRPr="008961D8">
              <w:rPr>
                <w:rFonts w:ascii="Times New Roman" w:eastAsia="Times New Roman" w:hAnsi="Times New Roman" w:cs="Times New Roman"/>
                <w:b/>
                <w:bCs/>
                <w:color w:val="000000"/>
                <w:sz w:val="24"/>
                <w:szCs w:val="24"/>
              </w:rPr>
              <w:t>Form of Equation</w:t>
            </w:r>
          </w:p>
        </w:tc>
        <w:tc>
          <w:tcPr>
            <w:tcW w:w="855" w:type="pct"/>
            <w:tcBorders>
              <w:top w:val="single" w:sz="4" w:space="0" w:color="auto"/>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b/>
                <w:bCs/>
                <w:color w:val="000000"/>
                <w:sz w:val="24"/>
                <w:szCs w:val="24"/>
              </w:rPr>
            </w:pPr>
            <w:r w:rsidRPr="008961D8">
              <w:rPr>
                <w:rFonts w:ascii="Times New Roman" w:eastAsia="Times New Roman" w:hAnsi="Times New Roman" w:cs="Times New Roman"/>
                <w:b/>
                <w:bCs/>
                <w:color w:val="000000"/>
                <w:sz w:val="24"/>
                <w:szCs w:val="24"/>
              </w:rPr>
              <w:t>R</w:t>
            </w:r>
          </w:p>
        </w:tc>
        <w:tc>
          <w:tcPr>
            <w:tcW w:w="855" w:type="pct"/>
            <w:tcBorders>
              <w:top w:val="single" w:sz="4" w:space="0" w:color="auto"/>
              <w:left w:val="nil"/>
              <w:bottom w:val="single" w:sz="4" w:space="0" w:color="auto"/>
              <w:right w:val="single" w:sz="4" w:space="0" w:color="auto"/>
            </w:tcBorders>
            <w:shd w:val="clear" w:color="auto" w:fill="auto"/>
            <w:noWrap/>
            <w:vAlign w:val="center"/>
            <w:hideMark/>
          </w:tcPr>
          <w:p w:rsidR="008961D8" w:rsidRPr="009850CF" w:rsidRDefault="00F512B8" w:rsidP="008961D8">
            <w:pPr>
              <w:spacing w:after="0" w:line="240" w:lineRule="auto"/>
              <w:jc w:val="center"/>
              <w:rPr>
                <w:rFonts w:ascii="Times New Roman" w:eastAsia="Times New Roman" w:hAnsi="Times New Roman" w:cs="Times New Roman"/>
                <w:b/>
                <w:bCs/>
                <w:color w:val="000000"/>
                <w:sz w:val="24"/>
                <w:szCs w:val="24"/>
              </w:rPr>
            </w:pPr>
            <m:oMath>
              <m:sSup>
                <m:sSupPr>
                  <m:ctrlPr>
                    <w:rPr>
                      <w:rFonts w:ascii="Cambria Math" w:hAnsi="Cambria Math" w:cs="Times New Roman"/>
                      <w:b/>
                      <w:bCs/>
                      <w:color w:val="000000" w:themeColor="text1"/>
                      <w:sz w:val="24"/>
                      <w:szCs w:val="24"/>
                    </w:rPr>
                  </m:ctrlPr>
                </m:sSupPr>
                <m:e>
                  <m:r>
                    <m:rPr>
                      <m:sty m:val="b"/>
                    </m:rPr>
                    <w:rPr>
                      <w:rFonts w:ascii="Cambria Math" w:hAnsi="Cambria Math" w:cs="Times New Roman"/>
                      <w:color w:val="000000" w:themeColor="text1"/>
                      <w:sz w:val="24"/>
                      <w:szCs w:val="24"/>
                    </w:rPr>
                    <m:t>R</m:t>
                  </m:r>
                </m:e>
                <m:sup>
                  <m:r>
                    <m:rPr>
                      <m:sty m:val="b"/>
                    </m:rPr>
                    <w:rPr>
                      <w:rFonts w:ascii="Cambria Math" w:hAnsi="Cambria Math" w:cs="Times New Roman"/>
                      <w:color w:val="000000" w:themeColor="text1"/>
                      <w:sz w:val="24"/>
                      <w:szCs w:val="24"/>
                    </w:rPr>
                    <m:t>2</m:t>
                  </m:r>
                </m:sup>
              </m:sSup>
            </m:oMath>
            <w:r w:rsidR="008961D8" w:rsidRPr="009850CF">
              <w:rPr>
                <w:rFonts w:ascii="Times New Roman" w:eastAsia="Times New Roman" w:hAnsi="Times New Roman" w:cs="Times New Roman"/>
                <w:b/>
                <w:bCs/>
                <w:color w:val="000000"/>
                <w:sz w:val="24"/>
                <w:szCs w:val="24"/>
              </w:rPr>
              <w:t xml:space="preserve"> </w:t>
            </w:r>
          </w:p>
        </w:tc>
        <w:tc>
          <w:tcPr>
            <w:tcW w:w="887" w:type="pct"/>
            <w:tcBorders>
              <w:top w:val="single" w:sz="4" w:space="0" w:color="auto"/>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b/>
                <w:bCs/>
                <w:color w:val="000000"/>
                <w:sz w:val="24"/>
                <w:szCs w:val="24"/>
              </w:rPr>
            </w:pPr>
            <w:r w:rsidRPr="008961D8">
              <w:rPr>
                <w:rFonts w:ascii="Times New Roman" w:eastAsia="Times New Roman" w:hAnsi="Times New Roman" w:cs="Times New Roman"/>
                <w:b/>
                <w:bCs/>
                <w:color w:val="000000"/>
                <w:sz w:val="24"/>
                <w:szCs w:val="24"/>
              </w:rPr>
              <w:t>RMSE</w:t>
            </w:r>
          </w:p>
        </w:tc>
      </w:tr>
      <w:tr w:rsidR="008961D8" w:rsidRPr="008961D8" w:rsidTr="00F05439">
        <w:trPr>
          <w:trHeight w:val="312"/>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NDVI</w:t>
            </w:r>
          </w:p>
        </w:tc>
        <w:tc>
          <w:tcPr>
            <w:tcW w:w="167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Quadratic</w:t>
            </w:r>
          </w:p>
        </w:tc>
        <w:tc>
          <w:tcPr>
            <w:tcW w:w="85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0.9</w:t>
            </w:r>
            <w:r w:rsidR="00372D23">
              <w:rPr>
                <w:rFonts w:ascii="Times New Roman" w:eastAsia="Times New Roman" w:hAnsi="Times New Roman" w:cs="Times New Roman"/>
                <w:color w:val="000000"/>
                <w:sz w:val="24"/>
                <w:szCs w:val="24"/>
              </w:rPr>
              <w:t>6</w:t>
            </w:r>
          </w:p>
        </w:tc>
        <w:tc>
          <w:tcPr>
            <w:tcW w:w="85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0.92</w:t>
            </w:r>
          </w:p>
        </w:tc>
        <w:tc>
          <w:tcPr>
            <w:tcW w:w="887"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13.3</w:t>
            </w:r>
            <w:r w:rsidR="00372D23">
              <w:rPr>
                <w:rFonts w:ascii="Times New Roman" w:eastAsia="Times New Roman" w:hAnsi="Times New Roman" w:cs="Times New Roman"/>
                <w:color w:val="000000"/>
                <w:sz w:val="24"/>
                <w:szCs w:val="24"/>
              </w:rPr>
              <w:t>6</w:t>
            </w:r>
          </w:p>
        </w:tc>
      </w:tr>
      <w:tr w:rsidR="008961D8" w:rsidRPr="008961D8" w:rsidTr="00F05439">
        <w:trPr>
          <w:trHeight w:val="312"/>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IPVI</w:t>
            </w:r>
          </w:p>
        </w:tc>
        <w:tc>
          <w:tcPr>
            <w:tcW w:w="167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Quadratic</w:t>
            </w:r>
          </w:p>
        </w:tc>
        <w:tc>
          <w:tcPr>
            <w:tcW w:w="85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0.93</w:t>
            </w:r>
          </w:p>
        </w:tc>
        <w:tc>
          <w:tcPr>
            <w:tcW w:w="85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0.87</w:t>
            </w:r>
          </w:p>
        </w:tc>
        <w:tc>
          <w:tcPr>
            <w:tcW w:w="887"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14.5</w:t>
            </w:r>
            <w:r w:rsidR="00372D23">
              <w:rPr>
                <w:rFonts w:ascii="Times New Roman" w:eastAsia="Times New Roman" w:hAnsi="Times New Roman" w:cs="Times New Roman"/>
                <w:color w:val="000000"/>
                <w:sz w:val="24"/>
                <w:szCs w:val="24"/>
              </w:rPr>
              <w:t>3</w:t>
            </w:r>
          </w:p>
        </w:tc>
      </w:tr>
    </w:tbl>
    <w:p w:rsidR="004C1679" w:rsidRDefault="004C1679" w:rsidP="00AA5E81">
      <w:pPr>
        <w:jc w:val="both"/>
        <w:rPr>
          <w:rFonts w:ascii="Times New Roman" w:hAnsi="Times New Roman" w:cs="Times New Roman"/>
          <w:sz w:val="24"/>
          <w:szCs w:val="22"/>
        </w:rPr>
      </w:pPr>
    </w:p>
    <w:p w:rsidR="004921E6" w:rsidRDefault="004921E6" w:rsidP="00AA5E81">
      <w:pPr>
        <w:jc w:val="both"/>
        <w:rPr>
          <w:rFonts w:ascii="Times New Roman" w:hAnsi="Times New Roman" w:cs="Times New Roman"/>
          <w:sz w:val="24"/>
          <w:szCs w:val="22"/>
        </w:rPr>
      </w:pPr>
      <w:r>
        <w:rPr>
          <w:noProof/>
        </w:rPr>
        <w:drawing>
          <wp:inline distT="0" distB="0" distL="0" distR="0" wp14:anchorId="5849FDC1" wp14:editId="6A77CAFA">
            <wp:extent cx="3520440" cy="2019300"/>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105A" w:rsidRDefault="004921E6" w:rsidP="00AA5E81">
      <w:pPr>
        <w:jc w:val="both"/>
        <w:rPr>
          <w:rFonts w:ascii="Times New Roman" w:hAnsi="Times New Roman" w:cs="Times New Roman"/>
          <w:sz w:val="24"/>
          <w:szCs w:val="22"/>
        </w:rPr>
      </w:pPr>
      <w:r>
        <w:rPr>
          <w:noProof/>
        </w:rPr>
        <w:lastRenderedPageBreak/>
        <w:drawing>
          <wp:inline distT="0" distB="0" distL="0" distR="0" wp14:anchorId="54BA80EA" wp14:editId="45139708">
            <wp:extent cx="3520440" cy="2415540"/>
            <wp:effectExtent l="0" t="0" r="381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8105A" w:rsidRDefault="00E14EC7" w:rsidP="00AA5E81">
      <w:pPr>
        <w:jc w:val="both"/>
        <w:rPr>
          <w:rFonts w:ascii="Times New Roman" w:hAnsi="Times New Roman" w:cs="Times New Roman"/>
          <w:sz w:val="24"/>
          <w:szCs w:val="22"/>
        </w:rPr>
      </w:pPr>
      <w:r>
        <w:rPr>
          <w:rFonts w:ascii="Times New Roman" w:hAnsi="Times New Roman" w:cs="Times New Roman"/>
          <w:sz w:val="24"/>
          <w:szCs w:val="22"/>
        </w:rPr>
        <w:t>Figure (</w:t>
      </w:r>
      <w:r w:rsidR="00B32D86">
        <w:rPr>
          <w:rFonts w:ascii="Times New Roman" w:hAnsi="Times New Roman" w:cs="Times New Roman"/>
          <w:sz w:val="24"/>
          <w:szCs w:val="22"/>
        </w:rPr>
        <w:t>2</w:t>
      </w:r>
      <w:r w:rsidR="00781F93">
        <w:rPr>
          <w:rFonts w:ascii="Times New Roman" w:hAnsi="Times New Roman" w:cs="Times New Roman"/>
          <w:sz w:val="24"/>
          <w:szCs w:val="22"/>
        </w:rPr>
        <w:t>): Scatterplot diagram of observed &amp; predicted AGB for quadratic model of NDVI and IPVI.</w:t>
      </w:r>
    </w:p>
    <w:p w:rsidR="0028105A" w:rsidRDefault="002831EB" w:rsidP="00AA5E81">
      <w:pPr>
        <w:jc w:val="both"/>
        <w:rPr>
          <w:rFonts w:ascii="Times New Roman" w:hAnsi="Times New Roman" w:cs="Times New Roman"/>
          <w:sz w:val="24"/>
          <w:szCs w:val="22"/>
        </w:rPr>
      </w:pPr>
      <w:r>
        <w:rPr>
          <w:rFonts w:ascii="Times New Roman" w:hAnsi="Times New Roman" w:cs="Times New Roman"/>
          <w:sz w:val="24"/>
          <w:szCs w:val="22"/>
        </w:rPr>
        <w:t xml:space="preserve">The validation &amp; selection </w:t>
      </w:r>
      <w:del w:id="294" w:author="acer" w:date="2024-08-15T13:36:00Z">
        <w:r w:rsidDel="00413405">
          <w:rPr>
            <w:rFonts w:ascii="Times New Roman" w:hAnsi="Times New Roman" w:cs="Times New Roman"/>
            <w:sz w:val="24"/>
            <w:szCs w:val="22"/>
          </w:rPr>
          <w:delText>of</w:delText>
        </w:r>
      </w:del>
      <w:ins w:id="295" w:author="acer" w:date="2024-08-15T13:36:00Z">
        <w:r w:rsidR="00413405">
          <w:rPr>
            <w:rFonts w:ascii="Times New Roman" w:hAnsi="Times New Roman" w:cs="Times New Roman"/>
            <w:sz w:val="24"/>
            <w:szCs w:val="22"/>
          </w:rPr>
          <w:t>of the</w:t>
        </w:r>
      </w:ins>
      <w:r>
        <w:rPr>
          <w:rFonts w:ascii="Times New Roman" w:hAnsi="Times New Roman" w:cs="Times New Roman"/>
          <w:sz w:val="24"/>
          <w:szCs w:val="22"/>
        </w:rPr>
        <w:t xml:space="preserve"> model was based on criteria such as: higher </w:t>
      </w:r>
      <w:r>
        <w:rPr>
          <w:rFonts w:ascii="Times New Roman" w:eastAsiaTheme="minorEastAsia" w:hAnsi="Times New Roman" w:cs="Times New Roman"/>
          <w:sz w:val="24"/>
          <w:szCs w:val="22"/>
        </w:rPr>
        <w:t>R, higher</w:t>
      </w:r>
      <m:oMath>
        <m:r>
          <w:rPr>
            <w:rFonts w:ascii="Cambria Math" w:eastAsiaTheme="minorEastAsia" w:hAnsi="Cambria Math" w:cs="Times New Roman"/>
            <w:sz w:val="24"/>
            <w:szCs w:val="22"/>
          </w:rPr>
          <m:t xml:space="preserve"> </m:t>
        </m:r>
        <m:sSup>
          <m:sSupPr>
            <m:ctrlPr>
              <w:rPr>
                <w:rFonts w:ascii="Cambria Math" w:eastAsiaTheme="minorEastAsia" w:hAnsi="Cambria Math" w:cs="Times New Roman"/>
                <w:bCs/>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Pr>
          <w:rFonts w:ascii="Times New Roman" w:hAnsi="Times New Roman" w:cs="Times New Roman"/>
          <w:sz w:val="24"/>
          <w:szCs w:val="22"/>
        </w:rPr>
        <w:t xml:space="preserve">, and lower RMSE. </w:t>
      </w:r>
      <w:r w:rsidR="003151F9">
        <w:rPr>
          <w:rFonts w:ascii="Times New Roman" w:hAnsi="Times New Roman" w:cs="Times New Roman"/>
          <w:sz w:val="24"/>
          <w:szCs w:val="22"/>
        </w:rPr>
        <w:t>The quadratic regression model developed using NDVI as VI was found more valid and accurate as the</w:t>
      </w:r>
      <w:r w:rsidR="00BE015B">
        <w:rPr>
          <w:rFonts w:ascii="Times New Roman" w:hAnsi="Times New Roman" w:cs="Times New Roman"/>
          <w:sz w:val="24"/>
          <w:szCs w:val="22"/>
        </w:rPr>
        <w:t xml:space="preserve"> values</w:t>
      </w:r>
      <w:r w:rsidR="003151F9">
        <w:rPr>
          <w:rFonts w:ascii="Times New Roman" w:hAnsi="Times New Roman" w:cs="Times New Roman"/>
          <w:sz w:val="24"/>
          <w:szCs w:val="22"/>
        </w:rPr>
        <w:t xml:space="preserve"> of R</w:t>
      </w:r>
      <w:r w:rsidR="003B0918">
        <w:rPr>
          <w:rFonts w:ascii="Times New Roman" w:hAnsi="Times New Roman" w:cs="Times New Roman"/>
          <w:sz w:val="24"/>
          <w:szCs w:val="22"/>
        </w:rPr>
        <w:t xml:space="preserve"> </w:t>
      </w:r>
      <w:r w:rsidR="003151F9">
        <w:rPr>
          <w:rFonts w:ascii="Times New Roman" w:hAnsi="Times New Roman" w:cs="Times New Roman"/>
          <w:sz w:val="24"/>
          <w:szCs w:val="22"/>
        </w:rPr>
        <w:t>(0.9</w:t>
      </w:r>
      <w:r w:rsidR="00FE6C75">
        <w:rPr>
          <w:rFonts w:ascii="Times New Roman" w:hAnsi="Times New Roman" w:cs="Times New Roman"/>
          <w:sz w:val="24"/>
          <w:szCs w:val="22"/>
        </w:rPr>
        <w:t>6</w:t>
      </w:r>
      <w:r w:rsidR="003151F9">
        <w:rPr>
          <w:rFonts w:ascii="Times New Roman" w:hAnsi="Times New Roman" w:cs="Times New Roman"/>
          <w:sz w:val="24"/>
          <w:szCs w:val="22"/>
        </w:rPr>
        <w:t xml:space="preserve">&gt;0.93) and </w:t>
      </w:r>
      <m:oMath>
        <m:sSup>
          <m:sSupPr>
            <m:ctrlPr>
              <w:rPr>
                <w:rFonts w:ascii="Cambria Math" w:eastAsiaTheme="minorEastAsia" w:hAnsi="Cambria Math" w:cs="Times New Roman"/>
                <w:bCs/>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sidR="003151F9">
        <w:rPr>
          <w:rFonts w:ascii="Times New Roman" w:eastAsiaTheme="minorEastAsia" w:hAnsi="Times New Roman" w:cs="Times New Roman"/>
          <w:bCs/>
          <w:color w:val="000000" w:themeColor="text1"/>
          <w:sz w:val="24"/>
          <w:szCs w:val="22"/>
        </w:rPr>
        <w:t xml:space="preserve"> (0.92&gt;0.87) are higher and RMSE (13.3</w:t>
      </w:r>
      <w:r w:rsidR="00FE6C75">
        <w:rPr>
          <w:rFonts w:ascii="Times New Roman" w:eastAsiaTheme="minorEastAsia" w:hAnsi="Times New Roman" w:cs="Times New Roman"/>
          <w:bCs/>
          <w:color w:val="000000" w:themeColor="text1"/>
          <w:sz w:val="24"/>
          <w:szCs w:val="22"/>
        </w:rPr>
        <w:t>6&lt;</w:t>
      </w:r>
      <w:r w:rsidR="003151F9">
        <w:rPr>
          <w:rFonts w:ascii="Times New Roman" w:eastAsiaTheme="minorEastAsia" w:hAnsi="Times New Roman" w:cs="Times New Roman"/>
          <w:bCs/>
          <w:color w:val="000000" w:themeColor="text1"/>
          <w:sz w:val="24"/>
          <w:szCs w:val="22"/>
        </w:rPr>
        <w:t>14.5</w:t>
      </w:r>
      <w:r w:rsidR="00FE6C75">
        <w:rPr>
          <w:rFonts w:ascii="Times New Roman" w:eastAsiaTheme="minorEastAsia" w:hAnsi="Times New Roman" w:cs="Times New Roman"/>
          <w:bCs/>
          <w:color w:val="000000" w:themeColor="text1"/>
          <w:sz w:val="24"/>
          <w:szCs w:val="22"/>
        </w:rPr>
        <w:t>3</w:t>
      </w:r>
      <w:r w:rsidR="003151F9">
        <w:rPr>
          <w:rFonts w:ascii="Times New Roman" w:eastAsiaTheme="minorEastAsia" w:hAnsi="Times New Roman" w:cs="Times New Roman"/>
          <w:bCs/>
          <w:color w:val="000000" w:themeColor="text1"/>
          <w:sz w:val="24"/>
          <w:szCs w:val="22"/>
        </w:rPr>
        <w:t>) is lower in comparison to</w:t>
      </w:r>
      <w:ins w:id="296" w:author="acer" w:date="2024-08-15T13:37:00Z">
        <w:r w:rsidR="00413405">
          <w:rPr>
            <w:rFonts w:ascii="Times New Roman" w:eastAsiaTheme="minorEastAsia" w:hAnsi="Times New Roman" w:cs="Times New Roman"/>
            <w:bCs/>
            <w:color w:val="000000" w:themeColor="text1"/>
            <w:sz w:val="24"/>
            <w:szCs w:val="22"/>
          </w:rPr>
          <w:t xml:space="preserve"> the</w:t>
        </w:r>
      </w:ins>
      <w:r w:rsidR="003151F9">
        <w:rPr>
          <w:rFonts w:ascii="Times New Roman" w:eastAsiaTheme="minorEastAsia" w:hAnsi="Times New Roman" w:cs="Times New Roman"/>
          <w:bCs/>
          <w:color w:val="000000" w:themeColor="text1"/>
          <w:sz w:val="24"/>
          <w:szCs w:val="22"/>
        </w:rPr>
        <w:t xml:space="preserve"> quadratic regression model developed using IPVI as VI.</w:t>
      </w:r>
      <w:r w:rsidR="00A30DF5">
        <w:rPr>
          <w:rFonts w:ascii="Times New Roman" w:eastAsiaTheme="minorEastAsia" w:hAnsi="Times New Roman" w:cs="Times New Roman"/>
          <w:bCs/>
          <w:color w:val="000000" w:themeColor="text1"/>
          <w:sz w:val="24"/>
          <w:szCs w:val="22"/>
        </w:rPr>
        <w:t xml:space="preserve"> 93.43% of observed AGB at</w:t>
      </w:r>
      <w:ins w:id="297" w:author="acer" w:date="2024-08-15T13:40:00Z">
        <w:r w:rsidR="00413405">
          <w:rPr>
            <w:rFonts w:ascii="Times New Roman" w:eastAsiaTheme="minorEastAsia" w:hAnsi="Times New Roman" w:cs="Times New Roman"/>
            <w:bCs/>
            <w:color w:val="000000" w:themeColor="text1"/>
            <w:sz w:val="24"/>
            <w:szCs w:val="22"/>
          </w:rPr>
          <w:t xml:space="preserve"> the</w:t>
        </w:r>
      </w:ins>
      <w:r w:rsidR="00A30DF5">
        <w:rPr>
          <w:rFonts w:ascii="Times New Roman" w:eastAsiaTheme="minorEastAsia" w:hAnsi="Times New Roman" w:cs="Times New Roman"/>
          <w:bCs/>
          <w:color w:val="000000" w:themeColor="text1"/>
          <w:sz w:val="24"/>
          <w:szCs w:val="22"/>
        </w:rPr>
        <w:t xml:space="preserve"> field was </w:t>
      </w:r>
      <w:del w:id="298" w:author="acer" w:date="2024-08-08T21:22:00Z">
        <w:r w:rsidR="00A30DF5" w:rsidDel="00E613F4">
          <w:rPr>
            <w:rFonts w:ascii="Times New Roman" w:eastAsiaTheme="minorEastAsia" w:hAnsi="Times New Roman" w:cs="Times New Roman"/>
            <w:bCs/>
            <w:color w:val="000000" w:themeColor="text1"/>
            <w:sz w:val="24"/>
            <w:szCs w:val="22"/>
          </w:rPr>
          <w:delText xml:space="preserve">explained </w:delText>
        </w:r>
      </w:del>
      <w:ins w:id="299" w:author="acer" w:date="2024-08-08T21:22:00Z">
        <w:r w:rsidR="00E613F4">
          <w:rPr>
            <w:rFonts w:ascii="Times New Roman" w:eastAsiaTheme="minorEastAsia" w:hAnsi="Times New Roman" w:cs="Times New Roman"/>
            <w:bCs/>
            <w:color w:val="000000" w:themeColor="text1"/>
            <w:sz w:val="24"/>
            <w:szCs w:val="22"/>
          </w:rPr>
          <w:t xml:space="preserve">justified </w:t>
        </w:r>
      </w:ins>
      <w:r w:rsidR="00A30DF5">
        <w:rPr>
          <w:rFonts w:ascii="Times New Roman" w:eastAsiaTheme="minorEastAsia" w:hAnsi="Times New Roman" w:cs="Times New Roman"/>
          <w:bCs/>
          <w:color w:val="000000" w:themeColor="text1"/>
          <w:sz w:val="24"/>
          <w:szCs w:val="22"/>
        </w:rPr>
        <w:t xml:space="preserve">by the predicted AGB </w:t>
      </w:r>
      <w:r w:rsidR="00027666">
        <w:rPr>
          <w:rFonts w:ascii="Times New Roman" w:eastAsiaTheme="minorEastAsia" w:hAnsi="Times New Roman" w:cs="Times New Roman"/>
          <w:bCs/>
          <w:color w:val="000000" w:themeColor="text1"/>
          <w:sz w:val="24"/>
          <w:szCs w:val="22"/>
        </w:rPr>
        <w:t xml:space="preserve">which was </w:t>
      </w:r>
      <w:r w:rsidR="00C354C3">
        <w:rPr>
          <w:rFonts w:ascii="Times New Roman" w:eastAsiaTheme="minorEastAsia" w:hAnsi="Times New Roman" w:cs="Times New Roman"/>
          <w:bCs/>
          <w:color w:val="000000" w:themeColor="text1"/>
          <w:sz w:val="24"/>
          <w:szCs w:val="22"/>
        </w:rPr>
        <w:t xml:space="preserve">predicted from the quadratic regression model of NDVI. Hence, the quadratic regression model of NDVI was selected as </w:t>
      </w:r>
      <w:ins w:id="300" w:author="acer" w:date="2024-08-15T13:41:00Z">
        <w:r w:rsidR="00413405">
          <w:rPr>
            <w:rFonts w:ascii="Times New Roman" w:eastAsiaTheme="minorEastAsia" w:hAnsi="Times New Roman" w:cs="Times New Roman"/>
            <w:bCs/>
            <w:color w:val="000000" w:themeColor="text1"/>
            <w:sz w:val="24"/>
            <w:szCs w:val="22"/>
          </w:rPr>
          <w:t xml:space="preserve">the </w:t>
        </w:r>
      </w:ins>
      <w:r w:rsidR="00C354C3">
        <w:rPr>
          <w:rFonts w:ascii="Times New Roman" w:eastAsiaTheme="minorEastAsia" w:hAnsi="Times New Roman" w:cs="Times New Roman"/>
          <w:bCs/>
          <w:color w:val="000000" w:themeColor="text1"/>
          <w:sz w:val="24"/>
          <w:szCs w:val="22"/>
        </w:rPr>
        <w:t>best fit model. The developed &amp; validated</w:t>
      </w:r>
      <w:r w:rsidR="00C354C3">
        <w:rPr>
          <w:rFonts w:ascii="Times New Roman" w:hAnsi="Times New Roman" w:cs="Times New Roman"/>
          <w:sz w:val="24"/>
          <w:szCs w:val="22"/>
        </w:rPr>
        <w:t xml:space="preserve"> equation for the </w:t>
      </w:r>
      <w:r w:rsidR="002F0862">
        <w:rPr>
          <w:rFonts w:ascii="Times New Roman" w:hAnsi="Times New Roman" w:cs="Times New Roman"/>
          <w:sz w:val="24"/>
          <w:szCs w:val="22"/>
        </w:rPr>
        <w:t>AGB</w:t>
      </w:r>
      <w:r w:rsidR="00C354C3">
        <w:rPr>
          <w:rFonts w:ascii="Times New Roman" w:hAnsi="Times New Roman" w:cs="Times New Roman"/>
          <w:sz w:val="24"/>
          <w:szCs w:val="22"/>
        </w:rPr>
        <w:t xml:space="preserve"> estimation of this study is as shown in equation (18) which is based on </w:t>
      </w:r>
      <w:ins w:id="301" w:author="acer" w:date="2024-08-15T13:41:00Z">
        <w:r w:rsidR="00413405">
          <w:rPr>
            <w:rFonts w:ascii="Times New Roman" w:hAnsi="Times New Roman" w:cs="Times New Roman"/>
            <w:sz w:val="24"/>
            <w:szCs w:val="22"/>
          </w:rPr>
          <w:t xml:space="preserve">the </w:t>
        </w:r>
      </w:ins>
      <w:r w:rsidR="00C354C3">
        <w:rPr>
          <w:rFonts w:ascii="Times New Roman" w:hAnsi="Times New Roman" w:cs="Times New Roman"/>
          <w:sz w:val="24"/>
          <w:szCs w:val="22"/>
        </w:rPr>
        <w:t>general form of quadratic function</w:t>
      </w:r>
      <w:ins w:id="302" w:author="acer" w:date="2024-08-08T21:25:00Z">
        <w:r w:rsidR="00E613F4">
          <w:rPr>
            <w:rFonts w:ascii="Times New Roman" w:hAnsi="Times New Roman" w:cs="Times New Roman"/>
            <w:sz w:val="24"/>
            <w:szCs w:val="22"/>
          </w:rPr>
          <w:t>'s</w:t>
        </w:r>
      </w:ins>
      <w:r w:rsidR="00C354C3">
        <w:rPr>
          <w:rFonts w:ascii="Times New Roman" w:hAnsi="Times New Roman" w:cs="Times New Roman"/>
          <w:sz w:val="24"/>
          <w:szCs w:val="22"/>
        </w:rPr>
        <w:t xml:space="preserve"> equation as shown in equation (17).</w:t>
      </w:r>
    </w:p>
    <w:p w:rsidR="000933B8" w:rsidRDefault="000933B8"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87936" behindDoc="0" locked="0" layoutInCell="1" allowOverlap="1" wp14:anchorId="1ECD6E65" wp14:editId="4A10DAC7">
                <wp:simplePos x="0" y="0"/>
                <wp:positionH relativeFrom="column">
                  <wp:posOffset>0</wp:posOffset>
                </wp:positionH>
                <wp:positionV relativeFrom="paragraph">
                  <wp:posOffset>0</wp:posOffset>
                </wp:positionV>
                <wp:extent cx="1905202" cy="206467"/>
                <wp:effectExtent l="0" t="0" r="0" b="0"/>
                <wp:wrapNone/>
                <wp:docPr id="7" name="TextBox 10"/>
                <wp:cNvGraphicFramePr/>
                <a:graphic xmlns:a="http://schemas.openxmlformats.org/drawingml/2006/main">
                  <a:graphicData uri="http://schemas.microsoft.com/office/word/2010/wordprocessingShape">
                    <wps:wsp>
                      <wps:cNvSpPr txBox="1"/>
                      <wps:spPr>
                        <a:xfrm>
                          <a:off x="0" y="0"/>
                          <a:ext cx="1905202" cy="20646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0933B8">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*X+</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2</m:t>
                                    </m:r>
                                  </m:sub>
                                </m:sSub>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anchor>
            </w:drawing>
          </mc:Choice>
          <mc:Fallback>
            <w:pict>
              <v:shape w14:anchorId="1ECD6E65" id="_x0000_s1066" type="#_x0000_t202" style="position:absolute;left:0;text-align:left;margin-left:0;margin-top:0;width:150pt;height:16.25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" filled="f" stroked="f">
                <v:textbox style="mso-fit-shape-to-text:t" inset="0,0,0,0">
                  <w:txbxContent>
                    <w:p w:rsidR="008C1A3E" w:rsidRDefault="008C1A3E" w:rsidP="000933B8">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*X+</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2</m:t>
                              </m:r>
                            </m:sub>
                          </m:sSub>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v:textbox>
              </v:shape>
            </w:pict>
          </mc:Fallback>
        </mc:AlternateContent>
      </w:r>
      <w:r>
        <w:rPr>
          <w:rFonts w:ascii="Times New Roman" w:hAnsi="Times New Roman" w:cs="Times New Roman"/>
          <w:sz w:val="24"/>
          <w:szCs w:val="22"/>
        </w:rPr>
        <w:t xml:space="preserve">                                                 ……. (17)</w:t>
      </w:r>
    </w:p>
    <w:p w:rsidR="0028105A" w:rsidRDefault="000933B8" w:rsidP="00AA5E81">
      <w:pPr>
        <w:jc w:val="both"/>
        <w:rPr>
          <w:rFonts w:ascii="Times New Roman" w:eastAsiaTheme="minorEastAsia" w:hAnsi="Times New Roman" w:cs="Times New Roman"/>
          <w:iCs/>
          <w:color w:val="000000" w:themeColor="text1"/>
          <w:sz w:val="24"/>
          <w:szCs w:val="24"/>
        </w:rPr>
      </w:pPr>
      <w:r>
        <w:rPr>
          <w:rFonts w:ascii="Times New Roman" w:hAnsi="Times New Roman" w:cs="Times New Roman"/>
          <w:sz w:val="24"/>
          <w:szCs w:val="22"/>
        </w:rPr>
        <w:t xml:space="preserve">Where, Y is estimated biomass, </w:t>
      </w:r>
      <m:oMath>
        <m:sSub>
          <m:sSubPr>
            <m:ctrlPr>
              <w:rPr>
                <w:rFonts w:ascii="Cambria Math" w:hAnsi="Cambria Math"/>
                <w:i/>
                <w:iCs/>
                <w:color w:val="000000" w:themeColor="text1"/>
                <w:sz w:val="24"/>
                <w:szCs w:val="22"/>
              </w:rPr>
            </m:ctrlPr>
          </m:sSubPr>
          <m:e>
            <m:r>
              <m:rPr>
                <m:sty m:val="p"/>
              </m:rPr>
              <w:rPr>
                <w:rFonts w:ascii="Cambria Math" w:eastAsia="Cambria Math" w:hAnsi="Cambria Math"/>
                <w:color w:val="000000" w:themeColor="text1"/>
                <w:sz w:val="24"/>
                <w:szCs w:val="22"/>
              </w:rPr>
              <m:t>β</m:t>
            </m:r>
          </m:e>
          <m:sub>
            <m:r>
              <m:rPr>
                <m:sty m:val="p"/>
              </m:rPr>
              <w:rPr>
                <w:rFonts w:ascii="Cambria Math" w:hAnsi="Cambria Math"/>
                <w:color w:val="000000" w:themeColor="text1"/>
                <w:sz w:val="24"/>
                <w:szCs w:val="22"/>
              </w:rPr>
              <m:t>0</m:t>
            </m:r>
          </m:sub>
        </m:sSub>
      </m:oMath>
      <w:r w:rsidR="00B37F82" w:rsidRPr="00B37F82">
        <w:rPr>
          <w:rFonts w:ascii="Times New Roman" w:hAnsi="Times New Roman" w:cs="Times New Roman"/>
          <w:sz w:val="28"/>
          <w:szCs w:val="24"/>
        </w:rPr>
        <w:t xml:space="preserve"> </w:t>
      </w:r>
      <w:r w:rsidR="00B37F82">
        <w:rPr>
          <w:rFonts w:ascii="Times New Roman" w:hAnsi="Times New Roman" w:cs="Times New Roman"/>
          <w:sz w:val="24"/>
          <w:szCs w:val="22"/>
        </w:rPr>
        <w:t xml:space="preserve">is y-intercept which is -764.25 and </w:t>
      </w:r>
      <m:oMath>
        <m:sSub>
          <m:sSubPr>
            <m:ctrlPr>
              <w:rPr>
                <w:rFonts w:ascii="Cambria Math" w:hAnsi="Cambria Math"/>
                <w:i/>
                <w:iCs/>
                <w:color w:val="000000" w:themeColor="text1"/>
                <w:sz w:val="24"/>
                <w:szCs w:val="22"/>
              </w:rPr>
            </m:ctrlPr>
          </m:sSubPr>
          <m:e>
            <m:r>
              <m:rPr>
                <m:sty m:val="p"/>
              </m:rPr>
              <w:rPr>
                <w:rFonts w:ascii="Cambria Math" w:eastAsia="Cambria Math" w:hAnsi="Cambria Math"/>
                <w:color w:val="000000" w:themeColor="text1"/>
                <w:sz w:val="24"/>
                <w:szCs w:val="22"/>
              </w:rPr>
              <m:t>β</m:t>
            </m:r>
          </m:e>
          <m:sub>
            <m:r>
              <m:rPr>
                <m:sty m:val="p"/>
              </m:rPr>
              <w:rPr>
                <w:rFonts w:ascii="Cambria Math" w:hAnsi="Cambria Math"/>
                <w:color w:val="000000" w:themeColor="text1"/>
                <w:sz w:val="24"/>
                <w:szCs w:val="22"/>
              </w:rPr>
              <m:t>1</m:t>
            </m:r>
          </m:sub>
        </m:sSub>
      </m:oMath>
      <w:r w:rsidR="00B37F82">
        <w:rPr>
          <w:rFonts w:ascii="Times New Roman" w:eastAsiaTheme="minorEastAsia" w:hAnsi="Times New Roman" w:cs="Times New Roman"/>
          <w:iCs/>
          <w:color w:val="000000" w:themeColor="text1"/>
        </w:rPr>
        <w:t xml:space="preserve"> &amp; </w:t>
      </w:r>
      <m:oMath>
        <m:sSub>
          <m:sSubPr>
            <m:ctrlPr>
              <w:rPr>
                <w:rFonts w:ascii="Cambria Math" w:hAnsi="Cambria Math"/>
                <w:i/>
                <w:iCs/>
                <w:color w:val="000000" w:themeColor="text1"/>
                <w:sz w:val="24"/>
                <w:szCs w:val="24"/>
              </w:rPr>
            </m:ctrlPr>
          </m:sSubPr>
          <m:e>
            <m:r>
              <m:rPr>
                <m:sty m:val="p"/>
              </m:rPr>
              <w:rPr>
                <w:rFonts w:ascii="Cambria Math" w:hAnsi="Cambria Math"/>
                <w:color w:val="000000" w:themeColor="text1"/>
                <w:sz w:val="24"/>
                <w:szCs w:val="24"/>
              </w:rPr>
              <m:t>β</m:t>
            </m:r>
          </m:e>
          <m:sub>
            <m:r>
              <m:rPr>
                <m:sty m:val="p"/>
              </m:rPr>
              <w:rPr>
                <w:rFonts w:ascii="Cambria Math" w:hAnsi="Cambria Math"/>
                <w:color w:val="000000" w:themeColor="text1"/>
                <w:sz w:val="24"/>
                <w:szCs w:val="24"/>
              </w:rPr>
              <m:t>2</m:t>
            </m:r>
          </m:sub>
        </m:sSub>
      </m:oMath>
      <w:r w:rsidR="00B37F82">
        <w:rPr>
          <w:rFonts w:ascii="Times New Roman" w:eastAsiaTheme="minorEastAsia" w:hAnsi="Times New Roman" w:cs="Times New Roman"/>
          <w:iCs/>
          <w:color w:val="000000" w:themeColor="text1"/>
          <w:sz w:val="24"/>
          <w:szCs w:val="24"/>
        </w:rPr>
        <w:t xml:space="preserve"> are slopes which are 5143.02 &amp; -6627.85 respectively, and X is NDVI.</w:t>
      </w:r>
    </w:p>
    <w:p w:rsidR="00B37F82" w:rsidRDefault="00B37F82" w:rsidP="00AA5E81">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Y= </w:t>
      </w:r>
      <w:r w:rsidR="004150E8">
        <w:rPr>
          <w:rFonts w:ascii="Times New Roman" w:eastAsiaTheme="minorEastAsia" w:hAnsi="Times New Roman" w:cs="Times New Roman"/>
          <w:iCs/>
          <w:color w:val="000000" w:themeColor="text1"/>
          <w:sz w:val="24"/>
          <w:szCs w:val="24"/>
        </w:rPr>
        <w:t>(</w:t>
      </w:r>
      <w:r>
        <w:rPr>
          <w:rFonts w:ascii="Times New Roman" w:eastAsiaTheme="minorEastAsia" w:hAnsi="Times New Roman" w:cs="Times New Roman"/>
          <w:iCs/>
          <w:color w:val="000000" w:themeColor="text1"/>
          <w:sz w:val="24"/>
          <w:szCs w:val="24"/>
        </w:rPr>
        <w:t>-764.25</w:t>
      </w:r>
      <w:r w:rsidR="004150E8">
        <w:rPr>
          <w:rFonts w:ascii="Times New Roman" w:eastAsiaTheme="minorEastAsia" w:hAnsi="Times New Roman" w:cs="Times New Roman"/>
          <w:iCs/>
          <w:color w:val="000000" w:themeColor="text1"/>
          <w:sz w:val="24"/>
          <w:szCs w:val="24"/>
        </w:rPr>
        <w:t>)</w:t>
      </w:r>
      <w:r>
        <w:rPr>
          <w:rFonts w:ascii="Times New Roman" w:eastAsiaTheme="minorEastAsia" w:hAnsi="Times New Roman" w:cs="Times New Roman"/>
          <w:iCs/>
          <w:color w:val="000000" w:themeColor="text1"/>
          <w:sz w:val="24"/>
          <w:szCs w:val="24"/>
        </w:rPr>
        <w:t xml:space="preserve"> + 5143.02 * NDVI + (-6627.85) *</w:t>
      </w:r>
      <w:r w:rsidRPr="00B37F82">
        <w:rPr>
          <w:rFonts w:ascii="Times New Roman" w:eastAsiaTheme="minorEastAsia" w:hAnsi="Times New Roman" w:cs="Times New Roman"/>
          <w:iCs/>
          <w:color w:val="000000" w:themeColor="text1"/>
          <w:sz w:val="24"/>
          <w:szCs w:val="24"/>
        </w:rPr>
        <w:t xml:space="preserve"> </w:t>
      </w:r>
      <m:oMath>
        <m:sSup>
          <m:sSupPr>
            <m:ctrlPr>
              <w:rPr>
                <w:rFonts w:ascii="Cambria Math" w:hAnsi="Cambria Math" w:cs="Times New Roman"/>
                <w:i/>
                <w:iCs/>
                <w:color w:val="000000" w:themeColor="text1"/>
                <w:sz w:val="24"/>
                <w:szCs w:val="24"/>
              </w:rPr>
            </m:ctrlPr>
          </m:sSupPr>
          <m:e>
            <m:r>
              <m:rPr>
                <m:sty m:val="p"/>
              </m:rPr>
              <w:rPr>
                <w:rFonts w:ascii="Cambria Math" w:hAnsi="Cambria Math" w:cs="Times New Roman"/>
                <w:color w:val="000000" w:themeColor="text1"/>
                <w:sz w:val="24"/>
                <w:szCs w:val="24"/>
              </w:rPr>
              <m:t>(NDVI)</m:t>
            </m:r>
          </m:e>
          <m:sup>
            <m:r>
              <w:rPr>
                <w:rFonts w:ascii="Cambria Math" w:hAnsi="Cambria Math" w:cs="Times New Roman"/>
                <w:color w:val="000000" w:themeColor="text1"/>
                <w:sz w:val="24"/>
                <w:szCs w:val="24"/>
              </w:rPr>
              <m:t>2</m:t>
            </m:r>
          </m:sup>
        </m:sSup>
      </m:oMath>
      <w:r w:rsidR="004150E8">
        <w:rPr>
          <w:rFonts w:ascii="Times New Roman" w:eastAsiaTheme="minorEastAsia" w:hAnsi="Times New Roman" w:cs="Times New Roman"/>
          <w:iCs/>
          <w:color w:val="000000" w:themeColor="text1"/>
          <w:sz w:val="24"/>
          <w:szCs w:val="24"/>
        </w:rPr>
        <w:t xml:space="preserve"> …….. (18)</w:t>
      </w:r>
    </w:p>
    <w:p w:rsidR="009E1DED" w:rsidRDefault="009E1DED" w:rsidP="00AA5E81">
      <w:pPr>
        <w:jc w:val="both"/>
        <w:rPr>
          <w:rFonts w:ascii="Times New Roman" w:eastAsiaTheme="minorEastAsia" w:hAnsi="Times New Roman" w:cs="Times New Roman"/>
          <w:iCs/>
          <w:color w:val="000000" w:themeColor="text1"/>
          <w:sz w:val="24"/>
          <w:szCs w:val="24"/>
        </w:rPr>
      </w:pPr>
    </w:p>
    <w:p w:rsidR="00027666" w:rsidRPr="006B2F49" w:rsidRDefault="00027666" w:rsidP="00AA5E81">
      <w:pPr>
        <w:jc w:val="both"/>
        <w:rPr>
          <w:rFonts w:ascii="Times New Roman" w:eastAsiaTheme="minorEastAsia" w:hAnsi="Times New Roman" w:cs="Times New Roman"/>
          <w:b/>
          <w:bCs/>
          <w:iCs/>
          <w:color w:val="000000" w:themeColor="text1"/>
          <w:sz w:val="24"/>
          <w:szCs w:val="24"/>
        </w:rPr>
      </w:pPr>
      <w:r w:rsidRPr="006B2F49">
        <w:rPr>
          <w:rFonts w:ascii="Times New Roman" w:eastAsiaTheme="minorEastAsia" w:hAnsi="Times New Roman" w:cs="Times New Roman"/>
          <w:b/>
          <w:bCs/>
          <w:iCs/>
          <w:color w:val="000000" w:themeColor="text1"/>
          <w:sz w:val="24"/>
          <w:szCs w:val="24"/>
        </w:rPr>
        <w:t xml:space="preserve">Mapping </w:t>
      </w:r>
      <w:r w:rsidR="00B21F18" w:rsidRPr="006B2F49">
        <w:rPr>
          <w:rFonts w:ascii="Times New Roman" w:eastAsiaTheme="minorEastAsia" w:hAnsi="Times New Roman" w:cs="Times New Roman"/>
          <w:b/>
          <w:bCs/>
          <w:iCs/>
          <w:color w:val="000000" w:themeColor="text1"/>
          <w:sz w:val="24"/>
          <w:szCs w:val="24"/>
        </w:rPr>
        <w:t>&amp; Estimation of AGB and CS</w:t>
      </w:r>
    </w:p>
    <w:p w:rsidR="0028105A" w:rsidRDefault="00194A10" w:rsidP="00AA5E81">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The prepared estimation map of AGB </w:t>
      </w:r>
      <w:r w:rsidR="002F0862">
        <w:rPr>
          <w:rFonts w:ascii="Times New Roman" w:eastAsiaTheme="minorEastAsia" w:hAnsi="Times New Roman" w:cs="Times New Roman"/>
          <w:iCs/>
          <w:color w:val="000000" w:themeColor="text1"/>
          <w:sz w:val="24"/>
          <w:szCs w:val="24"/>
        </w:rPr>
        <w:t>&amp;</w:t>
      </w:r>
      <w:r>
        <w:rPr>
          <w:rFonts w:ascii="Times New Roman" w:eastAsiaTheme="minorEastAsia" w:hAnsi="Times New Roman" w:cs="Times New Roman"/>
          <w:iCs/>
          <w:color w:val="000000" w:themeColor="text1"/>
          <w:sz w:val="24"/>
          <w:szCs w:val="24"/>
        </w:rPr>
        <w:t xml:space="preserve"> CS as shown in </w:t>
      </w:r>
      <w:ins w:id="303" w:author="acer" w:date="2024-08-15T13:41:00Z">
        <w:r w:rsidR="00413405">
          <w:rPr>
            <w:rFonts w:ascii="Times New Roman" w:eastAsiaTheme="minorEastAsia" w:hAnsi="Times New Roman" w:cs="Times New Roman"/>
            <w:iCs/>
            <w:color w:val="000000" w:themeColor="text1"/>
            <w:sz w:val="24"/>
            <w:szCs w:val="24"/>
          </w:rPr>
          <w:t xml:space="preserve">the </w:t>
        </w:r>
      </w:ins>
      <w:r>
        <w:rPr>
          <w:rFonts w:ascii="Times New Roman" w:eastAsiaTheme="minorEastAsia" w:hAnsi="Times New Roman" w:cs="Times New Roman"/>
          <w:iCs/>
          <w:color w:val="000000" w:themeColor="text1"/>
          <w:sz w:val="24"/>
          <w:szCs w:val="24"/>
        </w:rPr>
        <w:t>figure (3)</w:t>
      </w:r>
      <w:r w:rsidR="002F0862">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 xml:space="preserve">shows that the value of AGB &amp; CS range from 0 to 233.45 &amp; 0 to 109.72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sidR="006D38A2">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respectively.</w:t>
      </w:r>
      <w:r w:rsidR="0005590B">
        <w:rPr>
          <w:rFonts w:ascii="Times New Roman" w:eastAsiaTheme="minorEastAsia" w:hAnsi="Times New Roman" w:cs="Times New Roman"/>
          <w:iCs/>
          <w:color w:val="000000" w:themeColor="text1"/>
          <w:sz w:val="24"/>
          <w:szCs w:val="24"/>
        </w:rPr>
        <w:t xml:space="preserve"> The average value of AGB &amp; CS (including no vegetation area) for total study </w:t>
      </w:r>
      <w:del w:id="304" w:author="acer" w:date="2024-08-15T14:40:00Z">
        <w:r w:rsidR="0005590B" w:rsidDel="002A190C">
          <w:rPr>
            <w:rFonts w:ascii="Times New Roman" w:eastAsiaTheme="minorEastAsia" w:hAnsi="Times New Roman" w:cs="Times New Roman"/>
            <w:iCs/>
            <w:color w:val="000000" w:themeColor="text1"/>
            <w:sz w:val="24"/>
            <w:szCs w:val="24"/>
          </w:rPr>
          <w:delText>area</w:delText>
        </w:r>
      </w:del>
      <w:ins w:id="305" w:author="acer" w:date="2024-08-15T14:40:00Z">
        <w:r w:rsidR="002A190C">
          <w:rPr>
            <w:rFonts w:ascii="Times New Roman" w:eastAsiaTheme="minorEastAsia" w:hAnsi="Times New Roman" w:cs="Times New Roman"/>
            <w:iCs/>
            <w:color w:val="000000" w:themeColor="text1"/>
            <w:sz w:val="24"/>
            <w:szCs w:val="24"/>
          </w:rPr>
          <w:t xml:space="preserve">area </w:t>
        </w:r>
        <w:proofErr w:type="spellStart"/>
        <w:r w:rsidR="002A190C">
          <w:rPr>
            <w:rFonts w:ascii="Times New Roman" w:eastAsiaTheme="minorEastAsia" w:hAnsi="Times New Roman" w:cs="Times New Roman"/>
            <w:iCs/>
            <w:color w:val="000000" w:themeColor="text1"/>
            <w:sz w:val="24"/>
            <w:szCs w:val="24"/>
          </w:rPr>
          <w:t>was</w:t>
        </w:r>
      </w:ins>
      <w:del w:id="306" w:author="acer" w:date="2024-08-15T14:40:00Z">
        <w:r w:rsidR="0005590B" w:rsidDel="002A190C">
          <w:rPr>
            <w:rFonts w:ascii="Times New Roman" w:eastAsiaTheme="minorEastAsia" w:hAnsi="Times New Roman" w:cs="Times New Roman"/>
            <w:iCs/>
            <w:color w:val="000000" w:themeColor="text1"/>
            <w:sz w:val="24"/>
            <w:szCs w:val="24"/>
          </w:rPr>
          <w:delText xml:space="preserve"> were </w:delText>
        </w:r>
      </w:del>
      <w:r w:rsidR="0005590B">
        <w:rPr>
          <w:rFonts w:ascii="Times New Roman" w:eastAsiaTheme="minorEastAsia" w:hAnsi="Times New Roman" w:cs="Times New Roman"/>
          <w:iCs/>
          <w:color w:val="000000" w:themeColor="text1"/>
          <w:sz w:val="24"/>
          <w:szCs w:val="24"/>
        </w:rPr>
        <w:t>found</w:t>
      </w:r>
      <w:proofErr w:type="spellEnd"/>
      <w:r w:rsidR="0005590B">
        <w:rPr>
          <w:rFonts w:ascii="Times New Roman" w:eastAsiaTheme="minorEastAsia" w:hAnsi="Times New Roman" w:cs="Times New Roman"/>
          <w:iCs/>
          <w:color w:val="000000" w:themeColor="text1"/>
          <w:sz w:val="24"/>
          <w:szCs w:val="24"/>
        </w:rPr>
        <w:t xml:space="preserve"> 192.40 &amp; 90.4</w:t>
      </w:r>
      <w:r w:rsidR="000940D4">
        <w:rPr>
          <w:rFonts w:ascii="Times New Roman" w:eastAsiaTheme="minorEastAsia" w:hAnsi="Times New Roman" w:cs="Times New Roman"/>
          <w:iCs/>
          <w:color w:val="000000" w:themeColor="text1"/>
          <w:sz w:val="24"/>
          <w:szCs w:val="24"/>
        </w:rPr>
        <w:t>3</w:t>
      </w:r>
      <w:r w:rsidR="0005590B">
        <w:rPr>
          <w:rFonts w:ascii="Times New Roman" w:eastAsiaTheme="minorEastAsia" w:hAnsi="Times New Roman" w:cs="Times New Roman"/>
          <w:iCs/>
          <w:color w:val="000000" w:themeColor="text1"/>
          <w:sz w:val="24"/>
          <w:szCs w:val="24"/>
        </w:rPr>
        <w:t xml:space="preserve"> </w:t>
      </w:r>
      <w:r w:rsidR="0005590B" w:rsidRPr="004C7AFA">
        <w:rPr>
          <w:rFonts w:ascii="Times New Roman" w:hAnsi="Times New Roman" w:cs="Times New Roman"/>
          <w:color w:val="000000" w:themeColor="text1"/>
          <w:sz w:val="24"/>
          <w:szCs w:val="24"/>
          <w:shd w:val="clear" w:color="auto" w:fill="FFFFFF"/>
        </w:rPr>
        <w:t>t</w:t>
      </w:r>
      <w:r w:rsidR="0005590B">
        <w:rPr>
          <w:rFonts w:ascii="Times New Roman" w:hAnsi="Times New Roman" w:cs="Times New Roman"/>
          <w:color w:val="000000" w:themeColor="text1"/>
          <w:sz w:val="24"/>
          <w:szCs w:val="24"/>
          <w:shd w:val="clear" w:color="auto" w:fill="FFFFFF"/>
        </w:rPr>
        <w:t>.</w:t>
      </w:r>
      <w:r w:rsidR="0005590B" w:rsidRPr="004C7AFA">
        <w:rPr>
          <w:rFonts w:ascii="Times New Roman" w:hAnsi="Times New Roman" w:cs="Times New Roman"/>
          <w:color w:val="000000" w:themeColor="text1"/>
          <w:sz w:val="24"/>
          <w:szCs w:val="24"/>
          <w:shd w:val="clear" w:color="auto" w:fill="FFFFFF"/>
        </w:rPr>
        <w:t>ha</w:t>
      </w:r>
      <w:r w:rsidR="0005590B" w:rsidRPr="004C7AFA">
        <w:rPr>
          <w:rFonts w:ascii="Times New Roman" w:hAnsi="Times New Roman" w:cs="Times New Roman"/>
          <w:color w:val="000000" w:themeColor="text1"/>
          <w:sz w:val="24"/>
          <w:szCs w:val="24"/>
          <w:shd w:val="clear" w:color="auto" w:fill="FFFFFF"/>
          <w:vertAlign w:val="superscript"/>
        </w:rPr>
        <w:t>-1</w:t>
      </w:r>
      <w:r w:rsidR="0005590B">
        <w:rPr>
          <w:rFonts w:ascii="Times New Roman" w:eastAsiaTheme="minorEastAsia" w:hAnsi="Times New Roman" w:cs="Times New Roman"/>
          <w:iCs/>
          <w:color w:val="000000" w:themeColor="text1"/>
          <w:sz w:val="24"/>
          <w:szCs w:val="24"/>
        </w:rPr>
        <w:t xml:space="preserve"> respectively. Similarly, the average value of AGB &amp; CS (excluding no vegetation area) for total study area w</w:t>
      </w:r>
      <w:ins w:id="307" w:author="acer" w:date="2024-08-15T14:41:00Z">
        <w:r w:rsidR="002A190C">
          <w:rPr>
            <w:rFonts w:ascii="Times New Roman" w:eastAsiaTheme="minorEastAsia" w:hAnsi="Times New Roman" w:cs="Times New Roman"/>
            <w:iCs/>
            <w:color w:val="000000" w:themeColor="text1"/>
            <w:sz w:val="24"/>
            <w:szCs w:val="24"/>
          </w:rPr>
          <w:t>as</w:t>
        </w:r>
      </w:ins>
      <w:del w:id="308" w:author="acer" w:date="2024-08-15T14:41:00Z">
        <w:r w:rsidR="0005590B" w:rsidDel="002A190C">
          <w:rPr>
            <w:rFonts w:ascii="Times New Roman" w:eastAsiaTheme="minorEastAsia" w:hAnsi="Times New Roman" w:cs="Times New Roman"/>
            <w:iCs/>
            <w:color w:val="000000" w:themeColor="text1"/>
            <w:sz w:val="24"/>
            <w:szCs w:val="24"/>
          </w:rPr>
          <w:delText>ere</w:delText>
        </w:r>
      </w:del>
      <w:r w:rsidR="0005590B">
        <w:rPr>
          <w:rFonts w:ascii="Times New Roman" w:eastAsiaTheme="minorEastAsia" w:hAnsi="Times New Roman" w:cs="Times New Roman"/>
          <w:iCs/>
          <w:color w:val="000000" w:themeColor="text1"/>
          <w:sz w:val="24"/>
          <w:szCs w:val="24"/>
        </w:rPr>
        <w:t xml:space="preserve"> found 19</w:t>
      </w:r>
      <w:r w:rsidR="006D0999">
        <w:rPr>
          <w:rFonts w:ascii="Times New Roman" w:eastAsiaTheme="minorEastAsia" w:hAnsi="Times New Roman" w:cs="Times New Roman"/>
          <w:iCs/>
          <w:color w:val="000000" w:themeColor="text1"/>
          <w:sz w:val="24"/>
          <w:szCs w:val="24"/>
        </w:rPr>
        <w:t>3.4</w:t>
      </w:r>
      <w:r w:rsidR="000940D4">
        <w:rPr>
          <w:rFonts w:ascii="Times New Roman" w:eastAsiaTheme="minorEastAsia" w:hAnsi="Times New Roman" w:cs="Times New Roman"/>
          <w:iCs/>
          <w:color w:val="000000" w:themeColor="text1"/>
          <w:sz w:val="24"/>
          <w:szCs w:val="24"/>
        </w:rPr>
        <w:t>9</w:t>
      </w:r>
      <w:r w:rsidR="0005590B">
        <w:rPr>
          <w:rFonts w:ascii="Times New Roman" w:eastAsiaTheme="minorEastAsia" w:hAnsi="Times New Roman" w:cs="Times New Roman"/>
          <w:iCs/>
          <w:color w:val="000000" w:themeColor="text1"/>
          <w:sz w:val="24"/>
          <w:szCs w:val="24"/>
        </w:rPr>
        <w:t xml:space="preserve"> &amp; 90.</w:t>
      </w:r>
      <w:r w:rsidR="006D0999">
        <w:rPr>
          <w:rFonts w:ascii="Times New Roman" w:eastAsiaTheme="minorEastAsia" w:hAnsi="Times New Roman" w:cs="Times New Roman"/>
          <w:iCs/>
          <w:color w:val="000000" w:themeColor="text1"/>
          <w:sz w:val="24"/>
          <w:szCs w:val="24"/>
        </w:rPr>
        <w:t>9</w:t>
      </w:r>
      <w:r w:rsidR="000940D4">
        <w:rPr>
          <w:rFonts w:ascii="Times New Roman" w:eastAsiaTheme="minorEastAsia" w:hAnsi="Times New Roman" w:cs="Times New Roman"/>
          <w:iCs/>
          <w:color w:val="000000" w:themeColor="text1"/>
          <w:sz w:val="24"/>
          <w:szCs w:val="24"/>
        </w:rPr>
        <w:t>4</w:t>
      </w:r>
      <w:r w:rsidR="006D0999">
        <w:rPr>
          <w:rFonts w:ascii="Times New Roman" w:eastAsiaTheme="minorEastAsia" w:hAnsi="Times New Roman" w:cs="Times New Roman"/>
          <w:iCs/>
          <w:color w:val="000000" w:themeColor="text1"/>
          <w:sz w:val="24"/>
          <w:szCs w:val="24"/>
        </w:rPr>
        <w:t xml:space="preserve"> </w:t>
      </w:r>
      <w:r w:rsidR="0005590B" w:rsidRPr="004C7AFA">
        <w:rPr>
          <w:rFonts w:ascii="Times New Roman" w:hAnsi="Times New Roman" w:cs="Times New Roman"/>
          <w:color w:val="000000" w:themeColor="text1"/>
          <w:sz w:val="24"/>
          <w:szCs w:val="24"/>
          <w:shd w:val="clear" w:color="auto" w:fill="FFFFFF"/>
        </w:rPr>
        <w:t>t</w:t>
      </w:r>
      <w:r w:rsidR="0005590B">
        <w:rPr>
          <w:rFonts w:ascii="Times New Roman" w:hAnsi="Times New Roman" w:cs="Times New Roman"/>
          <w:color w:val="000000" w:themeColor="text1"/>
          <w:sz w:val="24"/>
          <w:szCs w:val="24"/>
          <w:shd w:val="clear" w:color="auto" w:fill="FFFFFF"/>
        </w:rPr>
        <w:t>.</w:t>
      </w:r>
      <w:r w:rsidR="0005590B" w:rsidRPr="004C7AFA">
        <w:rPr>
          <w:rFonts w:ascii="Times New Roman" w:hAnsi="Times New Roman" w:cs="Times New Roman"/>
          <w:color w:val="000000" w:themeColor="text1"/>
          <w:sz w:val="24"/>
          <w:szCs w:val="24"/>
          <w:shd w:val="clear" w:color="auto" w:fill="FFFFFF"/>
        </w:rPr>
        <w:t>ha</w:t>
      </w:r>
      <w:r w:rsidR="0005590B" w:rsidRPr="004C7AFA">
        <w:rPr>
          <w:rFonts w:ascii="Times New Roman" w:hAnsi="Times New Roman" w:cs="Times New Roman"/>
          <w:color w:val="000000" w:themeColor="text1"/>
          <w:sz w:val="24"/>
          <w:szCs w:val="24"/>
          <w:shd w:val="clear" w:color="auto" w:fill="FFFFFF"/>
          <w:vertAlign w:val="superscript"/>
        </w:rPr>
        <w:t>-1</w:t>
      </w:r>
      <w:r w:rsidR="0005590B">
        <w:rPr>
          <w:rFonts w:ascii="Times New Roman" w:eastAsiaTheme="minorEastAsia" w:hAnsi="Times New Roman" w:cs="Times New Roman"/>
          <w:iCs/>
          <w:color w:val="000000" w:themeColor="text1"/>
          <w:sz w:val="24"/>
          <w:szCs w:val="24"/>
        </w:rPr>
        <w:t xml:space="preserve"> respectively.</w:t>
      </w:r>
      <w:r w:rsidR="006D0999">
        <w:rPr>
          <w:rFonts w:ascii="Times New Roman" w:eastAsiaTheme="minorEastAsia" w:hAnsi="Times New Roman" w:cs="Times New Roman"/>
          <w:iCs/>
          <w:color w:val="000000" w:themeColor="text1"/>
          <w:sz w:val="24"/>
          <w:szCs w:val="24"/>
        </w:rPr>
        <w:t xml:space="preserve"> </w:t>
      </w:r>
      <w:r w:rsidR="005A6B5D">
        <w:rPr>
          <w:rFonts w:ascii="Times New Roman" w:eastAsiaTheme="minorEastAsia" w:hAnsi="Times New Roman" w:cs="Times New Roman"/>
          <w:iCs/>
          <w:color w:val="000000" w:themeColor="text1"/>
          <w:sz w:val="24"/>
          <w:szCs w:val="24"/>
        </w:rPr>
        <w:t>A</w:t>
      </w:r>
      <w:r w:rsidR="006D0999">
        <w:rPr>
          <w:rFonts w:ascii="Times New Roman" w:eastAsiaTheme="minorEastAsia" w:hAnsi="Times New Roman" w:cs="Times New Roman"/>
          <w:iCs/>
          <w:color w:val="000000" w:themeColor="text1"/>
          <w:sz w:val="24"/>
          <w:szCs w:val="24"/>
        </w:rPr>
        <w:t xml:space="preserve"> total of 23 pixel</w:t>
      </w:r>
      <w:r w:rsidR="007F1BEA">
        <w:rPr>
          <w:rFonts w:ascii="Times New Roman" w:eastAsiaTheme="minorEastAsia" w:hAnsi="Times New Roman" w:cs="Times New Roman"/>
          <w:iCs/>
          <w:color w:val="000000" w:themeColor="text1"/>
          <w:sz w:val="24"/>
          <w:szCs w:val="24"/>
        </w:rPr>
        <w:t>s</w:t>
      </w:r>
      <w:r w:rsidR="006D0999">
        <w:rPr>
          <w:rFonts w:ascii="Times New Roman" w:eastAsiaTheme="minorEastAsia" w:hAnsi="Times New Roman" w:cs="Times New Roman"/>
          <w:iCs/>
          <w:color w:val="000000" w:themeColor="text1"/>
          <w:sz w:val="24"/>
          <w:szCs w:val="24"/>
        </w:rPr>
        <w:t xml:space="preserve"> (0.23 ha) were found without vegetation/biomass.</w:t>
      </w:r>
      <w:r w:rsidR="00F420FC">
        <w:rPr>
          <w:rFonts w:ascii="Times New Roman" w:eastAsiaTheme="minorEastAsia" w:hAnsi="Times New Roman" w:cs="Times New Roman"/>
          <w:iCs/>
          <w:color w:val="000000" w:themeColor="text1"/>
          <w:sz w:val="24"/>
          <w:szCs w:val="24"/>
        </w:rPr>
        <w:t xml:space="preserve"> Figure (</w:t>
      </w:r>
      <w:r w:rsidR="00B32D86">
        <w:rPr>
          <w:rFonts w:ascii="Times New Roman" w:eastAsiaTheme="minorEastAsia" w:hAnsi="Times New Roman" w:cs="Times New Roman"/>
          <w:iCs/>
          <w:color w:val="000000" w:themeColor="text1"/>
          <w:sz w:val="24"/>
          <w:szCs w:val="24"/>
        </w:rPr>
        <w:t>3)</w:t>
      </w:r>
      <w:r w:rsidR="006B2F49">
        <w:rPr>
          <w:rFonts w:ascii="Times New Roman" w:eastAsiaTheme="minorEastAsia" w:hAnsi="Times New Roman" w:cs="Times New Roman"/>
          <w:iCs/>
          <w:color w:val="000000" w:themeColor="text1"/>
          <w:sz w:val="24"/>
          <w:szCs w:val="24"/>
        </w:rPr>
        <w:t xml:space="preserve"> clears that most of the AGB &amp; CS of forest is within the class range of 176.21 to 233.45 </w:t>
      </w:r>
      <w:r w:rsidR="006B2F49" w:rsidRPr="004C7AFA">
        <w:rPr>
          <w:rFonts w:ascii="Times New Roman" w:hAnsi="Times New Roman" w:cs="Times New Roman"/>
          <w:color w:val="000000" w:themeColor="text1"/>
          <w:sz w:val="24"/>
          <w:szCs w:val="24"/>
          <w:shd w:val="clear" w:color="auto" w:fill="FFFFFF"/>
        </w:rPr>
        <w:t>t</w:t>
      </w:r>
      <w:r w:rsidR="006B2F49">
        <w:rPr>
          <w:rFonts w:ascii="Times New Roman" w:hAnsi="Times New Roman" w:cs="Times New Roman"/>
          <w:color w:val="000000" w:themeColor="text1"/>
          <w:sz w:val="24"/>
          <w:szCs w:val="24"/>
          <w:shd w:val="clear" w:color="auto" w:fill="FFFFFF"/>
        </w:rPr>
        <w:t>.</w:t>
      </w:r>
      <w:r w:rsidR="006B2F49" w:rsidRPr="004C7AFA">
        <w:rPr>
          <w:rFonts w:ascii="Times New Roman" w:hAnsi="Times New Roman" w:cs="Times New Roman"/>
          <w:color w:val="000000" w:themeColor="text1"/>
          <w:sz w:val="24"/>
          <w:szCs w:val="24"/>
          <w:shd w:val="clear" w:color="auto" w:fill="FFFFFF"/>
        </w:rPr>
        <w:t>ha</w:t>
      </w:r>
      <w:r w:rsidR="006B2F49" w:rsidRPr="004C7AFA">
        <w:rPr>
          <w:rFonts w:ascii="Times New Roman" w:hAnsi="Times New Roman" w:cs="Times New Roman"/>
          <w:color w:val="000000" w:themeColor="text1"/>
          <w:sz w:val="24"/>
          <w:szCs w:val="24"/>
          <w:shd w:val="clear" w:color="auto" w:fill="FFFFFF"/>
          <w:vertAlign w:val="superscript"/>
        </w:rPr>
        <w:t>-1</w:t>
      </w:r>
      <w:r w:rsidR="006B2F49">
        <w:rPr>
          <w:rFonts w:ascii="Times New Roman" w:eastAsiaTheme="minorEastAsia" w:hAnsi="Times New Roman" w:cs="Times New Roman"/>
          <w:iCs/>
          <w:color w:val="000000" w:themeColor="text1"/>
          <w:sz w:val="24"/>
          <w:szCs w:val="24"/>
        </w:rPr>
        <w:t>.</w:t>
      </w:r>
    </w:p>
    <w:p w:rsidR="00B55023" w:rsidRDefault="00B32D86" w:rsidP="00AA5E81">
      <w:pPr>
        <w:jc w:val="both"/>
        <w:rPr>
          <w:rFonts w:ascii="Times New Roman" w:eastAsiaTheme="minorEastAsia" w:hAnsi="Times New Roman" w:cs="Times New Roman"/>
          <w:iCs/>
          <w:color w:val="000000" w:themeColor="text1"/>
          <w:sz w:val="24"/>
          <w:szCs w:val="24"/>
        </w:rPr>
      </w:pPr>
      <w:r w:rsidRPr="00B32D8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385805">
        <w:rPr>
          <w:rFonts w:ascii="Times New Roman" w:eastAsiaTheme="minorEastAsia" w:hAnsi="Times New Roman" w:cs="Times New Roman"/>
          <w:iCs/>
          <w:noProof/>
          <w:color w:val="000000" w:themeColor="text1"/>
          <w:sz w:val="24"/>
          <w:szCs w:val="24"/>
        </w:rPr>
        <w:drawing>
          <wp:inline distT="0" distB="0" distL="0" distR="0">
            <wp:extent cx="5731510" cy="4053638"/>
            <wp:effectExtent l="0" t="0" r="2540" b="4445"/>
            <wp:docPr id="22" name="Picture 22" descr="F:\Carbon Stock Study\Shreenagar Pine Forest\Journals Format\Heliyon\After Review\Estimation Map of AGB &amp; 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arbon Stock Study\Shreenagar Pine Forest\Journals Format\Heliyon\After Review\Estimation Map of AGB &amp; C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53638"/>
                    </a:xfrm>
                    <a:prstGeom prst="rect">
                      <a:avLst/>
                    </a:prstGeom>
                    <a:noFill/>
                    <a:ln>
                      <a:noFill/>
                    </a:ln>
                  </pic:spPr>
                </pic:pic>
              </a:graphicData>
            </a:graphic>
          </wp:inline>
        </w:drawing>
      </w:r>
    </w:p>
    <w:p w:rsidR="00B32D86" w:rsidRDefault="00F420FC" w:rsidP="00B32D86">
      <w:pPr>
        <w:jc w:val="center"/>
        <w:rPr>
          <w:rFonts w:ascii="Times New Roman" w:hAnsi="Times New Roman" w:cs="Times New Roman"/>
          <w:sz w:val="24"/>
          <w:szCs w:val="22"/>
        </w:rPr>
      </w:pPr>
      <w:r>
        <w:rPr>
          <w:rFonts w:ascii="Times New Roman" w:eastAsiaTheme="minorEastAsia" w:hAnsi="Times New Roman" w:cs="Times New Roman"/>
          <w:iCs/>
          <w:color w:val="000000" w:themeColor="text1"/>
          <w:sz w:val="24"/>
          <w:szCs w:val="24"/>
        </w:rPr>
        <w:t>Figure (</w:t>
      </w:r>
      <w:r w:rsidR="00B32D86">
        <w:rPr>
          <w:rFonts w:ascii="Times New Roman" w:eastAsiaTheme="minorEastAsia" w:hAnsi="Times New Roman" w:cs="Times New Roman"/>
          <w:iCs/>
          <w:color w:val="000000" w:themeColor="text1"/>
          <w:sz w:val="24"/>
          <w:szCs w:val="24"/>
        </w:rPr>
        <w:t>3</w:t>
      </w:r>
      <w:r>
        <w:rPr>
          <w:rFonts w:ascii="Times New Roman" w:eastAsiaTheme="minorEastAsia" w:hAnsi="Times New Roman" w:cs="Times New Roman"/>
          <w:iCs/>
          <w:color w:val="000000" w:themeColor="text1"/>
          <w:sz w:val="24"/>
          <w:szCs w:val="24"/>
        </w:rPr>
        <w:t>)</w:t>
      </w:r>
      <w:r w:rsidR="00B55023">
        <w:rPr>
          <w:rFonts w:ascii="Times New Roman" w:eastAsiaTheme="minorEastAsia" w:hAnsi="Times New Roman" w:cs="Times New Roman"/>
          <w:iCs/>
          <w:color w:val="000000" w:themeColor="text1"/>
          <w:sz w:val="24"/>
          <w:szCs w:val="24"/>
        </w:rPr>
        <w:t>: Estimation map of above ground biomass (AGB)</w:t>
      </w:r>
      <w:r w:rsidR="00B32D86">
        <w:rPr>
          <w:rFonts w:ascii="Times New Roman" w:eastAsiaTheme="minorEastAsia" w:hAnsi="Times New Roman" w:cs="Times New Roman"/>
          <w:iCs/>
          <w:color w:val="000000" w:themeColor="text1"/>
          <w:sz w:val="24"/>
          <w:szCs w:val="24"/>
        </w:rPr>
        <w:t xml:space="preserve"> and </w:t>
      </w:r>
      <w:r w:rsidR="00B32D86">
        <w:rPr>
          <w:rFonts w:ascii="Times New Roman" w:hAnsi="Times New Roman" w:cs="Times New Roman"/>
          <w:sz w:val="24"/>
          <w:szCs w:val="22"/>
        </w:rPr>
        <w:t>carbon stock (CS)</w:t>
      </w:r>
    </w:p>
    <w:p w:rsidR="00787DE7" w:rsidRDefault="006D06F0" w:rsidP="00385805">
      <w:pPr>
        <w:rPr>
          <w:rFonts w:ascii="Times New Roman" w:hAnsi="Times New Roman" w:cs="Times New Roman"/>
          <w:b/>
          <w:bCs/>
          <w:sz w:val="24"/>
          <w:szCs w:val="22"/>
        </w:rPr>
      </w:pPr>
      <w:r>
        <w:rPr>
          <w:rFonts w:ascii="Times New Roman" w:eastAsiaTheme="minorEastAsia" w:hAnsi="Times New Roman" w:cs="Times New Roman"/>
          <w:iCs/>
          <w:color w:val="000000" w:themeColor="text1"/>
          <w:sz w:val="24"/>
          <w:szCs w:val="24"/>
        </w:rPr>
        <w:t xml:space="preserve">This research is carried out in </w:t>
      </w:r>
      <w:ins w:id="309" w:author="acer" w:date="2024-08-15T13:42:00Z">
        <w:r w:rsidR="00413405">
          <w:rPr>
            <w:rFonts w:ascii="Times New Roman" w:eastAsiaTheme="minorEastAsia" w:hAnsi="Times New Roman" w:cs="Times New Roman"/>
            <w:iCs/>
            <w:color w:val="000000" w:themeColor="text1"/>
            <w:sz w:val="24"/>
            <w:szCs w:val="24"/>
          </w:rPr>
          <w:t xml:space="preserve">a </w:t>
        </w:r>
      </w:ins>
      <w:r>
        <w:rPr>
          <w:rFonts w:ascii="Times New Roman" w:eastAsiaTheme="minorEastAsia" w:hAnsi="Times New Roman" w:cs="Times New Roman"/>
          <w:iCs/>
          <w:color w:val="000000" w:themeColor="text1"/>
          <w:sz w:val="24"/>
          <w:szCs w:val="24"/>
        </w:rPr>
        <w:t xml:space="preserve">small geographical area which caused </w:t>
      </w:r>
      <w:r w:rsidR="0035767A">
        <w:rPr>
          <w:rFonts w:ascii="Times New Roman" w:eastAsiaTheme="minorEastAsia" w:hAnsi="Times New Roman" w:cs="Times New Roman"/>
          <w:iCs/>
          <w:color w:val="000000" w:themeColor="text1"/>
          <w:sz w:val="24"/>
          <w:szCs w:val="24"/>
        </w:rPr>
        <w:t xml:space="preserve">for the selection of </w:t>
      </w:r>
      <w:r>
        <w:rPr>
          <w:rFonts w:ascii="Times New Roman" w:eastAsiaTheme="minorEastAsia" w:hAnsi="Times New Roman" w:cs="Times New Roman"/>
          <w:iCs/>
          <w:color w:val="000000" w:themeColor="text1"/>
          <w:sz w:val="24"/>
          <w:szCs w:val="24"/>
        </w:rPr>
        <w:t>low number of sample plots. In order to reduce the estimation error &amp; make wide</w:t>
      </w:r>
      <w:r w:rsidR="009678B8">
        <w:rPr>
          <w:rFonts w:ascii="Times New Roman" w:eastAsiaTheme="minorEastAsia" w:hAnsi="Times New Roman" w:cs="Times New Roman"/>
          <w:iCs/>
          <w:color w:val="000000" w:themeColor="text1"/>
          <w:sz w:val="24"/>
          <w:szCs w:val="24"/>
        </w:rPr>
        <w:t>r</w:t>
      </w:r>
      <w:r>
        <w:rPr>
          <w:rFonts w:ascii="Times New Roman" w:eastAsiaTheme="minorEastAsia" w:hAnsi="Times New Roman" w:cs="Times New Roman"/>
          <w:iCs/>
          <w:color w:val="000000" w:themeColor="text1"/>
          <w:sz w:val="24"/>
          <w:szCs w:val="24"/>
        </w:rPr>
        <w:t xml:space="preserve"> application of research</w:t>
      </w:r>
      <w:r w:rsidR="009678B8">
        <w:rPr>
          <w:rFonts w:ascii="Times New Roman" w:eastAsiaTheme="minorEastAsia" w:hAnsi="Times New Roman" w:cs="Times New Roman"/>
          <w:iCs/>
          <w:color w:val="000000" w:themeColor="text1"/>
          <w:sz w:val="24"/>
          <w:szCs w:val="24"/>
        </w:rPr>
        <w:t xml:space="preserve">, </w:t>
      </w:r>
      <w:ins w:id="310" w:author="acer" w:date="2024-08-15T13:43:00Z">
        <w:r w:rsidR="00080E89">
          <w:rPr>
            <w:rFonts w:ascii="Times New Roman" w:eastAsiaTheme="minorEastAsia" w:hAnsi="Times New Roman" w:cs="Times New Roman"/>
            <w:iCs/>
            <w:color w:val="000000" w:themeColor="text1"/>
            <w:sz w:val="24"/>
            <w:szCs w:val="24"/>
          </w:rPr>
          <w:t xml:space="preserve">a </w:t>
        </w:r>
      </w:ins>
      <w:r w:rsidR="009678B8">
        <w:rPr>
          <w:rFonts w:ascii="Times New Roman" w:eastAsiaTheme="minorEastAsia" w:hAnsi="Times New Roman" w:cs="Times New Roman"/>
          <w:iCs/>
          <w:color w:val="000000" w:themeColor="text1"/>
          <w:sz w:val="24"/>
          <w:szCs w:val="24"/>
        </w:rPr>
        <w:t>very large sample size should</w:t>
      </w:r>
      <w:r>
        <w:rPr>
          <w:rFonts w:ascii="Times New Roman" w:eastAsiaTheme="minorEastAsia" w:hAnsi="Times New Roman" w:cs="Times New Roman"/>
          <w:iCs/>
          <w:color w:val="000000" w:themeColor="text1"/>
          <w:sz w:val="24"/>
          <w:szCs w:val="24"/>
        </w:rPr>
        <w:t xml:space="preserve"> be chosen</w:t>
      </w:r>
      <w:r w:rsidR="009678B8">
        <w:rPr>
          <w:rFonts w:ascii="Times New Roman" w:eastAsiaTheme="minorEastAsia" w:hAnsi="Times New Roman" w:cs="Times New Roman"/>
          <w:iCs/>
          <w:color w:val="000000" w:themeColor="text1"/>
          <w:sz w:val="24"/>
          <w:szCs w:val="24"/>
        </w:rPr>
        <w:t>. This is the matter of concern for upcoming</w:t>
      </w:r>
      <w:r>
        <w:rPr>
          <w:rFonts w:ascii="Times New Roman" w:eastAsiaTheme="minorEastAsia" w:hAnsi="Times New Roman" w:cs="Times New Roman"/>
          <w:iCs/>
          <w:color w:val="000000" w:themeColor="text1"/>
          <w:sz w:val="24"/>
          <w:szCs w:val="24"/>
        </w:rPr>
        <w:t xml:space="preserve"> researchers</w:t>
      </w:r>
      <w:r w:rsidR="009678B8">
        <w:rPr>
          <w:rFonts w:ascii="Times New Roman" w:eastAsiaTheme="minorEastAsia" w:hAnsi="Times New Roman" w:cs="Times New Roman"/>
          <w:iCs/>
          <w:color w:val="000000" w:themeColor="text1"/>
          <w:sz w:val="24"/>
          <w:szCs w:val="24"/>
        </w:rPr>
        <w:t xml:space="preserve"> in the same scope of</w:t>
      </w:r>
      <w:ins w:id="311" w:author="acer" w:date="2024-08-15T13:43:00Z">
        <w:r w:rsidR="001F579B">
          <w:rPr>
            <w:rFonts w:ascii="Times New Roman" w:eastAsiaTheme="minorEastAsia" w:hAnsi="Times New Roman" w:cs="Times New Roman"/>
            <w:iCs/>
            <w:color w:val="000000" w:themeColor="text1"/>
            <w:sz w:val="24"/>
            <w:szCs w:val="24"/>
          </w:rPr>
          <w:t xml:space="preserve"> the</w:t>
        </w:r>
      </w:ins>
      <w:r w:rsidR="009678B8">
        <w:rPr>
          <w:rFonts w:ascii="Times New Roman" w:eastAsiaTheme="minorEastAsia" w:hAnsi="Times New Roman" w:cs="Times New Roman"/>
          <w:iCs/>
          <w:color w:val="000000" w:themeColor="text1"/>
          <w:sz w:val="24"/>
          <w:szCs w:val="24"/>
        </w:rPr>
        <w:t xml:space="preserve"> research field.</w:t>
      </w:r>
    </w:p>
    <w:p w:rsidR="003E16E8" w:rsidRDefault="003E16E8" w:rsidP="00385805">
      <w:pPr>
        <w:rPr>
          <w:rFonts w:ascii="Times New Roman" w:hAnsi="Times New Roman" w:cs="Times New Roman"/>
          <w:b/>
          <w:bCs/>
          <w:sz w:val="24"/>
          <w:szCs w:val="22"/>
        </w:rPr>
      </w:pPr>
    </w:p>
    <w:p w:rsidR="0028105A" w:rsidRPr="00AC53BF" w:rsidRDefault="00AC53BF" w:rsidP="00AA5E81">
      <w:pPr>
        <w:jc w:val="both"/>
        <w:rPr>
          <w:rFonts w:ascii="Times New Roman" w:hAnsi="Times New Roman" w:cs="Times New Roman"/>
          <w:b/>
          <w:bCs/>
          <w:sz w:val="24"/>
          <w:szCs w:val="22"/>
        </w:rPr>
      </w:pPr>
      <w:r>
        <w:rPr>
          <w:rFonts w:ascii="Times New Roman" w:hAnsi="Times New Roman" w:cs="Times New Roman"/>
          <w:b/>
          <w:bCs/>
          <w:sz w:val="24"/>
          <w:szCs w:val="22"/>
        </w:rPr>
        <w:t>Discussion</w:t>
      </w:r>
    </w:p>
    <w:p w:rsidR="001F411E" w:rsidRPr="00640E4A" w:rsidRDefault="00851BAE" w:rsidP="007103B0">
      <w:pPr>
        <w:jc w:val="both"/>
        <w:rPr>
          <w:rFonts w:ascii="Times New Roman" w:hAnsi="Times New Roman" w:cs="Times New Roman"/>
          <w:sz w:val="24"/>
          <w:szCs w:val="24"/>
        </w:rPr>
      </w:pPr>
      <w:r>
        <w:rPr>
          <w:rFonts w:ascii="Times New Roman" w:hAnsi="Times New Roman" w:cs="Times New Roman"/>
          <w:sz w:val="24"/>
          <w:szCs w:val="22"/>
        </w:rPr>
        <w:t>All of the vegetation indices which were used as</w:t>
      </w:r>
      <w:ins w:id="312" w:author="acer" w:date="2024-08-15T13:44:00Z">
        <w:r w:rsidR="001F66A2">
          <w:rPr>
            <w:rFonts w:ascii="Times New Roman" w:hAnsi="Times New Roman" w:cs="Times New Roman"/>
            <w:sz w:val="24"/>
            <w:szCs w:val="22"/>
          </w:rPr>
          <w:t xml:space="preserve"> an</w:t>
        </w:r>
      </w:ins>
      <w:r>
        <w:rPr>
          <w:rFonts w:ascii="Times New Roman" w:hAnsi="Times New Roman" w:cs="Times New Roman"/>
          <w:sz w:val="24"/>
          <w:szCs w:val="22"/>
        </w:rPr>
        <w:t xml:space="preserve"> independent variable in regression models showed the positive correlation with AGB. NLI &amp; DVI showed the minimum value of correlation whereas NDVI and IPVI showed the maximum value of correlation and coefficient of determination.</w:t>
      </w:r>
      <w:r w:rsidR="00493D81">
        <w:rPr>
          <w:rFonts w:ascii="Times New Roman" w:hAnsi="Times New Roman" w:cs="Times New Roman"/>
          <w:sz w:val="24"/>
          <w:szCs w:val="22"/>
        </w:rPr>
        <w:t xml:space="preserve"> </w:t>
      </w:r>
      <w:r w:rsidR="007103B0">
        <w:rPr>
          <w:rFonts w:ascii="Times New Roman" w:hAnsi="Times New Roman" w:cs="Times New Roman"/>
          <w:sz w:val="24"/>
          <w:szCs w:val="22"/>
        </w:rPr>
        <w:t>Quadratic regression model  developed using two of the VIs i.e.</w:t>
      </w:r>
      <w:ins w:id="313" w:author="acer" w:date="2024-08-15T13:44:00Z">
        <w:r w:rsidR="001F66A2">
          <w:rPr>
            <w:rFonts w:ascii="Times New Roman" w:hAnsi="Times New Roman" w:cs="Times New Roman"/>
            <w:sz w:val="24"/>
            <w:szCs w:val="22"/>
          </w:rPr>
          <w:t>,</w:t>
        </w:r>
      </w:ins>
      <w:r w:rsidR="007103B0">
        <w:rPr>
          <w:rFonts w:ascii="Times New Roman" w:hAnsi="Times New Roman" w:cs="Times New Roman"/>
          <w:sz w:val="24"/>
          <w:szCs w:val="22"/>
        </w:rPr>
        <w:t xml:space="preserve"> </w:t>
      </w:r>
      <w:r w:rsidR="00493D81">
        <w:rPr>
          <w:rFonts w:ascii="Times New Roman" w:hAnsi="Times New Roman" w:cs="Times New Roman"/>
          <w:sz w:val="24"/>
          <w:szCs w:val="22"/>
        </w:rPr>
        <w:t>NDVI (</w:t>
      </w:r>
      <w:r w:rsidR="00493D81" w:rsidRPr="009C27B1">
        <w:rPr>
          <w:rFonts w:ascii="Times New Roman" w:hAnsi="Times New Roman" w:cs="Times New Roman"/>
          <w:sz w:val="24"/>
          <w:szCs w:val="22"/>
        </w:rPr>
        <w:t>R²</w:t>
      </w:r>
      <w:r w:rsidR="00493D81">
        <w:rPr>
          <w:rFonts w:ascii="Times New Roman" w:hAnsi="Times New Roman" w:cs="Times New Roman"/>
          <w:sz w:val="24"/>
          <w:szCs w:val="22"/>
        </w:rPr>
        <w:t xml:space="preserve"> = 0.8</w:t>
      </w:r>
      <w:r w:rsidR="00F311EE">
        <w:rPr>
          <w:rFonts w:ascii="Times New Roman" w:hAnsi="Times New Roman" w:cs="Times New Roman"/>
          <w:sz w:val="24"/>
          <w:szCs w:val="22"/>
        </w:rPr>
        <w:t>6</w:t>
      </w:r>
      <w:r w:rsidR="00493D81">
        <w:rPr>
          <w:rFonts w:ascii="Times New Roman" w:hAnsi="Times New Roman" w:cs="Times New Roman"/>
          <w:sz w:val="24"/>
          <w:szCs w:val="22"/>
        </w:rPr>
        <w:t>, AIC = 161.13 &amp; BIC = 164.69) &amp; IPVI (</w:t>
      </w:r>
      <w:r w:rsidR="00493D81" w:rsidRPr="009C27B1">
        <w:rPr>
          <w:rFonts w:ascii="Times New Roman" w:hAnsi="Times New Roman" w:cs="Times New Roman"/>
          <w:sz w:val="24"/>
          <w:szCs w:val="22"/>
        </w:rPr>
        <w:t>R²</w:t>
      </w:r>
      <w:r w:rsidR="00493D81">
        <w:rPr>
          <w:rFonts w:ascii="Times New Roman" w:hAnsi="Times New Roman" w:cs="Times New Roman"/>
          <w:sz w:val="24"/>
          <w:szCs w:val="22"/>
        </w:rPr>
        <w:t xml:space="preserve"> = 0.8</w:t>
      </w:r>
      <w:r w:rsidR="00F311EE">
        <w:rPr>
          <w:rFonts w:ascii="Times New Roman" w:hAnsi="Times New Roman" w:cs="Times New Roman"/>
          <w:sz w:val="24"/>
          <w:szCs w:val="22"/>
        </w:rPr>
        <w:t>5</w:t>
      </w:r>
      <w:r w:rsidR="00493D81">
        <w:rPr>
          <w:rFonts w:ascii="Times New Roman" w:hAnsi="Times New Roman" w:cs="Times New Roman"/>
          <w:sz w:val="24"/>
          <w:szCs w:val="22"/>
        </w:rPr>
        <w:t>, AIC = 162.37 &amp; BIC = 165.93)</w:t>
      </w:r>
      <w:r w:rsidR="00B63EB3">
        <w:rPr>
          <w:rFonts w:ascii="Times New Roman" w:hAnsi="Times New Roman" w:cs="Times New Roman"/>
          <w:sz w:val="24"/>
          <w:szCs w:val="22"/>
        </w:rPr>
        <w:t xml:space="preserve"> showed a good fit statistics</w:t>
      </w:r>
      <w:r w:rsidR="003142E1">
        <w:rPr>
          <w:rFonts w:ascii="Times New Roman" w:hAnsi="Times New Roman" w:cs="Times New Roman"/>
          <w:sz w:val="24"/>
          <w:szCs w:val="22"/>
        </w:rPr>
        <w:t xml:space="preserve"> &amp; closer value to each other</w:t>
      </w:r>
      <w:r w:rsidR="00B63EB3">
        <w:rPr>
          <w:rFonts w:ascii="Times New Roman" w:hAnsi="Times New Roman" w:cs="Times New Roman"/>
          <w:sz w:val="24"/>
          <w:szCs w:val="22"/>
        </w:rPr>
        <w:t xml:space="preserve"> during the development of regression model which w</w:t>
      </w:r>
      <w:r w:rsidR="007103B0">
        <w:rPr>
          <w:rFonts w:ascii="Times New Roman" w:hAnsi="Times New Roman" w:cs="Times New Roman"/>
          <w:sz w:val="24"/>
          <w:szCs w:val="22"/>
        </w:rPr>
        <w:t>ere</w:t>
      </w:r>
      <w:r w:rsidR="00B63EB3">
        <w:rPr>
          <w:rFonts w:ascii="Times New Roman" w:hAnsi="Times New Roman" w:cs="Times New Roman"/>
          <w:sz w:val="24"/>
          <w:szCs w:val="22"/>
        </w:rPr>
        <w:t xml:space="preserve"> yet to be validated</w:t>
      </w:r>
      <w:r w:rsidR="007103B0">
        <w:rPr>
          <w:rFonts w:ascii="Times New Roman" w:hAnsi="Times New Roman" w:cs="Times New Roman"/>
          <w:sz w:val="24"/>
          <w:szCs w:val="22"/>
        </w:rPr>
        <w:t>.</w:t>
      </w:r>
      <w:r w:rsidR="00A6040D">
        <w:rPr>
          <w:rFonts w:ascii="Times New Roman" w:hAnsi="Times New Roman" w:cs="Times New Roman"/>
          <w:sz w:val="24"/>
          <w:szCs w:val="22"/>
        </w:rPr>
        <w:t xml:space="preserve"> </w:t>
      </w:r>
      <w:r w:rsidR="00C34285">
        <w:rPr>
          <w:rFonts w:ascii="Times New Roman" w:hAnsi="Times New Roman" w:cs="Times New Roman"/>
          <w:sz w:val="24"/>
          <w:szCs w:val="22"/>
        </w:rPr>
        <w:t xml:space="preserve">Maximum value of </w:t>
      </w:r>
      <w:r w:rsidR="00C34285" w:rsidRPr="009C27B1">
        <w:rPr>
          <w:rFonts w:ascii="Times New Roman" w:hAnsi="Times New Roman" w:cs="Times New Roman"/>
          <w:sz w:val="24"/>
          <w:szCs w:val="22"/>
        </w:rPr>
        <w:t>R²</w:t>
      </w:r>
      <w:r w:rsidR="00C34285">
        <w:rPr>
          <w:rFonts w:ascii="Times New Roman" w:hAnsi="Times New Roman" w:cs="Times New Roman"/>
          <w:sz w:val="24"/>
          <w:szCs w:val="22"/>
        </w:rPr>
        <w:t xml:space="preserve"> and minimum value of AIC &amp; BIC means VIs have justified </w:t>
      </w:r>
      <w:r w:rsidR="007103B0">
        <w:rPr>
          <w:rFonts w:ascii="Times New Roman" w:hAnsi="Times New Roman" w:cs="Times New Roman"/>
          <w:sz w:val="24"/>
          <w:szCs w:val="22"/>
        </w:rPr>
        <w:t>the value of AGB in good manner</w:t>
      </w:r>
      <w:r w:rsidR="006601C7">
        <w:rPr>
          <w:rFonts w:ascii="Times New Roman" w:hAnsi="Times New Roman" w:cs="Times New Roman"/>
          <w:sz w:val="24"/>
          <w:szCs w:val="22"/>
        </w:rPr>
        <w:t>.</w:t>
      </w:r>
      <w:r w:rsidR="000366AA">
        <w:rPr>
          <w:rFonts w:ascii="Times New Roman" w:hAnsi="Times New Roman" w:cs="Times New Roman"/>
          <w:sz w:val="24"/>
          <w:szCs w:val="22"/>
        </w:rPr>
        <w:t xml:space="preserve"> Similarly,</w:t>
      </w:r>
      <w:r w:rsidR="006601C7">
        <w:rPr>
          <w:rFonts w:ascii="Times New Roman" w:hAnsi="Times New Roman" w:cs="Times New Roman"/>
          <w:sz w:val="24"/>
          <w:szCs w:val="22"/>
        </w:rPr>
        <w:t xml:space="preserve"> </w:t>
      </w:r>
      <w:r w:rsidR="000366AA">
        <w:rPr>
          <w:rFonts w:ascii="Times New Roman" w:hAnsi="Times New Roman" w:cs="Times New Roman"/>
          <w:sz w:val="24"/>
          <w:szCs w:val="22"/>
        </w:rPr>
        <w:t>d</w:t>
      </w:r>
      <w:r w:rsidR="005D7439">
        <w:rPr>
          <w:rFonts w:ascii="Times New Roman" w:hAnsi="Times New Roman" w:cs="Times New Roman"/>
          <w:sz w:val="24"/>
          <w:szCs w:val="22"/>
        </w:rPr>
        <w:t>uring the model development,</w:t>
      </w:r>
      <w:r w:rsidR="00607391">
        <w:rPr>
          <w:rFonts w:ascii="Times New Roman" w:hAnsi="Times New Roman" w:cs="Times New Roman"/>
          <w:sz w:val="24"/>
          <w:szCs w:val="22"/>
        </w:rPr>
        <w:t xml:space="preserve"> </w:t>
      </w:r>
      <w:r w:rsidR="00607391">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{"citationID":"wUIrojbb","properties":{"formattedCitation":"[30]","plainCitation":"[30]","noteIndex":0},"citationItems":[{"id":75,"uris":["http://zotero.org/users/local/t2Up2V82/items/FYCKKAZZ"],"itemData":{"id":75,"type":"article-journal","container-title":"International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607391">
        <w:rPr>
          <w:rFonts w:ascii="Times New Roman" w:hAnsi="Times New Roman" w:cs="Times New Roman"/>
          <w:sz w:val="24"/>
          <w:szCs w:val="22"/>
        </w:rPr>
        <w:fldChar w:fldCharType="separate"/>
      </w:r>
      <w:r w:rsidR="00386929" w:rsidRPr="00386929">
        <w:rPr>
          <w:rFonts w:ascii="Times New Roman" w:hAnsi="Times New Roman" w:cs="Times New Roman"/>
          <w:sz w:val="24"/>
        </w:rPr>
        <w:t>[30]</w:t>
      </w:r>
      <w:r w:rsidR="00607391">
        <w:rPr>
          <w:rFonts w:ascii="Times New Roman" w:hAnsi="Times New Roman" w:cs="Times New Roman"/>
          <w:sz w:val="24"/>
          <w:szCs w:val="22"/>
        </w:rPr>
        <w:fldChar w:fldCharType="end"/>
      </w:r>
      <w:r w:rsidR="006601C7" w:rsidRPr="00426CE9">
        <w:rPr>
          <w:rFonts w:ascii="Times New Roman" w:hAnsi="Times New Roman" w:cs="Times New Roman"/>
          <w:sz w:val="24"/>
          <w:szCs w:val="24"/>
        </w:rPr>
        <w:t xml:space="preserve"> </w:t>
      </w:r>
      <w:r w:rsidR="005D7439">
        <w:rPr>
          <w:rFonts w:ascii="Times New Roman" w:hAnsi="Times New Roman" w:cs="Times New Roman"/>
          <w:sz w:val="24"/>
          <w:szCs w:val="24"/>
        </w:rPr>
        <w:t xml:space="preserve">found </w:t>
      </w:r>
      <w:r w:rsidR="00640E4A">
        <w:rPr>
          <w:rFonts w:ascii="Times New Roman" w:hAnsi="Times New Roman" w:cs="Times New Roman"/>
          <w:sz w:val="24"/>
          <w:szCs w:val="24"/>
        </w:rPr>
        <w:t xml:space="preserve">that the </w:t>
      </w:r>
      <w:r w:rsidR="005D7439">
        <w:rPr>
          <w:rFonts w:ascii="Times New Roman" w:hAnsi="Times New Roman" w:cs="Times New Roman"/>
          <w:sz w:val="24"/>
          <w:szCs w:val="22"/>
        </w:rPr>
        <w:t>quadratic regression model of ARVI (</w:t>
      </w:r>
      <w:r w:rsidR="005D7439" w:rsidRPr="009C27B1">
        <w:rPr>
          <w:rFonts w:ascii="Times New Roman" w:hAnsi="Times New Roman" w:cs="Times New Roman"/>
          <w:sz w:val="24"/>
          <w:szCs w:val="22"/>
        </w:rPr>
        <w:t>R²</w:t>
      </w:r>
      <w:r w:rsidR="005D7439">
        <w:rPr>
          <w:rFonts w:ascii="Times New Roman" w:hAnsi="Times New Roman" w:cs="Times New Roman"/>
          <w:sz w:val="24"/>
          <w:szCs w:val="22"/>
        </w:rPr>
        <w:t xml:space="preserve"> = 0.7</w:t>
      </w:r>
      <w:r w:rsidR="00F311EE">
        <w:rPr>
          <w:rFonts w:ascii="Times New Roman" w:hAnsi="Times New Roman" w:cs="Times New Roman"/>
          <w:sz w:val="24"/>
          <w:szCs w:val="22"/>
        </w:rPr>
        <w:t>8</w:t>
      </w:r>
      <w:r w:rsidR="005D7439">
        <w:rPr>
          <w:rFonts w:ascii="Times New Roman" w:hAnsi="Times New Roman" w:cs="Times New Roman"/>
          <w:sz w:val="24"/>
          <w:szCs w:val="22"/>
        </w:rPr>
        <w:t>, AIC = 313.78 &amp; BIC = 320.85), NDVI (</w:t>
      </w:r>
      <w:r w:rsidR="005D7439" w:rsidRPr="009C27B1">
        <w:rPr>
          <w:rFonts w:ascii="Times New Roman" w:hAnsi="Times New Roman" w:cs="Times New Roman"/>
          <w:sz w:val="24"/>
          <w:szCs w:val="22"/>
        </w:rPr>
        <w:t>R²</w:t>
      </w:r>
      <w:r w:rsidR="005D7439">
        <w:rPr>
          <w:rFonts w:ascii="Times New Roman" w:hAnsi="Times New Roman" w:cs="Times New Roman"/>
          <w:sz w:val="24"/>
          <w:szCs w:val="22"/>
        </w:rPr>
        <w:t xml:space="preserve"> = 0.7</w:t>
      </w:r>
      <w:r w:rsidR="00F311EE">
        <w:rPr>
          <w:rFonts w:ascii="Times New Roman" w:hAnsi="Times New Roman" w:cs="Times New Roman"/>
          <w:sz w:val="24"/>
          <w:szCs w:val="22"/>
        </w:rPr>
        <w:t>8</w:t>
      </w:r>
      <w:r w:rsidR="005D7439">
        <w:rPr>
          <w:rFonts w:ascii="Times New Roman" w:hAnsi="Times New Roman" w:cs="Times New Roman"/>
          <w:sz w:val="24"/>
          <w:szCs w:val="22"/>
        </w:rPr>
        <w:t>, AIC = 313.60 &amp; BIC = 320.65) &amp; SAVI (</w:t>
      </w:r>
      <w:r w:rsidR="005D7439" w:rsidRPr="009C27B1">
        <w:rPr>
          <w:rFonts w:ascii="Times New Roman" w:hAnsi="Times New Roman" w:cs="Times New Roman"/>
          <w:sz w:val="24"/>
          <w:szCs w:val="22"/>
        </w:rPr>
        <w:t>R²</w:t>
      </w:r>
      <w:r w:rsidR="005D7439">
        <w:rPr>
          <w:rFonts w:ascii="Times New Roman" w:hAnsi="Times New Roman" w:cs="Times New Roman"/>
          <w:sz w:val="24"/>
          <w:szCs w:val="22"/>
        </w:rPr>
        <w:t xml:space="preserve"> = 0.7</w:t>
      </w:r>
      <w:r w:rsidR="00F311EE">
        <w:rPr>
          <w:rFonts w:ascii="Times New Roman" w:hAnsi="Times New Roman" w:cs="Times New Roman"/>
          <w:sz w:val="24"/>
          <w:szCs w:val="22"/>
        </w:rPr>
        <w:t>8</w:t>
      </w:r>
      <w:r w:rsidR="005D7439">
        <w:rPr>
          <w:rFonts w:ascii="Times New Roman" w:hAnsi="Times New Roman" w:cs="Times New Roman"/>
          <w:sz w:val="24"/>
          <w:szCs w:val="22"/>
        </w:rPr>
        <w:t>, AIC = 313.62 &amp; BIC = 320.67</w:t>
      </w:r>
      <w:r w:rsidR="00640E4A">
        <w:rPr>
          <w:rFonts w:ascii="Times New Roman" w:hAnsi="Times New Roman" w:cs="Times New Roman"/>
          <w:sz w:val="24"/>
          <w:szCs w:val="22"/>
        </w:rPr>
        <w:t>) showed a good fit statistics &amp; closer value to each other during the development of regression model which were yet to be validated.</w:t>
      </w:r>
      <w:r w:rsidR="00DB038E">
        <w:rPr>
          <w:rFonts w:ascii="Times New Roman" w:hAnsi="Times New Roman" w:cs="Times New Roman"/>
          <w:sz w:val="24"/>
          <w:szCs w:val="22"/>
        </w:rPr>
        <w:t xml:space="preserve"> Model development of both study was done by parametric test but the fit statistics (</w:t>
      </w:r>
      <w:r w:rsidR="00DB038E" w:rsidRPr="009C27B1">
        <w:rPr>
          <w:rFonts w:ascii="Times New Roman" w:hAnsi="Times New Roman" w:cs="Times New Roman"/>
          <w:sz w:val="24"/>
          <w:szCs w:val="22"/>
        </w:rPr>
        <w:t>R²</w:t>
      </w:r>
      <w:r w:rsidR="00DB038E">
        <w:rPr>
          <w:rFonts w:ascii="Times New Roman" w:hAnsi="Times New Roman" w:cs="Times New Roman"/>
          <w:sz w:val="24"/>
          <w:szCs w:val="22"/>
        </w:rPr>
        <w:t xml:space="preserve">, AIC &amp; BIC) </w:t>
      </w:r>
      <w:r w:rsidR="00AE09E5">
        <w:rPr>
          <w:rFonts w:ascii="Times New Roman" w:hAnsi="Times New Roman" w:cs="Times New Roman"/>
          <w:sz w:val="24"/>
          <w:szCs w:val="22"/>
        </w:rPr>
        <w:t xml:space="preserve">for NDVI </w:t>
      </w:r>
      <w:r w:rsidR="00DB038E">
        <w:rPr>
          <w:rFonts w:ascii="Times New Roman" w:hAnsi="Times New Roman" w:cs="Times New Roman"/>
          <w:sz w:val="24"/>
          <w:szCs w:val="22"/>
        </w:rPr>
        <w:t xml:space="preserve">of </w:t>
      </w:r>
      <w:r w:rsidR="00372AA6">
        <w:rPr>
          <w:rFonts w:ascii="Times New Roman" w:hAnsi="Times New Roman" w:cs="Times New Roman"/>
          <w:sz w:val="24"/>
          <w:szCs w:val="22"/>
        </w:rPr>
        <w:fldChar w:fldCharType="begin"/>
      </w:r>
      <w:r w:rsidR="00372AA6">
        <w:rPr>
          <w:rFonts w:ascii="Times New Roman" w:hAnsi="Times New Roman" w:cs="Times New Roman"/>
          <w:sz w:val="24"/>
          <w:szCs w:val="22"/>
        </w:rPr>
        <w:instrText xml:space="preserve"> ADDIN ZOTERO_ITEM CSL_CITATION {"citationID":"wUIrojbb","properties":{"formattedCitation":"[30]","plainCitation":"[30]","noteIndex":0},"citationItems":[{"id":75,"uris":["http://zotero.org/users/local/t2Up2V82/items/FYCKKAZZ"],"itemData":{"id":75,"type":"article-journal","container-title":"International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372AA6">
        <w:rPr>
          <w:rFonts w:ascii="Times New Roman" w:hAnsi="Times New Roman" w:cs="Times New Roman"/>
          <w:sz w:val="24"/>
          <w:szCs w:val="22"/>
        </w:rPr>
        <w:fldChar w:fldCharType="separate"/>
      </w:r>
      <w:r w:rsidR="00372AA6" w:rsidRPr="00386929">
        <w:rPr>
          <w:rFonts w:ascii="Times New Roman" w:hAnsi="Times New Roman" w:cs="Times New Roman"/>
          <w:sz w:val="24"/>
        </w:rPr>
        <w:t>[30]</w:t>
      </w:r>
      <w:r w:rsidR="00372AA6">
        <w:rPr>
          <w:rFonts w:ascii="Times New Roman" w:hAnsi="Times New Roman" w:cs="Times New Roman"/>
          <w:sz w:val="24"/>
          <w:szCs w:val="22"/>
        </w:rPr>
        <w:fldChar w:fldCharType="end"/>
      </w:r>
      <w:r w:rsidR="00607391">
        <w:rPr>
          <w:rFonts w:ascii="Times New Roman" w:hAnsi="Times New Roman" w:cs="Times New Roman"/>
          <w:sz w:val="24"/>
          <w:szCs w:val="22"/>
        </w:rPr>
        <w:t xml:space="preserve"> </w:t>
      </w:r>
      <w:r w:rsidR="00DB038E">
        <w:rPr>
          <w:rFonts w:ascii="Times New Roman" w:hAnsi="Times New Roman" w:cs="Times New Roman"/>
          <w:sz w:val="24"/>
          <w:szCs w:val="22"/>
        </w:rPr>
        <w:t>is slightly lower than o</w:t>
      </w:r>
      <w:r w:rsidR="0088204F">
        <w:rPr>
          <w:rFonts w:ascii="Times New Roman" w:hAnsi="Times New Roman" w:cs="Times New Roman"/>
          <w:sz w:val="24"/>
          <w:szCs w:val="22"/>
        </w:rPr>
        <w:t xml:space="preserve">ur study. This may be due to the different geographical location of forest, differences in forest type &amp; their reflectance value, </w:t>
      </w:r>
      <w:r w:rsidR="00DA3737">
        <w:rPr>
          <w:rFonts w:ascii="Times New Roman" w:hAnsi="Times New Roman" w:cs="Times New Roman"/>
          <w:sz w:val="24"/>
          <w:szCs w:val="22"/>
        </w:rPr>
        <w:t xml:space="preserve">differences </w:t>
      </w:r>
      <w:del w:id="314" w:author="acer" w:date="2024-08-15T14:27:00Z">
        <w:r w:rsidR="00DA3737" w:rsidDel="00B8264D">
          <w:rPr>
            <w:rFonts w:ascii="Times New Roman" w:hAnsi="Times New Roman" w:cs="Times New Roman"/>
            <w:sz w:val="24"/>
            <w:szCs w:val="22"/>
          </w:rPr>
          <w:delText>in</w:delText>
        </w:r>
      </w:del>
      <w:ins w:id="315" w:author="acer" w:date="2024-08-15T14:27:00Z">
        <w:r w:rsidR="00B8264D">
          <w:rPr>
            <w:rFonts w:ascii="Times New Roman" w:hAnsi="Times New Roman" w:cs="Times New Roman"/>
            <w:sz w:val="24"/>
            <w:szCs w:val="22"/>
          </w:rPr>
          <w:t xml:space="preserve">in the </w:t>
        </w:r>
      </w:ins>
      <w:del w:id="316" w:author="acer" w:date="2024-08-15T14:27:00Z">
        <w:r w:rsidR="0088204F" w:rsidDel="00B8264D">
          <w:rPr>
            <w:rFonts w:ascii="Times New Roman" w:hAnsi="Times New Roman" w:cs="Times New Roman"/>
            <w:sz w:val="24"/>
            <w:szCs w:val="22"/>
          </w:rPr>
          <w:delText xml:space="preserve"> </w:delText>
        </w:r>
      </w:del>
      <w:r w:rsidR="0088204F">
        <w:rPr>
          <w:rFonts w:ascii="Times New Roman" w:hAnsi="Times New Roman" w:cs="Times New Roman"/>
          <w:sz w:val="24"/>
          <w:szCs w:val="22"/>
        </w:rPr>
        <w:t xml:space="preserve">formula for the </w:t>
      </w:r>
      <w:r w:rsidR="0088204F">
        <w:rPr>
          <w:rFonts w:ascii="Times New Roman" w:hAnsi="Times New Roman" w:cs="Times New Roman"/>
          <w:sz w:val="24"/>
          <w:szCs w:val="22"/>
        </w:rPr>
        <w:lastRenderedPageBreak/>
        <w:t>calculation of AGB. Similarly</w:t>
      </w:r>
      <w:r w:rsidR="00426CE9">
        <w:rPr>
          <w:rFonts w:ascii="Times New Roman" w:hAnsi="Times New Roman" w:cs="Times New Roman"/>
          <w:sz w:val="24"/>
          <w:szCs w:val="22"/>
        </w:rPr>
        <w:t>,</w:t>
      </w:r>
      <w:r w:rsidR="0088204F">
        <w:rPr>
          <w:rFonts w:ascii="Times New Roman" w:hAnsi="Times New Roman" w:cs="Times New Roman"/>
          <w:sz w:val="24"/>
          <w:szCs w:val="22"/>
        </w:rPr>
        <w:t xml:space="preserve"> </w:t>
      </w:r>
      <w:r w:rsidR="001C408D">
        <w:rPr>
          <w:rFonts w:ascii="Times New Roman" w:hAnsi="Times New Roman" w:cs="Times New Roman"/>
          <w:sz w:val="24"/>
          <w:szCs w:val="22"/>
        </w:rPr>
        <w:t>[55]</w:t>
      </w:r>
      <w:r w:rsidR="00607391">
        <w:rPr>
          <w:rFonts w:ascii="Times New Roman" w:hAnsi="Times New Roman" w:cs="Times New Roman"/>
          <w:sz w:val="24"/>
          <w:szCs w:val="22"/>
        </w:rPr>
        <w:t xml:space="preserve"> </w:t>
      </w:r>
      <w:r w:rsidR="0088204F">
        <w:rPr>
          <w:rFonts w:ascii="Times New Roman" w:hAnsi="Times New Roman" w:cs="Times New Roman"/>
          <w:sz w:val="24"/>
          <w:szCs w:val="22"/>
        </w:rPr>
        <w:t>used</w:t>
      </w:r>
      <w:r w:rsidR="00426CE9" w:rsidRPr="00426CE9">
        <w:rPr>
          <w:rFonts w:ascii="Times New Roman" w:hAnsi="Times New Roman" w:cs="Times New Roman"/>
          <w:sz w:val="24"/>
          <w:szCs w:val="22"/>
        </w:rPr>
        <w:t xml:space="preserve"> Sentinel-2 to obtain an </w:t>
      </w:r>
      <w:r w:rsidR="00426CE9" w:rsidRPr="009C27B1">
        <w:rPr>
          <w:rFonts w:ascii="Times New Roman" w:hAnsi="Times New Roman" w:cs="Times New Roman"/>
          <w:sz w:val="24"/>
          <w:szCs w:val="22"/>
        </w:rPr>
        <w:t>R²</w:t>
      </w:r>
      <w:r w:rsidR="00426CE9">
        <w:rPr>
          <w:rFonts w:ascii="Times New Roman" w:hAnsi="Times New Roman" w:cs="Times New Roman"/>
          <w:sz w:val="24"/>
          <w:szCs w:val="22"/>
        </w:rPr>
        <w:t xml:space="preserve"> </w:t>
      </w:r>
      <w:r w:rsidR="00426CE9" w:rsidRPr="00426CE9">
        <w:rPr>
          <w:rFonts w:ascii="Times New Roman" w:hAnsi="Times New Roman" w:cs="Times New Roman"/>
          <w:sz w:val="24"/>
          <w:szCs w:val="22"/>
        </w:rPr>
        <w:t>value of 0.79, 0.65, and 0.19 for NDI45, NDVI, and S2REP in Indonesian private forests</w:t>
      </w:r>
      <w:r w:rsidR="0088204F">
        <w:rPr>
          <w:rFonts w:ascii="Times New Roman" w:hAnsi="Times New Roman" w:cs="Times New Roman"/>
          <w:sz w:val="24"/>
          <w:szCs w:val="22"/>
        </w:rPr>
        <w:t xml:space="preserve"> which is contradictory to our findings</w:t>
      </w:r>
      <w:r w:rsidR="00426CE9" w:rsidRPr="00426CE9">
        <w:rPr>
          <w:rFonts w:ascii="Times New Roman" w:hAnsi="Times New Roman" w:cs="Times New Roman"/>
          <w:sz w:val="24"/>
          <w:szCs w:val="22"/>
        </w:rPr>
        <w:t>.</w:t>
      </w:r>
      <w:r w:rsidR="00DF0324">
        <w:rPr>
          <w:rFonts w:ascii="Times New Roman" w:hAnsi="Times New Roman" w:cs="Times New Roman"/>
          <w:sz w:val="24"/>
          <w:szCs w:val="22"/>
        </w:rPr>
        <w:t xml:space="preserve"> </w:t>
      </w:r>
      <w:r w:rsidR="00DF0324" w:rsidRPr="00DF0324">
        <w:rPr>
          <w:rFonts w:ascii="Times New Roman" w:hAnsi="Times New Roman" w:cs="Times New Roman"/>
          <w:sz w:val="24"/>
          <w:szCs w:val="22"/>
        </w:rPr>
        <w:t xml:space="preserve">The red-edge </w:t>
      </w:r>
      <w:r w:rsidR="00DF0324">
        <w:rPr>
          <w:rFonts w:ascii="Times New Roman" w:hAnsi="Times New Roman" w:cs="Times New Roman"/>
          <w:sz w:val="24"/>
          <w:szCs w:val="22"/>
        </w:rPr>
        <w:t>region</w:t>
      </w:r>
      <w:r w:rsidR="00DF0324" w:rsidRPr="00DF0324">
        <w:rPr>
          <w:rFonts w:ascii="Times New Roman" w:hAnsi="Times New Roman" w:cs="Times New Roman"/>
          <w:sz w:val="24"/>
          <w:szCs w:val="22"/>
        </w:rPr>
        <w:t xml:space="preserve"> </w:t>
      </w:r>
      <w:r w:rsidR="002D3083">
        <w:rPr>
          <w:rFonts w:ascii="Times New Roman" w:hAnsi="Times New Roman" w:cs="Times New Roman"/>
          <w:sz w:val="24"/>
          <w:szCs w:val="22"/>
        </w:rPr>
        <w:t>from</w:t>
      </w:r>
      <w:r w:rsidR="00DF0324" w:rsidRPr="00DF0324">
        <w:rPr>
          <w:rFonts w:ascii="Times New Roman" w:hAnsi="Times New Roman" w:cs="Times New Roman"/>
          <w:sz w:val="24"/>
          <w:szCs w:val="22"/>
        </w:rPr>
        <w:t xml:space="preserve"> the formula may have contributed to the NDI45 and S2REP's higher values of r and R2 than the</w:t>
      </w:r>
      <w:r w:rsidR="002D3083">
        <w:rPr>
          <w:rFonts w:ascii="Times New Roman" w:hAnsi="Times New Roman" w:cs="Times New Roman"/>
          <w:sz w:val="24"/>
          <w:szCs w:val="22"/>
        </w:rPr>
        <w:t xml:space="preserve"> value for</w:t>
      </w:r>
      <w:r w:rsidR="00DF0324" w:rsidRPr="00DF0324">
        <w:rPr>
          <w:rFonts w:ascii="Times New Roman" w:hAnsi="Times New Roman" w:cs="Times New Roman"/>
          <w:sz w:val="24"/>
          <w:szCs w:val="22"/>
        </w:rPr>
        <w:t xml:space="preserve"> NDVI. This region offers the sensor a great deal of possibilities for monitoring different vegetation </w:t>
      </w:r>
      <w:r w:rsidR="00DF0324">
        <w:rPr>
          <w:rFonts w:ascii="Times New Roman" w:hAnsi="Times New Roman" w:cs="Times New Roman"/>
          <w:sz w:val="24"/>
          <w:szCs w:val="22"/>
        </w:rPr>
        <w:t>features</w:t>
      </w:r>
      <w:r w:rsidR="00B37E0F">
        <w:rPr>
          <w:rFonts w:ascii="Times New Roman" w:hAnsi="Times New Roman" w:cs="Times New Roman"/>
          <w:sz w:val="24"/>
          <w:szCs w:val="22"/>
        </w:rPr>
        <w:t xml:space="preserve"> </w:t>
      </w:r>
      <w:r w:rsidR="00B37E0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{"citationID":"nHrYpqmY","properties":{"formattedCitation":"[25]","plainCitation":"[25]","noteIndex":0},"citationItems":[{"id":89,"uris":["http://zotero.org/users/local/t2Up2V82/items/BNA4TCDU"],"itemData":{"id":89,"type":"article-journal","container-title":"ISPRS journal of photogrammetry and remote sensing","note":"publisher: Elsevier","page":"32–40","source":"Google Scholar","title":"Examining the strength of the newly-launched Sentinel 2 MSI sensor in detecting and discriminating subtle differences between C3 and C4 grass species","volume":"129","author":[{"family":"Shoko","given":"C."},{"family":"Mutanga","given":"O."}],"issued":{"date-parts":[["2017"]]}}}],"schema":"https://github.com/citation-style-language/schema/raw/master/csl-citation.json"} </w:instrText>
      </w:r>
      <w:r w:rsidR="00B37E0F">
        <w:rPr>
          <w:rFonts w:ascii="Times New Roman" w:hAnsi="Times New Roman" w:cs="Times New Roman"/>
          <w:sz w:val="24"/>
          <w:szCs w:val="22"/>
        </w:rPr>
        <w:fldChar w:fldCharType="separate"/>
      </w:r>
      <w:r w:rsidR="00386929" w:rsidRPr="00386929">
        <w:rPr>
          <w:rFonts w:ascii="Times New Roman" w:hAnsi="Times New Roman" w:cs="Times New Roman"/>
          <w:sz w:val="24"/>
        </w:rPr>
        <w:t>[25]</w:t>
      </w:r>
      <w:r w:rsidR="00B37E0F">
        <w:rPr>
          <w:rFonts w:ascii="Times New Roman" w:hAnsi="Times New Roman" w:cs="Times New Roman"/>
          <w:sz w:val="24"/>
          <w:szCs w:val="22"/>
        </w:rPr>
        <w:fldChar w:fldCharType="end"/>
      </w:r>
      <w:r w:rsidR="00DF0324" w:rsidRPr="00DF0324">
        <w:rPr>
          <w:rFonts w:ascii="Times New Roman" w:hAnsi="Times New Roman" w:cs="Times New Roman"/>
          <w:sz w:val="24"/>
          <w:szCs w:val="22"/>
        </w:rPr>
        <w:t>.</w:t>
      </w:r>
      <w:r w:rsidR="00FA2E0A">
        <w:rPr>
          <w:rFonts w:ascii="Times New Roman" w:hAnsi="Times New Roman" w:cs="Times New Roman"/>
          <w:sz w:val="24"/>
          <w:szCs w:val="22"/>
        </w:rPr>
        <w:t xml:space="preserve"> </w:t>
      </w:r>
      <w:r w:rsidR="004E3955" w:rsidRPr="004E3955">
        <w:rPr>
          <w:rFonts w:ascii="Times New Roman" w:hAnsi="Times New Roman" w:cs="Times New Roman"/>
          <w:sz w:val="24"/>
          <w:szCs w:val="22"/>
        </w:rPr>
        <w:t xml:space="preserve">Our study's findings are at odds with those of </w:t>
      </w:r>
      <w:r w:rsidR="00173D1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{"citationID":"tB3Y3Ilj","properties":{"formattedCitation":"[56]","plainCitation":"[56]","noteIndex":0},"citationItems":[{"id":93,"uris":["http://zotero.org/users/local/t2Up2V82/items/FTB9S359"],"itemData":{"id":93,"type":"article-journal","container-title":"Journal of Earth System Science","DOI":"10.1007/s12040-016-0692-z","ISSN":"0253-4126, 0973-774X","issue":"4","journalAbbreviation":"J Earth Syst Sci","language":"en","page":"725-735","source":"DOI.org (Crossref)","title":"Developing synergy regression models with space-borne ALOS PALSAR and Landsat TM sensors for retrieving tropical forest biomass","volume":"125","author":[{"family":"Sinha","given":"Suman"},{"family":"Jeganathan","given":"C"},{"family":"Sharma","given":"L K"},{"family":"Nathawat","given":"M S"},{"family":"Das","given":"Anup K"},{"family":"Mohan","given":"Shiv"}],"issued":{"date-parts":[["2016",6]]}}}],"schema":"https://github.com/citation-style-language/schema/raw/master/csl-citation.json"} </w:instrText>
      </w:r>
      <w:r w:rsidR="00173D1F">
        <w:rPr>
          <w:rFonts w:ascii="Times New Roman" w:hAnsi="Times New Roman" w:cs="Times New Roman"/>
          <w:sz w:val="24"/>
          <w:szCs w:val="22"/>
        </w:rPr>
        <w:fldChar w:fldCharType="separate"/>
      </w:r>
      <w:r w:rsidR="00386929" w:rsidRPr="00386929">
        <w:rPr>
          <w:rFonts w:ascii="Times New Roman" w:hAnsi="Times New Roman" w:cs="Times New Roman"/>
          <w:sz w:val="24"/>
        </w:rPr>
        <w:t>[56]</w:t>
      </w:r>
      <w:r w:rsidR="00173D1F">
        <w:rPr>
          <w:rFonts w:ascii="Times New Roman" w:hAnsi="Times New Roman" w:cs="Times New Roman"/>
          <w:sz w:val="24"/>
          <w:szCs w:val="22"/>
        </w:rPr>
        <w:fldChar w:fldCharType="end"/>
      </w:r>
      <w:r w:rsidR="00C34285">
        <w:rPr>
          <w:rFonts w:ascii="Times New Roman" w:hAnsi="Times New Roman" w:cs="Times New Roman"/>
          <w:sz w:val="24"/>
          <w:szCs w:val="22"/>
        </w:rPr>
        <w:t>, they</w:t>
      </w:r>
      <w:r w:rsidR="004E3955" w:rsidRPr="004E3955">
        <w:rPr>
          <w:rFonts w:ascii="Times New Roman" w:hAnsi="Times New Roman" w:cs="Times New Roman"/>
          <w:sz w:val="24"/>
          <w:szCs w:val="22"/>
        </w:rPr>
        <w:t xml:space="preserve"> estimated the NDVI using optical image spectral bands and found a weak association with biomass (R2 of 0.29). This could be because of saturation problems in tropical forests. </w:t>
      </w:r>
      <w:r w:rsidR="00C34285">
        <w:rPr>
          <w:rFonts w:ascii="Times New Roman" w:hAnsi="Times New Roman" w:cs="Times New Roman"/>
          <w:sz w:val="24"/>
          <w:szCs w:val="22"/>
        </w:rPr>
        <w:t xml:space="preserve">They used </w:t>
      </w:r>
      <w:r w:rsidR="00C34285" w:rsidRPr="00C34285">
        <w:rPr>
          <w:rFonts w:ascii="Times New Roman" w:hAnsi="Times New Roman" w:cs="Times New Roman"/>
          <w:sz w:val="24"/>
          <w:szCs w:val="22"/>
        </w:rPr>
        <w:t>a combination of Landsat TM and ALOS</w:t>
      </w:r>
      <w:r w:rsidR="00C34285">
        <w:rPr>
          <w:rFonts w:ascii="Times New Roman" w:hAnsi="Times New Roman" w:cs="Times New Roman"/>
          <w:sz w:val="24"/>
          <w:szCs w:val="22"/>
        </w:rPr>
        <w:t>,</w:t>
      </w:r>
      <w:r w:rsidR="00C34285" w:rsidRPr="00C34285">
        <w:rPr>
          <w:rFonts w:ascii="Times New Roman" w:hAnsi="Times New Roman" w:cs="Times New Roman"/>
          <w:sz w:val="24"/>
          <w:szCs w:val="22"/>
        </w:rPr>
        <w:t xml:space="preserve"> PALSAR data</w:t>
      </w:r>
      <w:r w:rsidR="00C34285">
        <w:rPr>
          <w:rFonts w:ascii="Times New Roman" w:hAnsi="Times New Roman" w:cs="Times New Roman"/>
          <w:sz w:val="24"/>
          <w:szCs w:val="22"/>
        </w:rPr>
        <w:t xml:space="preserve"> for </w:t>
      </w:r>
      <w:r w:rsidR="00C34285" w:rsidRPr="00C34285">
        <w:rPr>
          <w:rFonts w:ascii="Times New Roman" w:hAnsi="Times New Roman" w:cs="Times New Roman"/>
          <w:sz w:val="24"/>
          <w:szCs w:val="22"/>
        </w:rPr>
        <w:t>biomass estimat</w:t>
      </w:r>
      <w:r w:rsidR="00C34285">
        <w:rPr>
          <w:rFonts w:ascii="Times New Roman" w:hAnsi="Times New Roman" w:cs="Times New Roman"/>
          <w:sz w:val="24"/>
          <w:szCs w:val="22"/>
        </w:rPr>
        <w:t>ion in</w:t>
      </w:r>
      <w:r w:rsidR="00C34285" w:rsidRPr="00C34285">
        <w:rPr>
          <w:rFonts w:ascii="Times New Roman" w:hAnsi="Times New Roman" w:cs="Times New Roman"/>
          <w:sz w:val="24"/>
          <w:szCs w:val="22"/>
        </w:rPr>
        <w:t xml:space="preserve"> tropical forests. </w:t>
      </w:r>
      <w:r w:rsidR="004E3955">
        <w:rPr>
          <w:rFonts w:ascii="Times New Roman" w:hAnsi="Times New Roman" w:cs="Times New Roman"/>
          <w:sz w:val="24"/>
          <w:szCs w:val="22"/>
        </w:rPr>
        <w:t xml:space="preserve">But, </w:t>
      </w:r>
      <w:r w:rsidR="00D7595B">
        <w:rPr>
          <w:rFonts w:ascii="Times New Roman" w:hAnsi="Times New Roman" w:cs="Times New Roman"/>
          <w:sz w:val="24"/>
          <w:szCs w:val="22"/>
        </w:rPr>
        <w:t>it is good</w:t>
      </w:r>
      <w:r w:rsidR="00C34285">
        <w:rPr>
          <w:rFonts w:ascii="Times New Roman" w:hAnsi="Times New Roman" w:cs="Times New Roman"/>
          <w:sz w:val="24"/>
          <w:szCs w:val="22"/>
        </w:rPr>
        <w:t>,</w:t>
      </w:r>
      <w:r w:rsidR="004E3955">
        <w:rPr>
          <w:rFonts w:ascii="Times New Roman" w:hAnsi="Times New Roman" w:cs="Times New Roman"/>
          <w:sz w:val="24"/>
          <w:szCs w:val="22"/>
        </w:rPr>
        <w:t xml:space="preserve"> </w:t>
      </w:r>
      <w:r w:rsidR="00C34285">
        <w:rPr>
          <w:rFonts w:ascii="Times New Roman" w:hAnsi="Times New Roman" w:cs="Times New Roman"/>
          <w:sz w:val="24"/>
          <w:szCs w:val="22"/>
        </w:rPr>
        <w:t xml:space="preserve">not </w:t>
      </w:r>
      <w:r w:rsidR="004E3955">
        <w:rPr>
          <w:rFonts w:ascii="Times New Roman" w:hAnsi="Times New Roman" w:cs="Times New Roman"/>
          <w:sz w:val="24"/>
          <w:szCs w:val="22"/>
        </w:rPr>
        <w:t>to compare</w:t>
      </w:r>
      <w:r w:rsidR="00D7595B">
        <w:rPr>
          <w:rFonts w:ascii="Times New Roman" w:hAnsi="Times New Roman" w:cs="Times New Roman"/>
          <w:sz w:val="24"/>
          <w:szCs w:val="22"/>
        </w:rPr>
        <w:t xml:space="preserve"> with</w:t>
      </w:r>
      <w:r w:rsidR="004E3955">
        <w:rPr>
          <w:rFonts w:ascii="Times New Roman" w:hAnsi="Times New Roman" w:cs="Times New Roman"/>
          <w:sz w:val="24"/>
          <w:szCs w:val="22"/>
        </w:rPr>
        <w:t xml:space="preserve"> other studies using various combination of RS &amp; models </w:t>
      </w:r>
      <w:r w:rsidR="00D7595B">
        <w:rPr>
          <w:rFonts w:ascii="Times New Roman" w:hAnsi="Times New Roman" w:cs="Times New Roman"/>
          <w:sz w:val="24"/>
          <w:szCs w:val="22"/>
        </w:rPr>
        <w:t>to estimate the biomass as different methodolog</w:t>
      </w:r>
      <w:ins w:id="317" w:author="acer" w:date="2024-08-15T14:28:00Z">
        <w:r w:rsidR="00154C5E">
          <w:rPr>
            <w:rFonts w:ascii="Times New Roman" w:hAnsi="Times New Roman" w:cs="Times New Roman"/>
            <w:sz w:val="24"/>
            <w:szCs w:val="22"/>
          </w:rPr>
          <w:t>ies</w:t>
        </w:r>
      </w:ins>
      <w:del w:id="318" w:author="acer" w:date="2024-08-15T14:28:00Z">
        <w:r w:rsidR="00D7595B" w:rsidDel="00154C5E">
          <w:rPr>
            <w:rFonts w:ascii="Times New Roman" w:hAnsi="Times New Roman" w:cs="Times New Roman"/>
            <w:sz w:val="24"/>
            <w:szCs w:val="22"/>
          </w:rPr>
          <w:delText>y</w:delText>
        </w:r>
      </w:del>
      <w:r w:rsidR="00D7595B">
        <w:rPr>
          <w:rFonts w:ascii="Times New Roman" w:hAnsi="Times New Roman" w:cs="Times New Roman"/>
          <w:sz w:val="24"/>
          <w:szCs w:val="22"/>
        </w:rPr>
        <w:t xml:space="preserve"> of estimating AGB differs</w:t>
      </w:r>
      <w:ins w:id="319" w:author="acer" w:date="2024-08-15T14:28:00Z">
        <w:r w:rsidR="00154C5E">
          <w:rPr>
            <w:rFonts w:ascii="Times New Roman" w:hAnsi="Times New Roman" w:cs="Times New Roman"/>
            <w:sz w:val="24"/>
            <w:szCs w:val="22"/>
          </w:rPr>
          <w:t xml:space="preserve"> from</w:t>
        </w:r>
      </w:ins>
      <w:r w:rsidR="00D7595B">
        <w:rPr>
          <w:rFonts w:ascii="Times New Roman" w:hAnsi="Times New Roman" w:cs="Times New Roman"/>
          <w:sz w:val="24"/>
          <w:szCs w:val="22"/>
        </w:rPr>
        <w:t xml:space="preserve"> the results. </w:t>
      </w:r>
    </w:p>
    <w:p w:rsidR="00B97147" w:rsidRDefault="00027D3F" w:rsidP="002E4B8B">
      <w:pPr>
        <w:jc w:val="both"/>
        <w:rPr>
          <w:rFonts w:ascii="Times New Roman" w:hAnsi="Times New Roman" w:cs="Times New Roman"/>
          <w:sz w:val="24"/>
          <w:szCs w:val="22"/>
        </w:rPr>
      </w:pPr>
      <w:r>
        <w:rPr>
          <w:rFonts w:ascii="Times New Roman" w:hAnsi="Times New Roman" w:cs="Times New Roman"/>
          <w:sz w:val="24"/>
          <w:szCs w:val="22"/>
        </w:rPr>
        <w:t>In</w:t>
      </w:r>
      <w:r w:rsidRPr="00027D3F">
        <w:rPr>
          <w:rFonts w:ascii="Times New Roman" w:hAnsi="Times New Roman" w:cs="Times New Roman"/>
          <w:sz w:val="24"/>
          <w:szCs w:val="22"/>
        </w:rPr>
        <w:t xml:space="preserve"> many cases</w:t>
      </w:r>
      <w:r>
        <w:rPr>
          <w:rFonts w:ascii="Times New Roman" w:hAnsi="Times New Roman" w:cs="Times New Roman"/>
          <w:sz w:val="24"/>
          <w:szCs w:val="22"/>
        </w:rPr>
        <w:t>,</w:t>
      </w:r>
      <w:r w:rsidRPr="00027D3F">
        <w:rPr>
          <w:rFonts w:ascii="Times New Roman" w:hAnsi="Times New Roman" w:cs="Times New Roman"/>
          <w:sz w:val="24"/>
          <w:szCs w:val="22"/>
        </w:rPr>
        <w:t xml:space="preserve"> saturation is caused by the complex forest structure</w:t>
      </w:r>
      <w:r w:rsidR="007E7045">
        <w:rPr>
          <w:rFonts w:ascii="Times New Roman" w:hAnsi="Times New Roman" w:cs="Times New Roman"/>
          <w:sz w:val="24"/>
          <w:szCs w:val="22"/>
        </w:rPr>
        <w:t xml:space="preserve"> </w:t>
      </w:r>
      <w:r w:rsidR="007E7045">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OCT0o63l","properties":{"formattedCitation":"[56\\uc0\\u8211{}58]","plainCitation":"[56–58]","noteIndex":0},"citationItems":[{"id":17,"uris":["http://zotero.org/users/local/t2Up2V82/items/4LKMSAVF"],"itemData":{"id":17,"type":"article-journal","container-title":"Int. J. Eng. Res. Technol","issue":"5","page":"1–13","source":"Google Scholar","title":"Correlation analysis between biomass and spectral vegetation indices of forest ecosystem","volume":"1","author":[{"family":"Das","given":"Sandipan"},{"family":"Singh","given":"T. P."}],"issued":{"date-parts":[["2012"]]}}},{"id":59,"uris":["http://zotero.org/users/local/t2Up2V82/items/S96745CA"],"itemData":{"id":59,"type":"article-journal","container-title":"International Journal of Digital Earth","DOI":"10.1080/17538947.2014.990526","ISSN":"1753-8947, 1753-8955","issue":"1","journalAbbreviation":"International Journal of Digital Earth","language":"en","page":"63-105","source":"DOI.org (Crossref)","title":"A survey of remote sensing-based aboveground biomass estimation methods in forest ecosystems","volume":"9","author":[{"family":"Lu","given":"Dengsheng"},{"family":"Chen","given":"Qi"},{"family":"Wang","given":"Guangxing"},{"family":"Liu","given":"Lijuan"},{"family":"Li","given":"Guiying"},{"family":"Moran","given":"Emilio"}],"issued":{"date-parts":[["2016",1,2]]}}},{"id":93,"uris":["http://zotero.org/users/local/t2Up2V82/items/FTB9S359"],"itemData":{"id":93,"type":"article-journal","container-title":"Journal of Earth System Science","DOI":"10.1007/s12040-016-0692-z","ISSN":"0253-4126, 0973-774X","issue":"4","journalAbbreviation":"J Earth Syst Sci","language":"en","page":"725-735","source":"DOI.org (Crossref)","title":"Developing synergy regression models with space-borne ALOS PALSAR and Landsat TM sensors for retrieving tropical forest biomass","volume":"125","author":[{"family":"Sinha","given":"Suman"},{"family":"Jeganathan","given":"C"},{"family":"Sharma","given":"L K"},{"family":"Nathawat","given":"M S"},{"family":"Das","given":"Anup K"},{"family":"Mohan","given":"Shiv"}],"issued":{"date-parts":[["2016",6]]}}}],"schema":"https://github.com/citation-style-language/schema/raw/master/csl-citation.json"} </w:instrText>
      </w:r>
      <w:r w:rsidR="007E7045">
        <w:rPr>
          <w:rFonts w:ascii="Times New Roman" w:hAnsi="Times New Roman" w:cs="Times New Roman"/>
          <w:sz w:val="24"/>
          <w:szCs w:val="22"/>
        </w:rPr>
        <w:fldChar w:fldCharType="separate"/>
      </w:r>
      <w:r w:rsidR="00386929" w:rsidRPr="00386929">
        <w:rPr>
          <w:rFonts w:ascii="Times New Roman" w:hAnsi="Times New Roman" w:cs="Times New Roman"/>
          <w:sz w:val="24"/>
          <w:szCs w:val="24"/>
        </w:rPr>
        <w:t>[56–58]</w:t>
      </w:r>
      <w:r w:rsidR="007E7045">
        <w:rPr>
          <w:rFonts w:ascii="Times New Roman" w:hAnsi="Times New Roman" w:cs="Times New Roman"/>
          <w:sz w:val="24"/>
          <w:szCs w:val="22"/>
        </w:rPr>
        <w:fldChar w:fldCharType="end"/>
      </w:r>
      <w:r w:rsidRPr="00027D3F">
        <w:rPr>
          <w:rFonts w:ascii="Times New Roman" w:hAnsi="Times New Roman" w:cs="Times New Roman"/>
          <w:sz w:val="24"/>
          <w:szCs w:val="22"/>
        </w:rPr>
        <w:t xml:space="preserve">, which </w:t>
      </w:r>
      <w:r>
        <w:rPr>
          <w:rFonts w:ascii="Times New Roman" w:hAnsi="Times New Roman" w:cs="Times New Roman"/>
          <w:sz w:val="24"/>
          <w:szCs w:val="22"/>
        </w:rPr>
        <w:t>brings</w:t>
      </w:r>
      <w:r w:rsidRPr="00027D3F">
        <w:rPr>
          <w:rFonts w:ascii="Times New Roman" w:hAnsi="Times New Roman" w:cs="Times New Roman"/>
          <w:sz w:val="24"/>
          <w:szCs w:val="22"/>
        </w:rPr>
        <w:t xml:space="preserve"> difficult</w:t>
      </w:r>
      <w:r>
        <w:rPr>
          <w:rFonts w:ascii="Times New Roman" w:hAnsi="Times New Roman" w:cs="Times New Roman"/>
          <w:sz w:val="24"/>
          <w:szCs w:val="22"/>
        </w:rPr>
        <w:t>ies</w:t>
      </w:r>
      <w:r w:rsidRPr="00027D3F">
        <w:rPr>
          <w:rFonts w:ascii="Times New Roman" w:hAnsi="Times New Roman" w:cs="Times New Roman"/>
          <w:sz w:val="24"/>
          <w:szCs w:val="22"/>
        </w:rPr>
        <w:t xml:space="preserve"> </w:t>
      </w:r>
      <w:r>
        <w:rPr>
          <w:rFonts w:ascii="Times New Roman" w:hAnsi="Times New Roman" w:cs="Times New Roman"/>
          <w:sz w:val="24"/>
          <w:szCs w:val="22"/>
        </w:rPr>
        <w:t xml:space="preserve">in </w:t>
      </w:r>
      <w:ins w:id="320" w:author="acer" w:date="2024-08-15T14:28:00Z">
        <w:r w:rsidR="00154C5E">
          <w:rPr>
            <w:rFonts w:ascii="Times New Roman" w:hAnsi="Times New Roman" w:cs="Times New Roman"/>
            <w:sz w:val="24"/>
            <w:szCs w:val="22"/>
          </w:rPr>
          <w:t xml:space="preserve">the </w:t>
        </w:r>
      </w:ins>
      <w:r>
        <w:rPr>
          <w:rFonts w:ascii="Times New Roman" w:hAnsi="Times New Roman" w:cs="Times New Roman"/>
          <w:sz w:val="24"/>
          <w:szCs w:val="22"/>
        </w:rPr>
        <w:t>estimation of</w:t>
      </w:r>
      <w:r w:rsidRPr="00027D3F">
        <w:rPr>
          <w:rFonts w:ascii="Times New Roman" w:hAnsi="Times New Roman" w:cs="Times New Roman"/>
          <w:sz w:val="24"/>
          <w:szCs w:val="22"/>
        </w:rPr>
        <w:t xml:space="preserve"> forest AGB</w:t>
      </w:r>
      <w:r w:rsidR="007E7045">
        <w:rPr>
          <w:rFonts w:ascii="Times New Roman" w:hAnsi="Times New Roman" w:cs="Times New Roman"/>
          <w:sz w:val="24"/>
          <w:szCs w:val="22"/>
        </w:rPr>
        <w:t xml:space="preserve"> </w:t>
      </w:r>
      <w:r w:rsidR="007E7045">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kFPCfyjV","properties":{"formattedCitation":"[59]","plainCitation":"[59]","noteIndex":0},"citationItems":[{"id":102,"uris":["http://zotero.org/users/local/t2Up2V82/items/FPH8AHEN"],"itemData":{"id":102,"type":"article-journal","container-title":"Nature","issue":"7856","note":"publisher: Nature Publishing Group UK London","page":"E13–E14","source":"Google Scholar","title":"Quantifying forest change in the European Union","volume":"592","author":[{"family":"Wernick","given":"Iddo K."},{"family":"Ciais","given":"Philippe"},{"family":"Fridman","given":"Jonas"},{"family":"Högberg","given":"Peter"},{"family":"Korhonen","given":"Kari T."},{"family":"Nordin","given":"Annika"},{"family":"Kauppi","given":"Pekka E."}],"issued":{"date-parts":[["2021"]]}}}],"schema":"https://github.com/citation-style-language/schema/raw/master/csl-citation.json"} </w:instrText>
      </w:r>
      <w:r w:rsidR="007E7045">
        <w:rPr>
          <w:rFonts w:ascii="Times New Roman" w:hAnsi="Times New Roman" w:cs="Times New Roman"/>
          <w:sz w:val="24"/>
          <w:szCs w:val="22"/>
        </w:rPr>
        <w:fldChar w:fldCharType="separate"/>
      </w:r>
      <w:r w:rsidR="00386929" w:rsidRPr="00386929">
        <w:rPr>
          <w:rFonts w:ascii="Times New Roman" w:hAnsi="Times New Roman" w:cs="Times New Roman"/>
          <w:sz w:val="24"/>
        </w:rPr>
        <w:t>[59]</w:t>
      </w:r>
      <w:r w:rsidR="007E7045">
        <w:rPr>
          <w:rFonts w:ascii="Times New Roman" w:hAnsi="Times New Roman" w:cs="Times New Roman"/>
          <w:sz w:val="24"/>
          <w:szCs w:val="22"/>
        </w:rPr>
        <w:fldChar w:fldCharType="end"/>
      </w:r>
      <w:r w:rsidR="00A43AE0">
        <w:rPr>
          <w:rFonts w:ascii="Times New Roman" w:hAnsi="Times New Roman" w:cs="Times New Roman"/>
          <w:sz w:val="24"/>
          <w:szCs w:val="22"/>
        </w:rPr>
        <w:t>.</w:t>
      </w:r>
      <w:r w:rsidR="002E4B8B">
        <w:rPr>
          <w:rFonts w:ascii="Times New Roman" w:hAnsi="Times New Roman" w:cs="Times New Roman"/>
          <w:sz w:val="24"/>
          <w:szCs w:val="22"/>
        </w:rPr>
        <w:t xml:space="preserve"> </w:t>
      </w:r>
      <w:r w:rsidR="002E4B8B" w:rsidRPr="002E4B8B">
        <w:rPr>
          <w:rFonts w:ascii="Times New Roman" w:hAnsi="Times New Roman" w:cs="Times New Roman"/>
          <w:sz w:val="24"/>
          <w:szCs w:val="22"/>
        </w:rPr>
        <w:t>Since saturation happens when v</w:t>
      </w:r>
      <w:r w:rsidR="00AF73F9">
        <w:rPr>
          <w:rFonts w:ascii="Times New Roman" w:hAnsi="Times New Roman" w:cs="Times New Roman"/>
          <w:sz w:val="24"/>
          <w:szCs w:val="22"/>
        </w:rPr>
        <w:t xml:space="preserve">egetation fully covers the land which is </w:t>
      </w:r>
      <w:r w:rsidR="002E4B8B" w:rsidRPr="002E4B8B">
        <w:rPr>
          <w:rFonts w:ascii="Times New Roman" w:hAnsi="Times New Roman" w:cs="Times New Roman"/>
          <w:sz w:val="24"/>
          <w:szCs w:val="22"/>
        </w:rPr>
        <w:t>often referred to as full leaf area coverage</w:t>
      </w:r>
      <w:r w:rsidR="00AF73F9">
        <w:rPr>
          <w:rFonts w:ascii="Times New Roman" w:hAnsi="Times New Roman" w:cs="Times New Roman"/>
          <w:sz w:val="24"/>
          <w:szCs w:val="22"/>
        </w:rPr>
        <w:t>. I</w:t>
      </w:r>
      <w:r w:rsidR="00AF73F9" w:rsidRPr="002E4B8B">
        <w:rPr>
          <w:rFonts w:ascii="Times New Roman" w:hAnsi="Times New Roman" w:cs="Times New Roman"/>
          <w:sz w:val="24"/>
          <w:szCs w:val="22"/>
        </w:rPr>
        <w:t>n such a scenario</w:t>
      </w:r>
      <w:r w:rsidR="00AF73F9">
        <w:rPr>
          <w:rFonts w:ascii="Times New Roman" w:hAnsi="Times New Roman" w:cs="Times New Roman"/>
          <w:sz w:val="24"/>
          <w:szCs w:val="22"/>
        </w:rPr>
        <w:t>,</w:t>
      </w:r>
      <w:r w:rsidR="00AF73F9" w:rsidRPr="002E4B8B">
        <w:rPr>
          <w:rFonts w:ascii="Times New Roman" w:hAnsi="Times New Roman" w:cs="Times New Roman"/>
          <w:sz w:val="24"/>
          <w:szCs w:val="22"/>
        </w:rPr>
        <w:t xml:space="preserve"> </w:t>
      </w:r>
      <w:r w:rsidR="002E4B8B" w:rsidRPr="002E4B8B">
        <w:rPr>
          <w:rFonts w:ascii="Times New Roman" w:hAnsi="Times New Roman" w:cs="Times New Roman"/>
          <w:sz w:val="24"/>
          <w:szCs w:val="22"/>
        </w:rPr>
        <w:t>the VIs are unable to detect any further increases in biomass. The indices don't change in this instance, yet the biomass keeps increasing.</w:t>
      </w:r>
      <w:r w:rsidR="002E4B8B">
        <w:rPr>
          <w:rFonts w:ascii="Times New Roman" w:hAnsi="Times New Roman" w:cs="Times New Roman"/>
          <w:sz w:val="24"/>
          <w:szCs w:val="22"/>
        </w:rPr>
        <w:t xml:space="preserve"> </w:t>
      </w:r>
      <w:r w:rsidR="002E4B8B" w:rsidRPr="002E4B8B">
        <w:rPr>
          <w:rFonts w:ascii="Times New Roman" w:hAnsi="Times New Roman" w:cs="Times New Roman"/>
          <w:sz w:val="24"/>
          <w:szCs w:val="22"/>
        </w:rPr>
        <w:t>VIs function more well in simple structure woods than in dense forests</w:t>
      </w:r>
      <w:r w:rsidR="007E7045">
        <w:rPr>
          <w:rFonts w:ascii="Times New Roman" w:hAnsi="Times New Roman" w:cs="Times New Roman"/>
          <w:sz w:val="24"/>
          <w:szCs w:val="22"/>
        </w:rPr>
        <w:t xml:space="preserve"> </w:t>
      </w:r>
      <w:r w:rsidR="003D07E2">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{"citationID":"Xs8JZRvL","properties":{"formattedCitation":"[60]","plainCitation":"[60]","noteIndex":0},"citationItems":[{"id":61,"uris":["http://zotero.org/users/local/t2Up2V82/items/EIGFTQBC"],"itemData":{"id":61,"type":"article-journal","container-title":"International Journal of Forestry Research","note":"publisher: Hindawi","source":"Google Scholar","title":"Aboveground forest biomass estimation with Landsat and LiDAR data and uncertainty analysis of the estimates","URL":"https://www.hindawi.com/journals/ijfr/2012/436537/abs/","volume":"2012","author":[{"family":"Lu","given":"Dengsheng"},{"family":"Chen","given":"Qi"},{"family":"Wang","given":"Guangxing"},{"family":"Moran","given":"Emilio"},{"family":"Batistella","given":"Mateus"},{"family":"Zhang","given":"Maozhen"},{"family":"Vaglio Laurin","given":"Gaia"},{"family":"Saah","given":"David"}],"accessed":{"date-parts":[["2023",12,23]]},"issued":{"date-parts":[["2012"]]}}}],"schema":"https://github.com/citation-style-language/schema/raw/master/csl-citation.json"} </w:instrText>
      </w:r>
      <w:r w:rsidR="003D07E2">
        <w:rPr>
          <w:rFonts w:ascii="Times New Roman" w:hAnsi="Times New Roman" w:cs="Times New Roman"/>
          <w:sz w:val="24"/>
          <w:szCs w:val="22"/>
        </w:rPr>
        <w:fldChar w:fldCharType="separate"/>
      </w:r>
      <w:r w:rsidR="00386929" w:rsidRPr="00386929">
        <w:rPr>
          <w:rFonts w:ascii="Times New Roman" w:hAnsi="Times New Roman" w:cs="Times New Roman"/>
          <w:sz w:val="24"/>
        </w:rPr>
        <w:t>[60]</w:t>
      </w:r>
      <w:r w:rsidR="003D07E2">
        <w:rPr>
          <w:rFonts w:ascii="Times New Roman" w:hAnsi="Times New Roman" w:cs="Times New Roman"/>
          <w:sz w:val="24"/>
          <w:szCs w:val="22"/>
        </w:rPr>
        <w:fldChar w:fldCharType="end"/>
      </w:r>
      <w:r w:rsidR="002E4B8B" w:rsidRPr="002E4B8B">
        <w:rPr>
          <w:rFonts w:ascii="Times New Roman" w:hAnsi="Times New Roman" w:cs="Times New Roman"/>
          <w:sz w:val="24"/>
          <w:szCs w:val="22"/>
        </w:rPr>
        <w:t>.</w:t>
      </w:r>
      <w:r w:rsidR="00CC3D13">
        <w:rPr>
          <w:rFonts w:ascii="Times New Roman" w:hAnsi="Times New Roman" w:cs="Times New Roman"/>
          <w:sz w:val="24"/>
          <w:szCs w:val="22"/>
        </w:rPr>
        <w:t xml:space="preserve"> </w:t>
      </w:r>
      <w:r w:rsidR="002F1187" w:rsidRPr="002F1187">
        <w:rPr>
          <w:rFonts w:ascii="Times New Roman" w:hAnsi="Times New Roman" w:cs="Times New Roman"/>
          <w:sz w:val="24"/>
          <w:szCs w:val="22"/>
        </w:rPr>
        <w:t xml:space="preserve">Numerous conifer species, including </w:t>
      </w:r>
      <w:proofErr w:type="spellStart"/>
      <w:r w:rsidR="002F1187" w:rsidRPr="002F1187">
        <w:rPr>
          <w:rFonts w:ascii="Times New Roman" w:hAnsi="Times New Roman" w:cs="Times New Roman"/>
          <w:sz w:val="24"/>
          <w:szCs w:val="22"/>
        </w:rPr>
        <w:t>Pinus</w:t>
      </w:r>
      <w:proofErr w:type="spellEnd"/>
      <w:r w:rsidR="002F1187" w:rsidRPr="002F1187">
        <w:rPr>
          <w:rFonts w:ascii="Times New Roman" w:hAnsi="Times New Roman" w:cs="Times New Roman"/>
          <w:sz w:val="24"/>
          <w:szCs w:val="22"/>
        </w:rPr>
        <w:t xml:space="preserve">, have been documented to have </w:t>
      </w:r>
      <w:proofErr w:type="spellStart"/>
      <w:r w:rsidR="002F1187" w:rsidRPr="002F1187">
        <w:rPr>
          <w:rFonts w:ascii="Times New Roman" w:hAnsi="Times New Roman" w:cs="Times New Roman"/>
          <w:sz w:val="24"/>
          <w:szCs w:val="22"/>
        </w:rPr>
        <w:t>allelopathic</w:t>
      </w:r>
      <w:proofErr w:type="spellEnd"/>
      <w:r w:rsidR="002F1187" w:rsidRPr="002F1187">
        <w:rPr>
          <w:rFonts w:ascii="Times New Roman" w:hAnsi="Times New Roman" w:cs="Times New Roman"/>
          <w:sz w:val="24"/>
          <w:szCs w:val="22"/>
        </w:rPr>
        <w:t xml:space="preserve"> effects on other species</w:t>
      </w:r>
      <w:r w:rsidR="003D07E2">
        <w:rPr>
          <w:rFonts w:ascii="Times New Roman" w:hAnsi="Times New Roman" w:cs="Times New Roman"/>
          <w:sz w:val="24"/>
          <w:szCs w:val="22"/>
        </w:rPr>
        <w:t xml:space="preserve"> </w:t>
      </w:r>
      <w:r w:rsidR="003841C6">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oGNBucyy","properties":{"formattedCitation":"[61\\uc0\\u8211{}65]","plainCitation":"[61–65]","noteIndex":0},"citationItems":[{"id":25,"uris":["http://zotero.org/users/local/t2Up2V82/items/5IQIYBKP"],"itemData":{"id":25,"type":"article-journal","container-title":"Journal of Chemical Ecology","DOI":"10.1007/BF02059738","ISSN":"0098-0331, 1573-1561","issue":"5","journalAbbreviation":"J Chem Ecol","language":"en","page":"1009-1024","source":"DOI.org (Crossref)","title":"Allelopathic potential in bilberry-spruce forests: Influence of phenolic compounds on spruce seedlings","title-short":"Allelopathic potential in bilberry-spruce forests","volume":"20","author":[{"family":"Gallet","given":"Christiane"}],"issued":{"date-parts":[["1994",5]]}}},{"id":47,"uris":["http://zotero.org/users/local/t2Up2V82/items/PML74BFL"],"itemData":{"id":47,"type":"article-journal","container-title":"The Korean Journal of Ecology","issue":"2","note":"publisher: The Ecological Society of Korea","page":"149–157","source":"Google Scholar","title":"Phytotoxic effects of naturally occurring chemicals from Pinus koraiensis on experimental species","volume":"14","author":[{"family":"Kil","given":"Bong-Seop"},{"family":"Kim","given":"Doo-Young"},{"family":"Kim","given":"Young-Sik"},{"family":"Lee","given":"Seung-Yeob"}],"issued":{"date-parts":[["1991"]]}}},{"id":55,"uris":["http://zotero.org/users/local/t2Up2V82/items/T5IUIRFC"],"itemData":{"id":55,"type":"article-journal","container-title":"Journal of Chemical Ecology","DOI":"10.1007/BF00984023","ISSN":"0098-0331, 1573-1561","issue":"1","journalAbbreviation":"J Chem Ecol","language":"en","page":"275-283","source":"DOI.org (Crossref)","title":"Effects of pine-produced chemicals on selected understory species in aPinus ponderosa community","volume":"8","author":[{"family":"Lodhi","given":"M. A. K."},{"family":"Killingbeck","given":"Keith T."}],"issued":{"date-parts":[["1982",1]]}}},{"id":78,"uris":["http://zotero.org/users/local/t2Up2V82/items/J5XHUXCQ"],"itemData":{"id":78,"type":"article-journal","container-title":"Allelopath. J","page":"193–214","source":"Google Scholar","title":"Allelopathic potential of Pinus halepensis needles","volume":"38","author":[{"family":"Refifa","given":"T."},{"family":"Chahdoura","given":"H."},{"family":"Flamini","given":"Guido"},{"family":"Adouni","given":"K."},{"family":"Achour","given":"L."},{"family":"Helal","given":"A."}],"issued":{"date-parts":[["2016"]]}}},{"id":119,"uris":["http://zotero.org/users/local/t2Up2V82/items/BS568T9W"],"itemData":{"id":119,"type":"article-journal","container-title":"Journal of Forest Research","DOI":"10.1007/BF02762256","ISSN":"1341-6979, 1610-7403","issue":"3","journalAbbreviation":"Journal of Forest Research","language":"en","page":"245-254","source":"DOI.org (Crossref)","title":"Allelopathy of Gymnospermous Trees","volume":"4","author":[{"family":"Singh","given":"Harminder Pal"},{"family":"Kohli","given":"Ravinder Kumar"},{"family":"Batish","given":"Daizy Rani"},{"family":"Kaushal","given":"Paramjit Singh"}],"issued":{"date-parts":[["1999",11]]}}}],"schema":"https://github.com/citation-style-language/schema/raw/master/csl-citation.json"} </w:instrText>
      </w:r>
      <w:r w:rsidR="003841C6">
        <w:rPr>
          <w:rFonts w:ascii="Times New Roman" w:hAnsi="Times New Roman" w:cs="Times New Roman"/>
          <w:sz w:val="24"/>
          <w:szCs w:val="22"/>
        </w:rPr>
        <w:fldChar w:fldCharType="separate"/>
      </w:r>
      <w:r w:rsidR="00386929" w:rsidRPr="00386929">
        <w:rPr>
          <w:rFonts w:ascii="Times New Roman" w:hAnsi="Times New Roman" w:cs="Times New Roman"/>
          <w:sz w:val="24"/>
          <w:szCs w:val="24"/>
        </w:rPr>
        <w:t>[61–65]</w:t>
      </w:r>
      <w:r w:rsidR="003841C6">
        <w:rPr>
          <w:rFonts w:ascii="Times New Roman" w:hAnsi="Times New Roman" w:cs="Times New Roman"/>
          <w:sz w:val="24"/>
          <w:szCs w:val="22"/>
        </w:rPr>
        <w:fldChar w:fldCharType="end"/>
      </w:r>
      <w:r w:rsidR="002F1187">
        <w:rPr>
          <w:rFonts w:ascii="Times New Roman" w:hAnsi="Times New Roman" w:cs="Times New Roman"/>
          <w:sz w:val="24"/>
          <w:szCs w:val="22"/>
        </w:rPr>
        <w:t xml:space="preserve">. </w:t>
      </w:r>
      <w:r w:rsidR="002F1187" w:rsidRPr="002F1187">
        <w:rPr>
          <w:rFonts w:ascii="Times New Roman" w:hAnsi="Times New Roman" w:cs="Times New Roman"/>
          <w:sz w:val="24"/>
          <w:szCs w:val="22"/>
        </w:rPr>
        <w:t>It has been found by</w:t>
      </w:r>
      <w:r w:rsidR="003841C6">
        <w:rPr>
          <w:rFonts w:ascii="Times New Roman" w:hAnsi="Times New Roman" w:cs="Times New Roman"/>
          <w:sz w:val="24"/>
          <w:szCs w:val="22"/>
        </w:rPr>
        <w:t xml:space="preserve"> </w:t>
      </w:r>
      <w:r w:rsidR="00322A8C">
        <w:rPr>
          <w:rFonts w:ascii="Times New Roman" w:hAnsi="Times New Roman" w:cs="Times New Roman"/>
          <w:sz w:val="24"/>
          <w:szCs w:val="22"/>
        </w:rPr>
        <w:t>[66]</w:t>
      </w:r>
      <w:r w:rsidR="002F1187" w:rsidRPr="002F1187">
        <w:rPr>
          <w:rFonts w:ascii="Times New Roman" w:hAnsi="Times New Roman" w:cs="Times New Roman"/>
          <w:sz w:val="24"/>
          <w:szCs w:val="22"/>
        </w:rPr>
        <w:t xml:space="preserve"> that conifer leaf and litter extracts reduce the germination of target species.</w:t>
      </w:r>
      <w:r w:rsidR="00232F5A">
        <w:rPr>
          <w:rFonts w:ascii="Times New Roman" w:hAnsi="Times New Roman" w:cs="Times New Roman"/>
          <w:sz w:val="24"/>
          <w:szCs w:val="22"/>
        </w:rPr>
        <w:t xml:space="preserve"> </w:t>
      </w:r>
      <w:r w:rsidR="003841C6">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{"citationID":"dcQwjrji","properties":{"formattedCitation":"[67]","plainCitation":"[67]","noteIndex":0},"citationItems":[{"id":87,"uris":["http://zotero.org/users/local/t2Up2V82/items/TYTZHI32"],"itemData":{"id":87,"type":"article-journal","container-title":"Ann. Plant Sci","page":"1446–1450","source":"Google Scholar","title":"Allelopathic effect of Pinus roxburghii on an understorey plant, Bidens pilosa","volume":"5","author":[{"family":"Sharma","given":"Neel Kanta"},{"family":"Batish","given":"Daizy R."},{"family":"Singh","given":"Harminder Pal"},{"family":"Kohli","given":"R. K."}],"issued":{"date-parts":[["2016"]]}}}],"schema":"https://github.com/citation-style-language/schema/raw/master/csl-citation.json"} </w:instrText>
      </w:r>
      <w:r w:rsidR="003841C6">
        <w:rPr>
          <w:rFonts w:ascii="Times New Roman" w:hAnsi="Times New Roman" w:cs="Times New Roman"/>
          <w:sz w:val="24"/>
          <w:szCs w:val="22"/>
        </w:rPr>
        <w:fldChar w:fldCharType="separate"/>
      </w:r>
      <w:r w:rsidR="00386929" w:rsidRPr="00386929">
        <w:rPr>
          <w:rFonts w:ascii="Times New Roman" w:hAnsi="Times New Roman" w:cs="Times New Roman"/>
          <w:sz w:val="24"/>
        </w:rPr>
        <w:t>[67]</w:t>
      </w:r>
      <w:r w:rsidR="003841C6">
        <w:rPr>
          <w:rFonts w:ascii="Times New Roman" w:hAnsi="Times New Roman" w:cs="Times New Roman"/>
          <w:sz w:val="24"/>
          <w:szCs w:val="22"/>
        </w:rPr>
        <w:fldChar w:fldCharType="end"/>
      </w:r>
      <w:r w:rsidR="003841C6">
        <w:rPr>
          <w:rFonts w:ascii="Times New Roman" w:hAnsi="Times New Roman" w:cs="Times New Roman"/>
          <w:sz w:val="24"/>
          <w:szCs w:val="22"/>
        </w:rPr>
        <w:t xml:space="preserve"> </w:t>
      </w:r>
      <w:proofErr w:type="gramStart"/>
      <w:r w:rsidR="00935BCB">
        <w:rPr>
          <w:rFonts w:ascii="Times New Roman" w:hAnsi="Times New Roman" w:cs="Times New Roman"/>
          <w:sz w:val="24"/>
          <w:szCs w:val="22"/>
        </w:rPr>
        <w:t>found</w:t>
      </w:r>
      <w:proofErr w:type="gramEnd"/>
      <w:r w:rsidR="00935BCB">
        <w:rPr>
          <w:rFonts w:ascii="Times New Roman" w:hAnsi="Times New Roman" w:cs="Times New Roman"/>
          <w:sz w:val="24"/>
          <w:szCs w:val="22"/>
        </w:rPr>
        <w:t xml:space="preserve"> that out of </w:t>
      </w:r>
      <w:r w:rsidR="00232F5A">
        <w:rPr>
          <w:rFonts w:ascii="Times New Roman" w:hAnsi="Times New Roman" w:cs="Times New Roman"/>
          <w:sz w:val="24"/>
          <w:szCs w:val="22"/>
        </w:rPr>
        <w:t xml:space="preserve">three types of extracts i.e. green needle extract, needle litter extract and bark extract of </w:t>
      </w:r>
      <w:proofErr w:type="spellStart"/>
      <w:r w:rsidR="00232F5A" w:rsidRPr="00232F5A">
        <w:rPr>
          <w:rFonts w:ascii="Times New Roman" w:hAnsi="Times New Roman" w:cs="Times New Roman"/>
          <w:i/>
          <w:iCs/>
          <w:sz w:val="24"/>
          <w:szCs w:val="22"/>
        </w:rPr>
        <w:t>Pinus</w:t>
      </w:r>
      <w:proofErr w:type="spellEnd"/>
      <w:r w:rsidR="00232F5A" w:rsidRPr="00232F5A">
        <w:rPr>
          <w:rFonts w:ascii="Times New Roman" w:hAnsi="Times New Roman" w:cs="Times New Roman"/>
          <w:i/>
          <w:iCs/>
          <w:sz w:val="24"/>
          <w:szCs w:val="22"/>
        </w:rPr>
        <w:t xml:space="preserve"> </w:t>
      </w:r>
      <w:proofErr w:type="spellStart"/>
      <w:r w:rsidR="00232F5A" w:rsidRPr="00232F5A">
        <w:rPr>
          <w:rFonts w:ascii="Times New Roman" w:hAnsi="Times New Roman" w:cs="Times New Roman"/>
          <w:i/>
          <w:iCs/>
          <w:sz w:val="24"/>
          <w:szCs w:val="22"/>
        </w:rPr>
        <w:t>roxburghii</w:t>
      </w:r>
      <w:proofErr w:type="spellEnd"/>
      <w:r w:rsidR="00935BCB">
        <w:rPr>
          <w:rFonts w:ascii="Times New Roman" w:hAnsi="Times New Roman" w:cs="Times New Roman"/>
          <w:sz w:val="24"/>
          <w:szCs w:val="22"/>
        </w:rPr>
        <w:t>,</w:t>
      </w:r>
      <w:r w:rsidR="00232F5A">
        <w:rPr>
          <w:rFonts w:ascii="Times New Roman" w:hAnsi="Times New Roman" w:cs="Times New Roman"/>
          <w:sz w:val="24"/>
          <w:szCs w:val="22"/>
        </w:rPr>
        <w:t xml:space="preserve"> </w:t>
      </w:r>
      <w:proofErr w:type="spellStart"/>
      <w:r w:rsidR="00B16AF2">
        <w:rPr>
          <w:rFonts w:ascii="Times New Roman" w:hAnsi="Times New Roman" w:cs="Times New Roman"/>
          <w:sz w:val="24"/>
          <w:szCs w:val="22"/>
        </w:rPr>
        <w:t>a</w:t>
      </w:r>
      <w:r w:rsidR="00B16AF2" w:rsidRPr="00B16AF2">
        <w:rPr>
          <w:rFonts w:ascii="Times New Roman" w:hAnsi="Times New Roman" w:cs="Times New Roman"/>
          <w:sz w:val="24"/>
          <w:szCs w:val="22"/>
        </w:rPr>
        <w:t>llelochemical</w:t>
      </w:r>
      <w:proofErr w:type="spellEnd"/>
      <w:r w:rsidR="00B16AF2" w:rsidRPr="00B16AF2">
        <w:rPr>
          <w:rFonts w:ascii="Times New Roman" w:hAnsi="Times New Roman" w:cs="Times New Roman"/>
          <w:sz w:val="24"/>
          <w:szCs w:val="22"/>
        </w:rPr>
        <w:t xml:space="preserve"> emission is thought to mostly originate from the </w:t>
      </w:r>
      <w:r w:rsidR="00935BCB">
        <w:rPr>
          <w:rFonts w:ascii="Times New Roman" w:hAnsi="Times New Roman" w:cs="Times New Roman"/>
          <w:sz w:val="24"/>
          <w:szCs w:val="22"/>
        </w:rPr>
        <w:t>bark extract as it was found more toxic. But</w:t>
      </w:r>
      <w:r w:rsidR="00E62424">
        <w:rPr>
          <w:rFonts w:ascii="Times New Roman" w:hAnsi="Times New Roman" w:cs="Times New Roman"/>
          <w:sz w:val="24"/>
          <w:szCs w:val="22"/>
        </w:rPr>
        <w:t>,</w:t>
      </w:r>
      <w:r w:rsidR="003841C6">
        <w:rPr>
          <w:rFonts w:ascii="Times New Roman" w:hAnsi="Times New Roman" w:cs="Times New Roman"/>
          <w:sz w:val="24"/>
          <w:szCs w:val="22"/>
        </w:rPr>
        <w:t xml:space="preserve"> </w:t>
      </w:r>
      <w:r w:rsidR="003841C6">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{"citationID":"LFCBe6Na","properties":{"formattedCitation":"[68]","plainCitation":"[68]","noteIndex":0},"citationItems":[{"id":80,"uris":["http://zotero.org/users/local/t2Up2V82/items/NQ6QIKKB"],"itemData":{"id":80,"type":"article-journal","container-title":"Allelopathy: Field Observations and Methodology","note":"publisher: Scientific Publishers Jodhpur","page":"213–231","source":"Google Scholar","title":"Allelopathic research: methodological, ecological and evolutionary aspects","title-short":"Allelopathic research","author":[{"family":"Reigosa","given":"M. J."},{"family":"Souto","given":"X. C."},{"family":"Gonzalez","given":"L."}],"issued":{"date-parts":[["1996"]]}}}],"schema":"https://github.com/citation-style-language/schema/raw/master/csl-citation.json"} </w:instrText>
      </w:r>
      <w:r w:rsidR="003841C6">
        <w:rPr>
          <w:rFonts w:ascii="Times New Roman" w:hAnsi="Times New Roman" w:cs="Times New Roman"/>
          <w:sz w:val="24"/>
          <w:szCs w:val="22"/>
        </w:rPr>
        <w:fldChar w:fldCharType="separate"/>
      </w:r>
      <w:r w:rsidR="00386929" w:rsidRPr="00386929">
        <w:rPr>
          <w:rFonts w:ascii="Times New Roman" w:hAnsi="Times New Roman" w:cs="Times New Roman"/>
          <w:sz w:val="24"/>
        </w:rPr>
        <w:t>[68]</w:t>
      </w:r>
      <w:r w:rsidR="003841C6">
        <w:rPr>
          <w:rFonts w:ascii="Times New Roman" w:hAnsi="Times New Roman" w:cs="Times New Roman"/>
          <w:sz w:val="24"/>
          <w:szCs w:val="22"/>
        </w:rPr>
        <w:fldChar w:fldCharType="end"/>
      </w:r>
      <w:r w:rsidR="00935BCB">
        <w:rPr>
          <w:rFonts w:ascii="Times New Roman" w:hAnsi="Times New Roman" w:cs="Times New Roman"/>
          <w:sz w:val="24"/>
          <w:szCs w:val="22"/>
        </w:rPr>
        <w:t xml:space="preserve"> found that the </w:t>
      </w:r>
      <w:proofErr w:type="spellStart"/>
      <w:r w:rsidR="00935BCB">
        <w:rPr>
          <w:rFonts w:ascii="Times New Roman" w:hAnsi="Times New Roman" w:cs="Times New Roman"/>
          <w:sz w:val="24"/>
          <w:szCs w:val="22"/>
        </w:rPr>
        <w:t>a</w:t>
      </w:r>
      <w:r w:rsidR="00935BCB" w:rsidRPr="00B16AF2">
        <w:rPr>
          <w:rFonts w:ascii="Times New Roman" w:hAnsi="Times New Roman" w:cs="Times New Roman"/>
          <w:sz w:val="24"/>
          <w:szCs w:val="22"/>
        </w:rPr>
        <w:t>llelochemical</w:t>
      </w:r>
      <w:proofErr w:type="spellEnd"/>
      <w:r w:rsidR="00935BCB" w:rsidRPr="00B16AF2">
        <w:rPr>
          <w:rFonts w:ascii="Times New Roman" w:hAnsi="Times New Roman" w:cs="Times New Roman"/>
          <w:sz w:val="24"/>
          <w:szCs w:val="22"/>
        </w:rPr>
        <w:t xml:space="preserve"> emission mostly originate</w:t>
      </w:r>
      <w:r w:rsidR="00935BCB">
        <w:rPr>
          <w:rFonts w:ascii="Times New Roman" w:hAnsi="Times New Roman" w:cs="Times New Roman"/>
          <w:sz w:val="24"/>
          <w:szCs w:val="22"/>
        </w:rPr>
        <w:t>s</w:t>
      </w:r>
      <w:r w:rsidR="00935BCB" w:rsidRPr="00B16AF2">
        <w:rPr>
          <w:rFonts w:ascii="Times New Roman" w:hAnsi="Times New Roman" w:cs="Times New Roman"/>
          <w:sz w:val="24"/>
          <w:szCs w:val="22"/>
        </w:rPr>
        <w:t xml:space="preserve"> from the decomposition of litter.</w:t>
      </w:r>
      <w:r w:rsidR="00935BCB">
        <w:rPr>
          <w:rFonts w:ascii="Times New Roman" w:hAnsi="Times New Roman" w:cs="Times New Roman"/>
          <w:sz w:val="24"/>
          <w:szCs w:val="22"/>
        </w:rPr>
        <w:t xml:space="preserve"> </w:t>
      </w:r>
      <w:r w:rsidR="0066605F" w:rsidRPr="0066605F">
        <w:rPr>
          <w:rFonts w:ascii="Times New Roman" w:hAnsi="Times New Roman" w:cs="Times New Roman"/>
          <w:sz w:val="24"/>
          <w:szCs w:val="22"/>
        </w:rPr>
        <w:t xml:space="preserve">The forest floor of </w:t>
      </w:r>
      <w:r w:rsidR="0066605F" w:rsidRPr="0066605F">
        <w:rPr>
          <w:rFonts w:ascii="Times New Roman" w:hAnsi="Times New Roman" w:cs="Times New Roman"/>
          <w:i/>
          <w:iCs/>
          <w:sz w:val="24"/>
          <w:szCs w:val="22"/>
        </w:rPr>
        <w:t xml:space="preserve">P. </w:t>
      </w:r>
      <w:proofErr w:type="spellStart"/>
      <w:r w:rsidR="0066605F" w:rsidRPr="0066605F">
        <w:rPr>
          <w:rFonts w:ascii="Times New Roman" w:hAnsi="Times New Roman" w:cs="Times New Roman"/>
          <w:i/>
          <w:iCs/>
          <w:sz w:val="24"/>
          <w:szCs w:val="22"/>
        </w:rPr>
        <w:t>roxburghii</w:t>
      </w:r>
      <w:proofErr w:type="spellEnd"/>
      <w:r w:rsidR="0066605F" w:rsidRPr="0066605F">
        <w:rPr>
          <w:rFonts w:ascii="Times New Roman" w:hAnsi="Times New Roman" w:cs="Times New Roman"/>
          <w:sz w:val="24"/>
          <w:szCs w:val="22"/>
        </w:rPr>
        <w:t xml:space="preserve"> is distinguished by a carpet of dropped needles. </w:t>
      </w:r>
      <w:r w:rsidR="00F51A8D">
        <w:rPr>
          <w:rFonts w:ascii="Times New Roman" w:hAnsi="Times New Roman" w:cs="Times New Roman"/>
          <w:sz w:val="24"/>
          <w:szCs w:val="22"/>
        </w:rPr>
        <w:t xml:space="preserve"> </w:t>
      </w:r>
      <w:r w:rsidR="00F51A8D" w:rsidRPr="00F51A8D">
        <w:rPr>
          <w:rFonts w:ascii="Times New Roman" w:hAnsi="Times New Roman" w:cs="Times New Roman"/>
          <w:sz w:val="24"/>
          <w:szCs w:val="22"/>
        </w:rPr>
        <w:t xml:space="preserve">The </w:t>
      </w:r>
      <w:proofErr w:type="spellStart"/>
      <w:r w:rsidR="00F51A8D" w:rsidRPr="00F51A8D">
        <w:rPr>
          <w:rFonts w:ascii="Times New Roman" w:hAnsi="Times New Roman" w:cs="Times New Roman"/>
          <w:sz w:val="24"/>
          <w:szCs w:val="22"/>
        </w:rPr>
        <w:t>understorey</w:t>
      </w:r>
      <w:proofErr w:type="spellEnd"/>
      <w:r w:rsidR="00F51A8D" w:rsidRPr="00F51A8D">
        <w:rPr>
          <w:rFonts w:ascii="Times New Roman" w:hAnsi="Times New Roman" w:cs="Times New Roman"/>
          <w:sz w:val="24"/>
          <w:szCs w:val="22"/>
        </w:rPr>
        <w:t xml:space="preserve"> of </w:t>
      </w:r>
      <w:proofErr w:type="spellStart"/>
      <w:r w:rsidR="00F51A8D" w:rsidRPr="00F51A8D">
        <w:rPr>
          <w:rFonts w:ascii="Times New Roman" w:hAnsi="Times New Roman" w:cs="Times New Roman"/>
          <w:sz w:val="24"/>
          <w:szCs w:val="22"/>
        </w:rPr>
        <w:t>chir</w:t>
      </w:r>
      <w:proofErr w:type="spellEnd"/>
      <w:r w:rsidR="00F51A8D" w:rsidRPr="00F51A8D">
        <w:rPr>
          <w:rFonts w:ascii="Times New Roman" w:hAnsi="Times New Roman" w:cs="Times New Roman"/>
          <w:sz w:val="24"/>
          <w:szCs w:val="22"/>
        </w:rPr>
        <w:t xml:space="preserve"> pine woods is characterized by scant flora, which may be at least partially caused by </w:t>
      </w:r>
      <w:proofErr w:type="spellStart"/>
      <w:r w:rsidR="00F51A8D" w:rsidRPr="00F51A8D">
        <w:rPr>
          <w:rFonts w:ascii="Times New Roman" w:hAnsi="Times New Roman" w:cs="Times New Roman"/>
          <w:sz w:val="24"/>
          <w:szCs w:val="22"/>
        </w:rPr>
        <w:t>allelopathic</w:t>
      </w:r>
      <w:proofErr w:type="spellEnd"/>
      <w:r w:rsidR="00F51A8D" w:rsidRPr="00F51A8D">
        <w:rPr>
          <w:rFonts w:ascii="Times New Roman" w:hAnsi="Times New Roman" w:cs="Times New Roman"/>
          <w:sz w:val="24"/>
          <w:szCs w:val="22"/>
        </w:rPr>
        <w:t xml:space="preserve"> action</w:t>
      </w:r>
      <w:r w:rsidR="003841C6">
        <w:rPr>
          <w:rFonts w:ascii="Times New Roman" w:hAnsi="Times New Roman" w:cs="Times New Roman"/>
          <w:sz w:val="24"/>
          <w:szCs w:val="22"/>
        </w:rPr>
        <w:t xml:space="preserve"> </w:t>
      </w:r>
      <w:r w:rsidR="003841C6">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{"citationID":"fwnyL3OX","properties":{"formattedCitation":"[67]","plainCitation":"[67]","noteIndex":0},"citationItems":[{"id":87,"uris":["http://zotero.org/users/local/t2Up2V82/items/TYTZHI32"],"itemData":{"id":87,"type":"article-journal","container-title":"Ann. Plant Sci","page":"1446–1450","source":"Google Scholar","title":"Allelopathic effect of Pinus roxburghii on an understorey plant, Bidens pilosa","volume":"5","author":[{"family":"Sharma","given":"Neel Kanta"},{"family":"Batish","given":"Daizy R."},{"family":"Singh","given":"Harminder Pal"},{"family":"Kohli","given":"R. K."}],"issued":{"date-parts":[["2016"]]}}}],"schema":"https://github.com/citation-style-language/schema/raw/master/csl-citation.json"} </w:instrText>
      </w:r>
      <w:r w:rsidR="003841C6">
        <w:rPr>
          <w:rFonts w:ascii="Times New Roman" w:hAnsi="Times New Roman" w:cs="Times New Roman"/>
          <w:sz w:val="24"/>
          <w:szCs w:val="22"/>
        </w:rPr>
        <w:fldChar w:fldCharType="separate"/>
      </w:r>
      <w:r w:rsidR="00386929" w:rsidRPr="00386929">
        <w:rPr>
          <w:rFonts w:ascii="Times New Roman" w:hAnsi="Times New Roman" w:cs="Times New Roman"/>
          <w:sz w:val="24"/>
        </w:rPr>
        <w:t>[67]</w:t>
      </w:r>
      <w:r w:rsidR="003841C6">
        <w:rPr>
          <w:rFonts w:ascii="Times New Roman" w:hAnsi="Times New Roman" w:cs="Times New Roman"/>
          <w:sz w:val="24"/>
          <w:szCs w:val="22"/>
        </w:rPr>
        <w:fldChar w:fldCharType="end"/>
      </w:r>
      <w:r w:rsidR="00F51A8D" w:rsidRPr="0095369E">
        <w:rPr>
          <w:rFonts w:ascii="Times New Roman" w:hAnsi="Times New Roman" w:cs="Times New Roman"/>
          <w:sz w:val="24"/>
          <w:szCs w:val="22"/>
        </w:rPr>
        <w:t xml:space="preserve">. </w:t>
      </w:r>
      <w:r w:rsidR="00B16AF2" w:rsidRPr="0095369E">
        <w:rPr>
          <w:rFonts w:ascii="Times New Roman" w:hAnsi="Times New Roman" w:cs="Times New Roman"/>
          <w:sz w:val="24"/>
          <w:szCs w:val="22"/>
        </w:rPr>
        <w:t xml:space="preserve"> </w:t>
      </w:r>
      <w:r w:rsidR="0095369E" w:rsidRPr="0095369E">
        <w:rPr>
          <w:rFonts w:ascii="Times New Roman" w:hAnsi="Times New Roman" w:cs="Times New Roman"/>
          <w:sz w:val="24"/>
          <w:szCs w:val="22"/>
        </w:rPr>
        <w:t>Similar might be the case in our study that,</w:t>
      </w:r>
      <w:r w:rsidR="00CC3D13" w:rsidRPr="0095369E">
        <w:rPr>
          <w:rFonts w:ascii="Times New Roman" w:hAnsi="Times New Roman" w:cs="Times New Roman"/>
          <w:sz w:val="24"/>
          <w:szCs w:val="22"/>
        </w:rPr>
        <w:t xml:space="preserve"> due to the </w:t>
      </w:r>
      <w:proofErr w:type="spellStart"/>
      <w:r w:rsidR="00CC3D13" w:rsidRPr="0095369E">
        <w:rPr>
          <w:rFonts w:ascii="Times New Roman" w:hAnsi="Times New Roman" w:cs="Times New Roman"/>
          <w:sz w:val="24"/>
          <w:szCs w:val="22"/>
        </w:rPr>
        <w:t>all</w:t>
      </w:r>
      <w:r w:rsidR="00775466" w:rsidRPr="0095369E">
        <w:rPr>
          <w:rFonts w:ascii="Times New Roman" w:hAnsi="Times New Roman" w:cs="Times New Roman"/>
          <w:sz w:val="24"/>
          <w:szCs w:val="22"/>
        </w:rPr>
        <w:t>el</w:t>
      </w:r>
      <w:r w:rsidR="00CC3D13" w:rsidRPr="0095369E">
        <w:rPr>
          <w:rFonts w:ascii="Times New Roman" w:hAnsi="Times New Roman" w:cs="Times New Roman"/>
          <w:sz w:val="24"/>
          <w:szCs w:val="22"/>
        </w:rPr>
        <w:t>opathic</w:t>
      </w:r>
      <w:proofErr w:type="spellEnd"/>
      <w:r w:rsidR="00CC3D13" w:rsidRPr="0095369E">
        <w:rPr>
          <w:rFonts w:ascii="Times New Roman" w:hAnsi="Times New Roman" w:cs="Times New Roman"/>
          <w:sz w:val="24"/>
          <w:szCs w:val="22"/>
        </w:rPr>
        <w:t xml:space="preserve"> nature of pine, there are no other vegetation</w:t>
      </w:r>
      <w:r w:rsidR="001658E9" w:rsidRPr="0095369E">
        <w:rPr>
          <w:rFonts w:ascii="Times New Roman" w:hAnsi="Times New Roman" w:cs="Times New Roman"/>
          <w:sz w:val="24"/>
          <w:szCs w:val="22"/>
        </w:rPr>
        <w:t xml:space="preserve"> or very little vegetation</w:t>
      </w:r>
      <w:r w:rsidR="00CC3D13" w:rsidRPr="0095369E">
        <w:rPr>
          <w:rFonts w:ascii="Times New Roman" w:hAnsi="Times New Roman" w:cs="Times New Roman"/>
          <w:sz w:val="24"/>
          <w:szCs w:val="22"/>
        </w:rPr>
        <w:t xml:space="preserve"> around</w:t>
      </w:r>
      <w:r w:rsidR="001658E9" w:rsidRPr="0095369E">
        <w:rPr>
          <w:rFonts w:ascii="Times New Roman" w:hAnsi="Times New Roman" w:cs="Times New Roman"/>
          <w:sz w:val="24"/>
          <w:szCs w:val="22"/>
        </w:rPr>
        <w:t xml:space="preserve"> the</w:t>
      </w:r>
      <w:r w:rsidR="00CC3D13" w:rsidRPr="0095369E">
        <w:rPr>
          <w:rFonts w:ascii="Times New Roman" w:hAnsi="Times New Roman" w:cs="Times New Roman"/>
          <w:sz w:val="24"/>
          <w:szCs w:val="22"/>
        </w:rPr>
        <w:t xml:space="preserve"> pine tree</w:t>
      </w:r>
      <w:r w:rsidR="001658E9" w:rsidRPr="0095369E">
        <w:rPr>
          <w:rFonts w:ascii="Times New Roman" w:hAnsi="Times New Roman" w:cs="Times New Roman"/>
          <w:sz w:val="24"/>
          <w:szCs w:val="22"/>
        </w:rPr>
        <w:t>/forest</w:t>
      </w:r>
      <w:r w:rsidR="00CC3D13" w:rsidRPr="0095369E">
        <w:rPr>
          <w:rFonts w:ascii="Times New Roman" w:hAnsi="Times New Roman" w:cs="Times New Roman"/>
          <w:sz w:val="24"/>
          <w:szCs w:val="22"/>
        </w:rPr>
        <w:t xml:space="preserve"> except its fallen needle leaves. Due to which most of the plots with field measured data were showing AGB values</w:t>
      </w:r>
      <w:r w:rsidR="008B0994" w:rsidRPr="0095369E">
        <w:rPr>
          <w:rFonts w:ascii="Times New Roman" w:hAnsi="Times New Roman" w:cs="Times New Roman"/>
          <w:sz w:val="24"/>
          <w:szCs w:val="22"/>
        </w:rPr>
        <w:t xml:space="preserve"> directly proportional to the NDVI</w:t>
      </w:r>
      <w:r w:rsidR="00CC3D13" w:rsidRPr="0095369E">
        <w:rPr>
          <w:rFonts w:ascii="Times New Roman" w:hAnsi="Times New Roman" w:cs="Times New Roman"/>
          <w:sz w:val="24"/>
          <w:szCs w:val="22"/>
        </w:rPr>
        <w:t xml:space="preserve">. </w:t>
      </w:r>
      <w:r w:rsidR="00A22135" w:rsidRPr="0095369E">
        <w:rPr>
          <w:rFonts w:ascii="Times New Roman" w:hAnsi="Times New Roman" w:cs="Times New Roman"/>
          <w:sz w:val="24"/>
          <w:szCs w:val="22"/>
        </w:rPr>
        <w:t>This</w:t>
      </w:r>
      <w:r w:rsidR="00A22135">
        <w:rPr>
          <w:rFonts w:ascii="Times New Roman" w:hAnsi="Times New Roman" w:cs="Times New Roman"/>
          <w:sz w:val="24"/>
          <w:szCs w:val="22"/>
        </w:rPr>
        <w:t xml:space="preserve"> clears that either this study is free from saturation problem or is present in minimal negligible</w:t>
      </w:r>
      <w:r w:rsidR="00D023A1">
        <w:rPr>
          <w:rFonts w:ascii="Times New Roman" w:hAnsi="Times New Roman" w:cs="Times New Roman"/>
          <w:sz w:val="24"/>
          <w:szCs w:val="22"/>
        </w:rPr>
        <w:t xml:space="preserve"> amount.</w:t>
      </w:r>
      <w:r w:rsidR="004313B7">
        <w:rPr>
          <w:rFonts w:ascii="Times New Roman" w:hAnsi="Times New Roman" w:cs="Times New Roman"/>
          <w:sz w:val="24"/>
          <w:szCs w:val="22"/>
        </w:rPr>
        <w:t xml:space="preserve"> </w:t>
      </w:r>
      <w:r w:rsidR="00725E32">
        <w:rPr>
          <w:rFonts w:ascii="Times New Roman" w:hAnsi="Times New Roman" w:cs="Times New Roman"/>
          <w:sz w:val="24"/>
          <w:szCs w:val="22"/>
        </w:rPr>
        <w:t>Therefore,</w:t>
      </w:r>
      <w:r w:rsidR="00DB6035" w:rsidRPr="00725E32">
        <w:rPr>
          <w:rFonts w:ascii="Times New Roman" w:hAnsi="Times New Roman" w:cs="Times New Roman"/>
          <w:sz w:val="24"/>
          <w:szCs w:val="22"/>
        </w:rPr>
        <w:t xml:space="preserve"> AGB </w:t>
      </w:r>
      <w:r w:rsidR="00DB6035">
        <w:rPr>
          <w:rFonts w:ascii="Times New Roman" w:hAnsi="Times New Roman" w:cs="Times New Roman"/>
          <w:sz w:val="24"/>
          <w:szCs w:val="22"/>
        </w:rPr>
        <w:t xml:space="preserve">was estimated </w:t>
      </w:r>
      <w:r w:rsidR="00725E32">
        <w:rPr>
          <w:rFonts w:ascii="Times New Roman" w:hAnsi="Times New Roman" w:cs="Times New Roman"/>
          <w:sz w:val="24"/>
          <w:szCs w:val="22"/>
        </w:rPr>
        <w:t>w</w:t>
      </w:r>
      <w:r w:rsidR="00725E32" w:rsidRPr="00725E32">
        <w:rPr>
          <w:rFonts w:ascii="Times New Roman" w:hAnsi="Times New Roman" w:cs="Times New Roman"/>
          <w:sz w:val="24"/>
          <w:szCs w:val="22"/>
        </w:rPr>
        <w:t xml:space="preserve">ith NDVI which </w:t>
      </w:r>
      <w:r w:rsidR="00DB6035">
        <w:rPr>
          <w:rFonts w:ascii="Times New Roman" w:hAnsi="Times New Roman" w:cs="Times New Roman"/>
          <w:sz w:val="24"/>
          <w:szCs w:val="22"/>
        </w:rPr>
        <w:t xml:space="preserve">is derived from </w:t>
      </w:r>
      <w:ins w:id="321" w:author="acer" w:date="2024-08-15T14:28:00Z">
        <w:r w:rsidR="00154C5E">
          <w:rPr>
            <w:rFonts w:ascii="Times New Roman" w:hAnsi="Times New Roman" w:cs="Times New Roman"/>
            <w:sz w:val="24"/>
            <w:szCs w:val="22"/>
          </w:rPr>
          <w:t xml:space="preserve">the </w:t>
        </w:r>
      </w:ins>
      <w:r w:rsidR="00725E32" w:rsidRPr="00725E32">
        <w:rPr>
          <w:rFonts w:ascii="Times New Roman" w:hAnsi="Times New Roman" w:cs="Times New Roman"/>
          <w:sz w:val="24"/>
          <w:szCs w:val="22"/>
        </w:rPr>
        <w:t>red band and NIR</w:t>
      </w:r>
      <w:r w:rsidR="00DB6035">
        <w:rPr>
          <w:rFonts w:ascii="Times New Roman" w:hAnsi="Times New Roman" w:cs="Times New Roman"/>
          <w:sz w:val="24"/>
          <w:szCs w:val="22"/>
        </w:rPr>
        <w:t>.</w:t>
      </w:r>
    </w:p>
    <w:p w:rsidR="00E81DE5" w:rsidRDefault="008B1BAB" w:rsidP="002E4B8B">
      <w:pPr>
        <w:jc w:val="both"/>
        <w:rPr>
          <w:rFonts w:ascii="Times New Roman" w:eastAsiaTheme="minorEastAsia" w:hAnsi="Times New Roman" w:cs="Times New Roman"/>
          <w:iCs/>
          <w:color w:val="000000" w:themeColor="text1"/>
          <w:sz w:val="24"/>
          <w:szCs w:val="24"/>
        </w:rPr>
      </w:pPr>
      <w:r w:rsidRPr="005D0391">
        <w:rPr>
          <w:rFonts w:ascii="Times New Roman" w:hAnsi="Times New Roman" w:cs="Times New Roman"/>
          <w:sz w:val="24"/>
          <w:szCs w:val="22"/>
        </w:rPr>
        <w:t xml:space="preserve">During the </w:t>
      </w:r>
      <w:r w:rsidR="00812B17" w:rsidRPr="005D0391">
        <w:rPr>
          <w:rFonts w:ascii="Times New Roman" w:hAnsi="Times New Roman" w:cs="Times New Roman"/>
          <w:sz w:val="24"/>
          <w:szCs w:val="22"/>
        </w:rPr>
        <w:t>F</w:t>
      </w:r>
      <w:r w:rsidR="004E3647" w:rsidRPr="005D0391">
        <w:rPr>
          <w:rFonts w:ascii="Times New Roman" w:hAnsi="Times New Roman" w:cs="Times New Roman"/>
          <w:sz w:val="24"/>
          <w:szCs w:val="22"/>
        </w:rPr>
        <w:t xml:space="preserve">orest </w:t>
      </w:r>
      <w:r w:rsidR="00812B17" w:rsidRPr="005D0391">
        <w:rPr>
          <w:rFonts w:ascii="Times New Roman" w:hAnsi="Times New Roman" w:cs="Times New Roman"/>
          <w:sz w:val="24"/>
          <w:szCs w:val="22"/>
        </w:rPr>
        <w:t>R</w:t>
      </w:r>
      <w:r w:rsidR="004E3647" w:rsidRPr="005D0391">
        <w:rPr>
          <w:rFonts w:ascii="Times New Roman" w:hAnsi="Times New Roman" w:cs="Times New Roman"/>
          <w:sz w:val="24"/>
          <w:szCs w:val="22"/>
        </w:rPr>
        <w:t xml:space="preserve">esource </w:t>
      </w:r>
      <w:r w:rsidR="00812B17" w:rsidRPr="005D0391">
        <w:rPr>
          <w:rFonts w:ascii="Times New Roman" w:hAnsi="Times New Roman" w:cs="Times New Roman"/>
          <w:sz w:val="24"/>
          <w:szCs w:val="22"/>
        </w:rPr>
        <w:t>A</w:t>
      </w:r>
      <w:r w:rsidR="004E3647" w:rsidRPr="005D0391">
        <w:rPr>
          <w:rFonts w:ascii="Times New Roman" w:hAnsi="Times New Roman" w:cs="Times New Roman"/>
          <w:sz w:val="24"/>
          <w:szCs w:val="22"/>
        </w:rPr>
        <w:t>ssessment</w:t>
      </w:r>
      <w:r w:rsidR="00AA6AE1" w:rsidRPr="005D0391">
        <w:rPr>
          <w:rFonts w:ascii="Times New Roman" w:hAnsi="Times New Roman" w:cs="Times New Roman"/>
          <w:sz w:val="24"/>
          <w:szCs w:val="22"/>
        </w:rPr>
        <w:t xml:space="preserve"> (FRA) Nepal</w:t>
      </w:r>
      <w:r w:rsidR="00812B17" w:rsidRPr="005D0391">
        <w:rPr>
          <w:rFonts w:ascii="Times New Roman" w:hAnsi="Times New Roman" w:cs="Times New Roman"/>
          <w:sz w:val="24"/>
          <w:szCs w:val="22"/>
        </w:rPr>
        <w:t xml:space="preserve"> (2010-14)</w:t>
      </w:r>
      <w:r w:rsidRPr="005D0391">
        <w:rPr>
          <w:rFonts w:ascii="Times New Roman" w:hAnsi="Times New Roman" w:cs="Times New Roman"/>
          <w:sz w:val="24"/>
          <w:szCs w:val="22"/>
        </w:rPr>
        <w:t>,</w:t>
      </w:r>
      <w:r w:rsidR="003E7B1B">
        <w:rPr>
          <w:rFonts w:ascii="Times New Roman" w:hAnsi="Times New Roman" w:cs="Times New Roman"/>
          <w:sz w:val="24"/>
          <w:szCs w:val="22"/>
        </w:rPr>
        <w:t xml:space="preserve"> </w:t>
      </w:r>
      <w:r w:rsidR="0030012B">
        <w:rPr>
          <w:rFonts w:ascii="Times New Roman" w:hAnsi="Times New Roman" w:cs="Times New Roman"/>
          <w:sz w:val="24"/>
          <w:szCs w:val="22"/>
        </w:rPr>
        <w:t>[69]</w:t>
      </w:r>
      <w:r w:rsidR="00010E09">
        <w:rPr>
          <w:rFonts w:ascii="Times New Roman" w:hAnsi="Times New Roman" w:cs="Times New Roman"/>
          <w:sz w:val="24"/>
          <w:szCs w:val="22"/>
        </w:rPr>
        <w:t xml:space="preserve"> </w:t>
      </w:r>
      <w:r w:rsidRPr="005D0391">
        <w:rPr>
          <w:rFonts w:ascii="Times New Roman" w:hAnsi="Times New Roman" w:cs="Times New Roman"/>
          <w:sz w:val="24"/>
          <w:szCs w:val="22"/>
        </w:rPr>
        <w:t>reported</w:t>
      </w:r>
      <w:r w:rsidR="00812B17" w:rsidRPr="005D0391">
        <w:rPr>
          <w:rFonts w:ascii="Times New Roman" w:hAnsi="Times New Roman" w:cs="Times New Roman"/>
          <w:sz w:val="24"/>
          <w:szCs w:val="22"/>
        </w:rPr>
        <w:t xml:space="preserve"> that </w:t>
      </w:r>
      <w:r w:rsidRPr="005D0391">
        <w:rPr>
          <w:rFonts w:ascii="Times New Roman" w:hAnsi="Times New Roman" w:cs="Times New Roman"/>
          <w:sz w:val="24"/>
          <w:szCs w:val="22"/>
        </w:rPr>
        <w:t xml:space="preserve">the tree component contributed 82.13 </w:t>
      </w:r>
      <w:r w:rsidRPr="005D0391">
        <w:rPr>
          <w:rFonts w:ascii="Times New Roman" w:hAnsi="Times New Roman" w:cs="Times New Roman"/>
          <w:color w:val="000000" w:themeColor="text1"/>
          <w:sz w:val="24"/>
          <w:szCs w:val="24"/>
          <w:shd w:val="clear" w:color="auto" w:fill="FFFFFF"/>
        </w:rPr>
        <w:t>t.ha</w:t>
      </w:r>
      <w:r w:rsidRPr="005D0391">
        <w:rPr>
          <w:rFonts w:ascii="Times New Roman" w:hAnsi="Times New Roman" w:cs="Times New Roman"/>
          <w:color w:val="000000" w:themeColor="text1"/>
          <w:sz w:val="24"/>
          <w:szCs w:val="24"/>
          <w:shd w:val="clear" w:color="auto" w:fill="FFFFFF"/>
          <w:vertAlign w:val="superscript"/>
        </w:rPr>
        <w:t>-1</w:t>
      </w:r>
      <w:r w:rsidRPr="005D0391">
        <w:rPr>
          <w:rFonts w:ascii="Times New Roman" w:hAnsi="Times New Roman" w:cs="Times New Roman"/>
          <w:sz w:val="24"/>
          <w:szCs w:val="22"/>
        </w:rPr>
        <w:t xml:space="preserve"> of CS from the forest of Middle Mountain.</w:t>
      </w:r>
      <w:r w:rsidR="00B7569D" w:rsidRPr="005D0391">
        <w:rPr>
          <w:rFonts w:ascii="Times New Roman" w:hAnsi="Times New Roman" w:cs="Times New Roman"/>
          <w:sz w:val="24"/>
          <w:szCs w:val="22"/>
        </w:rPr>
        <w:t xml:space="preserve"> </w:t>
      </w:r>
      <w:r w:rsidR="0064779A" w:rsidRPr="005D0391">
        <w:rPr>
          <w:rFonts w:ascii="Times New Roman" w:hAnsi="Times New Roman" w:cs="Times New Roman"/>
          <w:sz w:val="24"/>
          <w:szCs w:val="22"/>
        </w:rPr>
        <w:t xml:space="preserve">As per </w:t>
      </w:r>
      <w:r w:rsidR="007359A6">
        <w:rPr>
          <w:rFonts w:ascii="Times New Roman" w:hAnsi="Times New Roman" w:cs="Times New Roman"/>
          <w:sz w:val="24"/>
          <w:szCs w:val="22"/>
        </w:rPr>
        <w:t>[54]</w:t>
      </w:r>
      <w:r w:rsidR="00010E09">
        <w:rPr>
          <w:rFonts w:ascii="Times New Roman" w:hAnsi="Times New Roman" w:cs="Times New Roman"/>
          <w:b/>
          <w:bCs/>
          <w:sz w:val="24"/>
          <w:szCs w:val="22"/>
        </w:rPr>
        <w:t>,</w:t>
      </w:r>
      <w:r w:rsidR="0064779A" w:rsidRPr="005D0391">
        <w:rPr>
          <w:rFonts w:ascii="Times New Roman" w:hAnsi="Times New Roman" w:cs="Times New Roman"/>
          <w:sz w:val="24"/>
          <w:szCs w:val="22"/>
        </w:rPr>
        <w:t xml:space="preserve"> CS is just 47% of AGB. Therefore, converting the tree component CS into AGB, it was found </w:t>
      </w:r>
      <w:r w:rsidR="00154161" w:rsidRPr="005D0391">
        <w:rPr>
          <w:rFonts w:ascii="Times New Roman" w:hAnsi="Times New Roman" w:cs="Times New Roman"/>
          <w:sz w:val="24"/>
          <w:szCs w:val="22"/>
        </w:rPr>
        <w:t xml:space="preserve">174.74 </w:t>
      </w:r>
      <w:r w:rsidR="00154161" w:rsidRPr="005D0391">
        <w:rPr>
          <w:rFonts w:ascii="Times New Roman" w:hAnsi="Times New Roman" w:cs="Times New Roman"/>
          <w:color w:val="000000" w:themeColor="text1"/>
          <w:sz w:val="24"/>
          <w:szCs w:val="24"/>
          <w:shd w:val="clear" w:color="auto" w:fill="FFFFFF"/>
        </w:rPr>
        <w:t>t.ha</w:t>
      </w:r>
      <w:r w:rsidR="00154161" w:rsidRPr="005D0391">
        <w:rPr>
          <w:rFonts w:ascii="Times New Roman" w:hAnsi="Times New Roman" w:cs="Times New Roman"/>
          <w:color w:val="000000" w:themeColor="text1"/>
          <w:sz w:val="24"/>
          <w:szCs w:val="24"/>
          <w:shd w:val="clear" w:color="auto" w:fill="FFFFFF"/>
          <w:vertAlign w:val="superscript"/>
        </w:rPr>
        <w:t>-1</w:t>
      </w:r>
      <w:r w:rsidR="00154161" w:rsidRPr="005D0391">
        <w:rPr>
          <w:rFonts w:ascii="Times New Roman" w:hAnsi="Times New Roman" w:cs="Times New Roman"/>
          <w:sz w:val="24"/>
          <w:szCs w:val="22"/>
        </w:rPr>
        <w:t>.</w:t>
      </w:r>
      <w:r w:rsidR="00812B17" w:rsidRPr="005D0391">
        <w:rPr>
          <w:rFonts w:ascii="Times New Roman" w:hAnsi="Times New Roman" w:cs="Times New Roman"/>
          <w:sz w:val="24"/>
          <w:szCs w:val="22"/>
        </w:rPr>
        <w:t xml:space="preserve"> </w:t>
      </w:r>
      <w:r w:rsidR="00D60D41" w:rsidRPr="005D0391">
        <w:rPr>
          <w:rFonts w:ascii="Times New Roman" w:hAnsi="Times New Roman" w:cs="Times New Roman"/>
          <w:sz w:val="24"/>
          <w:szCs w:val="22"/>
        </w:rPr>
        <w:t xml:space="preserve">The data from </w:t>
      </w:r>
      <w:ins w:id="322" w:author="acer" w:date="2024-08-15T14:29:00Z">
        <w:r w:rsidR="00154C5E">
          <w:rPr>
            <w:rFonts w:ascii="Times New Roman" w:hAnsi="Times New Roman" w:cs="Times New Roman"/>
            <w:sz w:val="24"/>
            <w:szCs w:val="22"/>
          </w:rPr>
          <w:t xml:space="preserve">the </w:t>
        </w:r>
      </w:ins>
      <w:r w:rsidR="00154161" w:rsidRPr="005D0391">
        <w:rPr>
          <w:rFonts w:ascii="Times New Roman" w:hAnsi="Times New Roman" w:cs="Times New Roman"/>
          <w:sz w:val="24"/>
          <w:szCs w:val="22"/>
        </w:rPr>
        <w:t>report of</w:t>
      </w:r>
      <w:r w:rsidR="000920F4">
        <w:rPr>
          <w:rFonts w:ascii="Times New Roman" w:hAnsi="Times New Roman" w:cs="Times New Roman"/>
          <w:sz w:val="24"/>
          <w:szCs w:val="22"/>
        </w:rPr>
        <w:t xml:space="preserve"> </w:t>
      </w:r>
      <w:r w:rsidR="0030012B">
        <w:rPr>
          <w:rFonts w:ascii="Times New Roman" w:hAnsi="Times New Roman" w:cs="Times New Roman"/>
          <w:sz w:val="24"/>
          <w:szCs w:val="22"/>
        </w:rPr>
        <w:t>[69]</w:t>
      </w:r>
      <w:r w:rsidR="00154161" w:rsidRPr="005D0391">
        <w:rPr>
          <w:rFonts w:ascii="Times New Roman" w:hAnsi="Times New Roman" w:cs="Times New Roman"/>
          <w:sz w:val="24"/>
          <w:szCs w:val="22"/>
        </w:rPr>
        <w:t xml:space="preserve"> </w:t>
      </w:r>
      <w:r w:rsidR="000920F4" w:rsidRPr="000920F4">
        <w:rPr>
          <w:rFonts w:ascii="Times New Roman" w:hAnsi="Times New Roman" w:cs="Times New Roman"/>
          <w:sz w:val="24"/>
          <w:szCs w:val="22"/>
        </w:rPr>
        <w:t>i</w:t>
      </w:r>
      <w:r w:rsidR="00A56215" w:rsidRPr="005D0391">
        <w:rPr>
          <w:rFonts w:ascii="Times New Roman" w:hAnsi="Times New Roman" w:cs="Times New Roman"/>
          <w:sz w:val="24"/>
          <w:szCs w:val="22"/>
        </w:rPr>
        <w:t>s slightly lower</w:t>
      </w:r>
      <w:r w:rsidR="00812B17" w:rsidRPr="005D0391">
        <w:rPr>
          <w:rFonts w:ascii="Times New Roman" w:hAnsi="Times New Roman" w:cs="Times New Roman"/>
          <w:sz w:val="24"/>
          <w:szCs w:val="22"/>
        </w:rPr>
        <w:t xml:space="preserve"> to our study as t</w:t>
      </w:r>
      <w:r w:rsidR="00812B17" w:rsidRPr="005D0391">
        <w:rPr>
          <w:rFonts w:ascii="Times New Roman" w:eastAsiaTheme="minorEastAsia" w:hAnsi="Times New Roman" w:cs="Times New Roman"/>
          <w:iCs/>
          <w:color w:val="000000" w:themeColor="text1"/>
          <w:sz w:val="24"/>
          <w:szCs w:val="24"/>
        </w:rPr>
        <w:t>he average value of AGB &amp; CS (including no vegetation area) for total study area were found 192.40 &amp; 90.4</w:t>
      </w:r>
      <w:r w:rsidR="00F311EE">
        <w:rPr>
          <w:rFonts w:ascii="Times New Roman" w:eastAsiaTheme="minorEastAsia" w:hAnsi="Times New Roman" w:cs="Times New Roman"/>
          <w:iCs/>
          <w:color w:val="000000" w:themeColor="text1"/>
          <w:sz w:val="24"/>
          <w:szCs w:val="24"/>
        </w:rPr>
        <w:t>3</w:t>
      </w:r>
      <w:r w:rsidR="00812B17" w:rsidRPr="005D0391">
        <w:rPr>
          <w:rFonts w:ascii="Times New Roman" w:eastAsiaTheme="minorEastAsia" w:hAnsi="Times New Roman" w:cs="Times New Roman"/>
          <w:iCs/>
          <w:color w:val="000000" w:themeColor="text1"/>
          <w:sz w:val="24"/>
          <w:szCs w:val="24"/>
        </w:rPr>
        <w:t xml:space="preserve"> </w:t>
      </w:r>
      <w:r w:rsidR="00812B17" w:rsidRPr="005D0391">
        <w:rPr>
          <w:rFonts w:ascii="Times New Roman" w:hAnsi="Times New Roman" w:cs="Times New Roman"/>
          <w:color w:val="000000" w:themeColor="text1"/>
          <w:sz w:val="24"/>
          <w:szCs w:val="24"/>
          <w:shd w:val="clear" w:color="auto" w:fill="FFFFFF"/>
        </w:rPr>
        <w:t>t.ha</w:t>
      </w:r>
      <w:r w:rsidR="00812B17" w:rsidRPr="005D0391">
        <w:rPr>
          <w:rFonts w:ascii="Times New Roman" w:hAnsi="Times New Roman" w:cs="Times New Roman"/>
          <w:color w:val="000000" w:themeColor="text1"/>
          <w:sz w:val="24"/>
          <w:szCs w:val="24"/>
          <w:shd w:val="clear" w:color="auto" w:fill="FFFFFF"/>
          <w:vertAlign w:val="superscript"/>
        </w:rPr>
        <w:t>-1</w:t>
      </w:r>
      <w:r w:rsidR="00812B17" w:rsidRPr="005D0391">
        <w:rPr>
          <w:rFonts w:ascii="Times New Roman" w:eastAsiaTheme="minorEastAsia" w:hAnsi="Times New Roman" w:cs="Times New Roman"/>
          <w:iCs/>
          <w:color w:val="000000" w:themeColor="text1"/>
          <w:sz w:val="24"/>
          <w:szCs w:val="24"/>
        </w:rPr>
        <w:t xml:space="preserve"> respectively. The value of AGB and ultimately CS in our study is</w:t>
      </w:r>
      <w:r w:rsidR="00A56215" w:rsidRPr="005D0391">
        <w:rPr>
          <w:rFonts w:ascii="Times New Roman" w:eastAsiaTheme="minorEastAsia" w:hAnsi="Times New Roman" w:cs="Times New Roman"/>
          <w:iCs/>
          <w:color w:val="000000" w:themeColor="text1"/>
          <w:sz w:val="24"/>
          <w:szCs w:val="24"/>
        </w:rPr>
        <w:t xml:space="preserve"> slightly</w:t>
      </w:r>
      <w:r w:rsidR="00812B17" w:rsidRPr="005D0391">
        <w:rPr>
          <w:rFonts w:ascii="Times New Roman" w:eastAsiaTheme="minorEastAsia" w:hAnsi="Times New Roman" w:cs="Times New Roman"/>
          <w:iCs/>
          <w:color w:val="000000" w:themeColor="text1"/>
          <w:sz w:val="24"/>
          <w:szCs w:val="24"/>
        </w:rPr>
        <w:t xml:space="preserve"> more than that o</w:t>
      </w:r>
      <w:r w:rsidR="00951A2E" w:rsidRPr="005D0391">
        <w:rPr>
          <w:rFonts w:ascii="Times New Roman" w:eastAsiaTheme="minorEastAsia" w:hAnsi="Times New Roman" w:cs="Times New Roman"/>
          <w:iCs/>
          <w:color w:val="000000" w:themeColor="text1"/>
          <w:sz w:val="24"/>
          <w:szCs w:val="24"/>
        </w:rPr>
        <w:t>f FRA (2010-14) because of two</w:t>
      </w:r>
      <w:r w:rsidR="00812B17" w:rsidRPr="005D0391">
        <w:rPr>
          <w:rFonts w:ascii="Times New Roman" w:eastAsiaTheme="minorEastAsia" w:hAnsi="Times New Roman" w:cs="Times New Roman"/>
          <w:iCs/>
          <w:color w:val="000000" w:themeColor="text1"/>
          <w:sz w:val="24"/>
          <w:szCs w:val="24"/>
        </w:rPr>
        <w:t xml:space="preserve"> main reasons: First, </w:t>
      </w:r>
      <w:r w:rsidR="008438A1" w:rsidRPr="005D0391">
        <w:rPr>
          <w:rFonts w:ascii="Times New Roman" w:eastAsiaTheme="minorEastAsia" w:hAnsi="Times New Roman" w:cs="Times New Roman"/>
          <w:iCs/>
          <w:color w:val="000000" w:themeColor="text1"/>
          <w:sz w:val="24"/>
          <w:szCs w:val="24"/>
        </w:rPr>
        <w:t xml:space="preserve">the AGB calculation method of </w:t>
      </w:r>
      <w:r w:rsidR="00A56215" w:rsidRPr="005D0391">
        <w:rPr>
          <w:rFonts w:ascii="Times New Roman" w:eastAsiaTheme="minorEastAsia" w:hAnsi="Times New Roman" w:cs="Times New Roman"/>
          <w:iCs/>
          <w:color w:val="000000" w:themeColor="text1"/>
          <w:sz w:val="24"/>
          <w:szCs w:val="24"/>
        </w:rPr>
        <w:t>our</w:t>
      </w:r>
      <w:r w:rsidR="008438A1" w:rsidRPr="005D0391">
        <w:rPr>
          <w:rFonts w:ascii="Times New Roman" w:eastAsiaTheme="minorEastAsia" w:hAnsi="Times New Roman" w:cs="Times New Roman"/>
          <w:iCs/>
          <w:color w:val="000000" w:themeColor="text1"/>
          <w:sz w:val="24"/>
          <w:szCs w:val="24"/>
        </w:rPr>
        <w:t xml:space="preserve"> study is based on </w:t>
      </w:r>
      <w:r w:rsidR="00602EE9">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jGbSzn8R","properties":{"formattedCitation":"[33]","plainCitation":"[33]","noteIndex":0},"citationItems":[{"id":12,"uris":["http://zotero.org/users/local/t2Up2V82/items/Y2DMFGYC"],"itemData":{"id":12,"type":"article-journal","container-title":"Oecologia","DOI":"10.1007/s00442-005-0100-x","ISSN":"0029-8549, 1432-1939","issue":"1","journalAbbreviation":"Oecologia","language":"en","page":"87-99","source":"DOI.org (Crossref)","title":"Tree allometry and improved estimation of carbon stocks and balance in tropical forests","volume":"145","author":[{"family":"Chave","given":"J."},{"family":"Andalo","given":"C."},{"family":"Brown","given":"S."},{"family":"Cairns","given":"M. A."},{"family":"Chambers","given":"J. Q."},{"family":"Eamus","given":"D."},{"family":"Fölster","given":"H."},{"family":"Fromard","given":"F."},{"family":"Higuchi","given":"N."},{"family":"Kira","given":"T."},{"family":"Lescure","given":"J.-P."},{"family":"Nelson","given":"B. W."},{"family":"Ogawa","given":"H."},{"family":"Puig","given":"H."},{"family":"Riéra","given":"B."},{"family":"Yamakura","given":"T."}],"issued":{"date-parts":[["2005",8]]}}}],"schema":"https://github.com/citation-style-language/schema/raw/master/csl-citation.json"} </w:instrText>
      </w:r>
      <w:r w:rsidR="00602EE9">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[33]</w:t>
      </w:r>
      <w:r w:rsidR="00602EE9">
        <w:rPr>
          <w:rFonts w:ascii="Times New Roman" w:eastAsiaTheme="minorEastAsia" w:hAnsi="Times New Roman" w:cs="Times New Roman"/>
          <w:iCs/>
          <w:color w:val="000000" w:themeColor="text1"/>
          <w:sz w:val="24"/>
          <w:szCs w:val="24"/>
        </w:rPr>
        <w:fldChar w:fldCharType="end"/>
      </w:r>
      <w:r w:rsidR="00602EE9">
        <w:rPr>
          <w:rFonts w:ascii="Times New Roman" w:eastAsiaTheme="minorEastAsia" w:hAnsi="Times New Roman" w:cs="Times New Roman"/>
          <w:iCs/>
          <w:color w:val="000000" w:themeColor="text1"/>
          <w:sz w:val="24"/>
          <w:szCs w:val="24"/>
        </w:rPr>
        <w:t xml:space="preserve"> </w:t>
      </w:r>
      <w:r w:rsidR="008438A1" w:rsidRPr="005D0391">
        <w:rPr>
          <w:rFonts w:ascii="Times New Roman" w:eastAsiaTheme="minorEastAsia" w:hAnsi="Times New Roman" w:cs="Times New Roman"/>
          <w:iCs/>
          <w:color w:val="000000" w:themeColor="text1"/>
          <w:sz w:val="24"/>
          <w:szCs w:val="24"/>
        </w:rPr>
        <w:t>whereas the volume calculation method of FRA (2010-14) is based on</w:t>
      </w:r>
      <w:r w:rsidR="00924DFF">
        <w:rPr>
          <w:rFonts w:ascii="Times New Roman" w:eastAsiaTheme="minorEastAsia" w:hAnsi="Times New Roman" w:cs="Times New Roman"/>
          <w:iCs/>
          <w:color w:val="000000" w:themeColor="text1"/>
          <w:sz w:val="24"/>
          <w:szCs w:val="24"/>
        </w:rPr>
        <w:t xml:space="preserve"> </w:t>
      </w:r>
      <w:r w:rsidR="00EF1D34">
        <w:rPr>
          <w:rFonts w:ascii="Times New Roman" w:eastAsiaTheme="minorEastAsia" w:hAnsi="Times New Roman" w:cs="Times New Roman"/>
          <w:iCs/>
          <w:color w:val="000000" w:themeColor="text1"/>
          <w:sz w:val="24"/>
          <w:szCs w:val="24"/>
        </w:rPr>
        <w:t>[70]</w:t>
      </w:r>
      <w:r w:rsidR="008438A1" w:rsidRPr="005D0391">
        <w:rPr>
          <w:rFonts w:ascii="Times New Roman" w:eastAsiaTheme="minorEastAsia" w:hAnsi="Times New Roman" w:cs="Times New Roman"/>
          <w:iCs/>
          <w:color w:val="000000" w:themeColor="text1"/>
          <w:sz w:val="24"/>
          <w:szCs w:val="24"/>
        </w:rPr>
        <w:t xml:space="preserve">. </w:t>
      </w:r>
      <w:r w:rsidR="00551BF5" w:rsidRPr="005D0391">
        <w:rPr>
          <w:rFonts w:ascii="Times New Roman" w:eastAsiaTheme="minorEastAsia" w:hAnsi="Times New Roman" w:cs="Times New Roman"/>
          <w:iCs/>
          <w:color w:val="000000" w:themeColor="text1"/>
          <w:sz w:val="24"/>
          <w:szCs w:val="24"/>
        </w:rPr>
        <w:t>Second</w:t>
      </w:r>
      <w:r w:rsidR="008438A1" w:rsidRPr="005D0391">
        <w:rPr>
          <w:rFonts w:ascii="Times New Roman" w:eastAsiaTheme="minorEastAsia" w:hAnsi="Times New Roman" w:cs="Times New Roman"/>
          <w:iCs/>
          <w:color w:val="000000" w:themeColor="text1"/>
          <w:sz w:val="24"/>
          <w:szCs w:val="24"/>
        </w:rPr>
        <w:t>, we were conducting our research in such a forest area which was nearly fully occupied by forest trees as there in minimal negligible no vegetation area but</w:t>
      </w:r>
      <w:r w:rsidR="00AB2407" w:rsidRPr="005D0391">
        <w:rPr>
          <w:rFonts w:ascii="Times New Roman" w:eastAsiaTheme="minorEastAsia" w:hAnsi="Times New Roman" w:cs="Times New Roman"/>
          <w:iCs/>
          <w:color w:val="000000" w:themeColor="text1"/>
          <w:sz w:val="24"/>
          <w:szCs w:val="24"/>
        </w:rPr>
        <w:t xml:space="preserve"> it may not be the simila</w:t>
      </w:r>
      <w:r w:rsidR="008438A1" w:rsidRPr="005D0391">
        <w:rPr>
          <w:rFonts w:ascii="Times New Roman" w:eastAsiaTheme="minorEastAsia" w:hAnsi="Times New Roman" w:cs="Times New Roman"/>
          <w:iCs/>
          <w:color w:val="000000" w:themeColor="text1"/>
          <w:sz w:val="24"/>
          <w:szCs w:val="24"/>
        </w:rPr>
        <w:t xml:space="preserve">r case </w:t>
      </w:r>
      <w:r w:rsidR="00F406B1" w:rsidRPr="005D0391">
        <w:rPr>
          <w:rFonts w:ascii="Times New Roman" w:eastAsiaTheme="minorEastAsia" w:hAnsi="Times New Roman" w:cs="Times New Roman"/>
          <w:iCs/>
          <w:color w:val="000000" w:themeColor="text1"/>
          <w:sz w:val="24"/>
          <w:szCs w:val="24"/>
        </w:rPr>
        <w:t xml:space="preserve">for </w:t>
      </w:r>
      <w:r w:rsidR="0030012B">
        <w:rPr>
          <w:rFonts w:ascii="Times New Roman" w:hAnsi="Times New Roman" w:cs="Times New Roman"/>
          <w:sz w:val="24"/>
          <w:szCs w:val="22"/>
        </w:rPr>
        <w:t>[69]</w:t>
      </w:r>
      <w:r w:rsidR="00E50110">
        <w:rPr>
          <w:rFonts w:ascii="Times New Roman" w:eastAsiaTheme="minorEastAsia" w:hAnsi="Times New Roman" w:cs="Times New Roman"/>
          <w:iCs/>
          <w:color w:val="000000" w:themeColor="text1"/>
          <w:sz w:val="24"/>
          <w:szCs w:val="24"/>
        </w:rPr>
        <w:t xml:space="preserve"> </w:t>
      </w:r>
      <w:r w:rsidR="00F406B1" w:rsidRPr="005D0391">
        <w:rPr>
          <w:rFonts w:ascii="Times New Roman" w:eastAsiaTheme="minorEastAsia" w:hAnsi="Times New Roman" w:cs="Times New Roman"/>
          <w:iCs/>
          <w:color w:val="000000" w:themeColor="text1"/>
          <w:sz w:val="24"/>
          <w:szCs w:val="24"/>
        </w:rPr>
        <w:t>during</w:t>
      </w:r>
      <w:r w:rsidR="008438A1" w:rsidRPr="005D0391">
        <w:rPr>
          <w:rFonts w:ascii="Times New Roman" w:eastAsiaTheme="minorEastAsia" w:hAnsi="Times New Roman" w:cs="Times New Roman"/>
          <w:iCs/>
          <w:color w:val="000000" w:themeColor="text1"/>
          <w:sz w:val="24"/>
          <w:szCs w:val="24"/>
        </w:rPr>
        <w:t xml:space="preserve"> FRA</w:t>
      </w:r>
      <w:r w:rsidR="00F406B1" w:rsidRPr="005D0391">
        <w:rPr>
          <w:rFonts w:ascii="Times New Roman" w:eastAsiaTheme="minorEastAsia" w:hAnsi="Times New Roman" w:cs="Times New Roman"/>
          <w:iCs/>
          <w:color w:val="000000" w:themeColor="text1"/>
          <w:sz w:val="24"/>
          <w:szCs w:val="24"/>
        </w:rPr>
        <w:t xml:space="preserve"> Nepal</w:t>
      </w:r>
      <w:r w:rsidR="008B6BF8" w:rsidRPr="005D0391">
        <w:rPr>
          <w:rFonts w:ascii="Times New Roman" w:eastAsiaTheme="minorEastAsia" w:hAnsi="Times New Roman" w:cs="Times New Roman"/>
          <w:iCs/>
          <w:color w:val="000000" w:themeColor="text1"/>
          <w:sz w:val="24"/>
          <w:szCs w:val="24"/>
        </w:rPr>
        <w:t xml:space="preserve"> (2010-14).</w:t>
      </w:r>
    </w:p>
    <w:p w:rsidR="00AC53BF" w:rsidRDefault="00B22FF2" w:rsidP="00AA5E81">
      <w:pPr>
        <w:jc w:val="both"/>
        <w:rPr>
          <w:rFonts w:ascii="Times New Roman" w:hAnsi="Times New Roman" w:cs="Times New Roman"/>
          <w:sz w:val="24"/>
          <w:szCs w:val="22"/>
        </w:rPr>
      </w:pPr>
      <w:r>
        <w:rPr>
          <w:rFonts w:ascii="Times New Roman" w:eastAsiaTheme="minorEastAsia" w:hAnsi="Times New Roman" w:cs="Times New Roman"/>
          <w:iCs/>
          <w:color w:val="000000" w:themeColor="text1"/>
          <w:sz w:val="24"/>
          <w:szCs w:val="24"/>
        </w:rPr>
        <w:t xml:space="preserve">In this study, </w:t>
      </w:r>
      <w:ins w:id="323" w:author="acer" w:date="2024-08-15T14:29:00Z">
        <w:r w:rsidR="00154C5E">
          <w:rPr>
            <w:rFonts w:ascii="Times New Roman" w:eastAsiaTheme="minorEastAsia" w:hAnsi="Times New Roman" w:cs="Times New Roman"/>
            <w:iCs/>
            <w:color w:val="000000" w:themeColor="text1"/>
            <w:sz w:val="24"/>
            <w:szCs w:val="24"/>
          </w:rPr>
          <w:t xml:space="preserve">the </w:t>
        </w:r>
      </w:ins>
      <w:r>
        <w:rPr>
          <w:rFonts w:ascii="Times New Roman" w:eastAsiaTheme="minorEastAsia" w:hAnsi="Times New Roman" w:cs="Times New Roman"/>
          <w:iCs/>
          <w:color w:val="000000" w:themeColor="text1"/>
          <w:sz w:val="24"/>
          <w:szCs w:val="24"/>
        </w:rPr>
        <w:t>q</w:t>
      </w:r>
      <w:r w:rsidR="008B6BF8">
        <w:rPr>
          <w:rFonts w:ascii="Times New Roman" w:eastAsiaTheme="minorEastAsia" w:hAnsi="Times New Roman" w:cs="Times New Roman"/>
          <w:iCs/>
          <w:color w:val="000000" w:themeColor="text1"/>
          <w:sz w:val="24"/>
          <w:szCs w:val="24"/>
        </w:rPr>
        <w:t xml:space="preserve">uadratic regression model developed using </w:t>
      </w:r>
      <w:r>
        <w:rPr>
          <w:rFonts w:ascii="Times New Roman" w:eastAsiaTheme="minorEastAsia" w:hAnsi="Times New Roman" w:cs="Times New Roman"/>
          <w:iCs/>
          <w:color w:val="000000" w:themeColor="text1"/>
          <w:sz w:val="24"/>
          <w:szCs w:val="24"/>
        </w:rPr>
        <w:t xml:space="preserve">NDVI </w:t>
      </w:r>
      <w:r w:rsidR="008B6BF8">
        <w:rPr>
          <w:rFonts w:ascii="Times New Roman" w:eastAsiaTheme="minorEastAsia" w:hAnsi="Times New Roman" w:cs="Times New Roman"/>
          <w:iCs/>
          <w:color w:val="000000" w:themeColor="text1"/>
          <w:sz w:val="24"/>
          <w:szCs w:val="24"/>
        </w:rPr>
        <w:t>was found the best fitted model</w:t>
      </w:r>
      <w:r>
        <w:rPr>
          <w:rFonts w:ascii="Times New Roman" w:eastAsiaTheme="minorEastAsia" w:hAnsi="Times New Roman" w:cs="Times New Roman"/>
          <w:iCs/>
          <w:color w:val="000000" w:themeColor="text1"/>
          <w:sz w:val="24"/>
          <w:szCs w:val="24"/>
        </w:rPr>
        <w:t xml:space="preserve"> with </w:t>
      </w:r>
      <w:r w:rsidRPr="009C27B1">
        <w:rPr>
          <w:rFonts w:ascii="Times New Roman" w:hAnsi="Times New Roman" w:cs="Times New Roman"/>
          <w:sz w:val="24"/>
          <w:szCs w:val="22"/>
        </w:rPr>
        <w:t>R²</w:t>
      </w:r>
      <w:r>
        <w:rPr>
          <w:rFonts w:ascii="Times New Roman" w:hAnsi="Times New Roman" w:cs="Times New Roman"/>
          <w:sz w:val="24"/>
          <w:szCs w:val="22"/>
        </w:rPr>
        <w:t xml:space="preserve"> = 0.92</w:t>
      </w:r>
      <w:r>
        <w:rPr>
          <w:rFonts w:ascii="Times New Roman" w:eastAsiaTheme="minorEastAsia" w:hAnsi="Times New Roman" w:cs="Times New Roman"/>
          <w:iCs/>
          <w:color w:val="000000" w:themeColor="text1"/>
          <w:sz w:val="24"/>
          <w:szCs w:val="24"/>
        </w:rPr>
        <w:t xml:space="preserve"> </w:t>
      </w:r>
      <w:r w:rsidRPr="00270BE6">
        <w:rPr>
          <w:rFonts w:ascii="Times New Roman" w:eastAsiaTheme="minorEastAsia" w:hAnsi="Times New Roman" w:cs="Times New Roman"/>
          <w:iCs/>
          <w:color w:val="000000" w:themeColor="text1"/>
          <w:sz w:val="24"/>
          <w:szCs w:val="24"/>
        </w:rPr>
        <w:t>&amp; RMSE = 13.3</w:t>
      </w:r>
      <w:r w:rsidR="00F311EE">
        <w:rPr>
          <w:rFonts w:ascii="Times New Roman" w:eastAsiaTheme="minorEastAsia" w:hAnsi="Times New Roman" w:cs="Times New Roman"/>
          <w:iCs/>
          <w:color w:val="000000" w:themeColor="text1"/>
          <w:sz w:val="24"/>
          <w:szCs w:val="24"/>
        </w:rPr>
        <w:t>6</w:t>
      </w:r>
      <w:r w:rsidRPr="00270BE6">
        <w:rPr>
          <w:rFonts w:ascii="Times New Roman" w:eastAsiaTheme="minorEastAsia" w:hAnsi="Times New Roman" w:cs="Times New Roman"/>
          <w:iCs/>
          <w:color w:val="000000" w:themeColor="text1"/>
          <w:sz w:val="24"/>
          <w:szCs w:val="24"/>
        </w:rPr>
        <w:t xml:space="preserve"> </w:t>
      </w:r>
      <w:r w:rsidRPr="00270BE6">
        <w:rPr>
          <w:rFonts w:ascii="Times New Roman" w:hAnsi="Times New Roman" w:cs="Times New Roman"/>
          <w:color w:val="000000" w:themeColor="text1"/>
          <w:sz w:val="24"/>
          <w:szCs w:val="24"/>
          <w:shd w:val="clear" w:color="auto" w:fill="FFFFFF"/>
        </w:rPr>
        <w:t>t.ha</w:t>
      </w:r>
      <w:r w:rsidR="005D0391" w:rsidRPr="00270BE6">
        <w:rPr>
          <w:rFonts w:ascii="Times New Roman" w:hAnsi="Times New Roman" w:cs="Times New Roman"/>
          <w:color w:val="000000" w:themeColor="text1"/>
          <w:sz w:val="24"/>
          <w:szCs w:val="24"/>
          <w:shd w:val="clear" w:color="auto" w:fill="FFFFFF"/>
          <w:vertAlign w:val="superscript"/>
        </w:rPr>
        <w:t xml:space="preserve">-1 </w:t>
      </w:r>
      <w:r w:rsidR="005D0391" w:rsidRPr="00270BE6">
        <w:rPr>
          <w:rFonts w:ascii="Times New Roman" w:hAnsi="Times New Roman" w:cs="Times New Roman"/>
          <w:sz w:val="24"/>
          <w:szCs w:val="22"/>
        </w:rPr>
        <w:t>f</w:t>
      </w:r>
      <w:r w:rsidR="007D2FB5" w:rsidRPr="00270BE6">
        <w:rPr>
          <w:rFonts w:ascii="Times New Roman" w:hAnsi="Times New Roman" w:cs="Times New Roman"/>
          <w:sz w:val="24"/>
          <w:szCs w:val="22"/>
        </w:rPr>
        <w:t>or the estimation</w:t>
      </w:r>
      <w:r w:rsidR="007D2FB5">
        <w:rPr>
          <w:rFonts w:ascii="Times New Roman" w:hAnsi="Times New Roman" w:cs="Times New Roman"/>
          <w:sz w:val="24"/>
          <w:szCs w:val="22"/>
        </w:rPr>
        <w:t xml:space="preserve"> of total AGB &amp; CS of forest.</w:t>
      </w:r>
      <w:r w:rsidR="00BF4857">
        <w:rPr>
          <w:rFonts w:ascii="Times New Roman" w:hAnsi="Times New Roman" w:cs="Times New Roman"/>
          <w:sz w:val="24"/>
          <w:szCs w:val="22"/>
        </w:rPr>
        <w:t xml:space="preserve"> </w:t>
      </w:r>
      <w:r w:rsidR="005E48D1">
        <w:rPr>
          <w:rFonts w:ascii="Times New Roman" w:hAnsi="Times New Roman" w:cs="Times New Roman"/>
          <w:sz w:val="24"/>
          <w:szCs w:val="22"/>
        </w:rPr>
        <w:t>With some similarity</w:t>
      </w:r>
      <w:r w:rsidR="00D62CB7">
        <w:rPr>
          <w:rFonts w:ascii="Times New Roman" w:hAnsi="Times New Roman" w:cs="Times New Roman"/>
          <w:sz w:val="24"/>
          <w:szCs w:val="22"/>
        </w:rPr>
        <w:t xml:space="preserve"> in result</w:t>
      </w:r>
      <w:r w:rsidR="005E48D1">
        <w:rPr>
          <w:rFonts w:ascii="Times New Roman" w:hAnsi="Times New Roman" w:cs="Times New Roman"/>
          <w:sz w:val="24"/>
          <w:szCs w:val="22"/>
        </w:rPr>
        <w:t>,</w:t>
      </w:r>
      <w:r w:rsidR="00584783">
        <w:rPr>
          <w:rFonts w:ascii="Times New Roman" w:hAnsi="Times New Roman" w:cs="Times New Roman"/>
          <w:sz w:val="24"/>
          <w:szCs w:val="22"/>
        </w:rPr>
        <w:t xml:space="preserve"> </w:t>
      </w:r>
      <w:r w:rsidR="00584783">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{"citationID":"zzPoTBqG","properties":{"formattedCitation":"[30]","plainCitation":"[30]","noteIndex":0},"citationItems":[{"id":75,"uris":["http://zotero.org/users/local/t2Up2V82/items/FYCKKAZZ"],"itemData":{"id":75,"type":"article-journal","container-title":"International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584783">
        <w:rPr>
          <w:rFonts w:ascii="Times New Roman" w:hAnsi="Times New Roman" w:cs="Times New Roman"/>
          <w:sz w:val="24"/>
          <w:szCs w:val="22"/>
        </w:rPr>
        <w:fldChar w:fldCharType="separate"/>
      </w:r>
      <w:r w:rsidR="00386929" w:rsidRPr="00386929">
        <w:rPr>
          <w:rFonts w:ascii="Times New Roman" w:hAnsi="Times New Roman" w:cs="Times New Roman"/>
          <w:sz w:val="24"/>
        </w:rPr>
        <w:t>[30]</w:t>
      </w:r>
      <w:r w:rsidR="00584783">
        <w:rPr>
          <w:rFonts w:ascii="Times New Roman" w:hAnsi="Times New Roman" w:cs="Times New Roman"/>
          <w:sz w:val="24"/>
          <w:szCs w:val="22"/>
        </w:rPr>
        <w:fldChar w:fldCharType="end"/>
      </w:r>
      <w:r w:rsidR="005E48D1">
        <w:rPr>
          <w:rFonts w:ascii="Times New Roman" w:hAnsi="Times New Roman" w:cs="Times New Roman"/>
          <w:sz w:val="24"/>
          <w:szCs w:val="22"/>
        </w:rPr>
        <w:t xml:space="preserve"> also found </w:t>
      </w:r>
      <w:r w:rsidR="005E48D1">
        <w:rPr>
          <w:rFonts w:ascii="Times New Roman" w:eastAsiaTheme="minorEastAsia" w:hAnsi="Times New Roman" w:cs="Times New Roman"/>
          <w:iCs/>
          <w:color w:val="000000" w:themeColor="text1"/>
          <w:sz w:val="24"/>
          <w:szCs w:val="24"/>
        </w:rPr>
        <w:t xml:space="preserve">quadratic regression model developed using NDVI as the best fitted model with </w:t>
      </w:r>
      <w:r w:rsidR="005E48D1" w:rsidRPr="009C27B1">
        <w:rPr>
          <w:rFonts w:ascii="Times New Roman" w:hAnsi="Times New Roman" w:cs="Times New Roman"/>
          <w:sz w:val="24"/>
          <w:szCs w:val="22"/>
        </w:rPr>
        <w:t>R²</w:t>
      </w:r>
      <w:r w:rsidR="005E48D1">
        <w:rPr>
          <w:rFonts w:ascii="Times New Roman" w:hAnsi="Times New Roman" w:cs="Times New Roman"/>
          <w:sz w:val="24"/>
          <w:szCs w:val="22"/>
        </w:rPr>
        <w:t xml:space="preserve"> = 0.83</w:t>
      </w:r>
      <w:r w:rsidR="005E48D1">
        <w:rPr>
          <w:rFonts w:ascii="Times New Roman" w:eastAsiaTheme="minorEastAsia" w:hAnsi="Times New Roman" w:cs="Times New Roman"/>
          <w:iCs/>
          <w:color w:val="000000" w:themeColor="text1"/>
          <w:sz w:val="24"/>
          <w:szCs w:val="24"/>
        </w:rPr>
        <w:t xml:space="preserve"> &amp; RMSE = 10.77 </w:t>
      </w:r>
      <w:r w:rsidR="005E48D1" w:rsidRPr="004C7AFA">
        <w:rPr>
          <w:rFonts w:ascii="Times New Roman" w:hAnsi="Times New Roman" w:cs="Times New Roman"/>
          <w:color w:val="000000" w:themeColor="text1"/>
          <w:sz w:val="24"/>
          <w:szCs w:val="24"/>
          <w:shd w:val="clear" w:color="auto" w:fill="FFFFFF"/>
        </w:rPr>
        <w:t>t</w:t>
      </w:r>
      <w:r w:rsidR="005E48D1">
        <w:rPr>
          <w:rFonts w:ascii="Times New Roman" w:hAnsi="Times New Roman" w:cs="Times New Roman"/>
          <w:color w:val="000000" w:themeColor="text1"/>
          <w:sz w:val="24"/>
          <w:szCs w:val="24"/>
          <w:shd w:val="clear" w:color="auto" w:fill="FFFFFF"/>
        </w:rPr>
        <w:t>.</w:t>
      </w:r>
      <w:r w:rsidR="005E48D1" w:rsidRPr="004C7AFA">
        <w:rPr>
          <w:rFonts w:ascii="Times New Roman" w:hAnsi="Times New Roman" w:cs="Times New Roman"/>
          <w:color w:val="000000" w:themeColor="text1"/>
          <w:sz w:val="24"/>
          <w:szCs w:val="24"/>
          <w:shd w:val="clear" w:color="auto" w:fill="FFFFFF"/>
        </w:rPr>
        <w:t>ha</w:t>
      </w:r>
      <w:r w:rsidR="005E48D1" w:rsidRPr="004C7AFA">
        <w:rPr>
          <w:rFonts w:ascii="Times New Roman" w:hAnsi="Times New Roman" w:cs="Times New Roman"/>
          <w:color w:val="000000" w:themeColor="text1"/>
          <w:sz w:val="24"/>
          <w:szCs w:val="24"/>
          <w:shd w:val="clear" w:color="auto" w:fill="FFFFFF"/>
          <w:vertAlign w:val="superscript"/>
        </w:rPr>
        <w:t>-1</w:t>
      </w:r>
      <w:r w:rsidR="00BF2C5F">
        <w:rPr>
          <w:rFonts w:ascii="Times New Roman" w:hAnsi="Times New Roman" w:cs="Times New Roman"/>
          <w:sz w:val="24"/>
          <w:szCs w:val="22"/>
        </w:rPr>
        <w:t>.</w:t>
      </w:r>
      <w:r w:rsidR="00794E0F">
        <w:rPr>
          <w:rFonts w:ascii="Times New Roman" w:hAnsi="Times New Roman" w:cs="Times New Roman"/>
          <w:sz w:val="24"/>
          <w:szCs w:val="22"/>
        </w:rPr>
        <w:t xml:space="preserve"> </w:t>
      </w:r>
      <w:r w:rsidR="00F90282">
        <w:rPr>
          <w:rFonts w:ascii="Times New Roman" w:hAnsi="Times New Roman" w:cs="Times New Roman"/>
          <w:sz w:val="24"/>
          <w:szCs w:val="22"/>
        </w:rPr>
        <w:t xml:space="preserve">Compared to this study, </w:t>
      </w:r>
      <w:r w:rsidR="00F90282">
        <w:rPr>
          <w:rFonts w:ascii="Times New Roman" w:hAnsi="Times New Roman" w:cs="Times New Roman"/>
          <w:sz w:val="24"/>
          <w:szCs w:val="22"/>
        </w:rPr>
        <w:lastRenderedPageBreak/>
        <w:t xml:space="preserve">there is slight difference in </w:t>
      </w:r>
      <w:r w:rsidR="00F90282" w:rsidRPr="009C27B1">
        <w:rPr>
          <w:rFonts w:ascii="Times New Roman" w:hAnsi="Times New Roman" w:cs="Times New Roman"/>
          <w:sz w:val="24"/>
          <w:szCs w:val="22"/>
        </w:rPr>
        <w:t>R²</w:t>
      </w:r>
      <w:r w:rsidR="00F90282">
        <w:rPr>
          <w:rFonts w:ascii="Times New Roman" w:hAnsi="Times New Roman" w:cs="Times New Roman"/>
          <w:sz w:val="24"/>
          <w:szCs w:val="22"/>
        </w:rPr>
        <w:t xml:space="preserve"> and RMSE which may be due to the different geographical location of forest, differences in forest type &amp; their reflectance value, </w:t>
      </w:r>
      <w:r w:rsidR="006828C2">
        <w:rPr>
          <w:rFonts w:ascii="Times New Roman" w:hAnsi="Times New Roman" w:cs="Times New Roman"/>
          <w:sz w:val="24"/>
          <w:szCs w:val="22"/>
        </w:rPr>
        <w:t>differences in</w:t>
      </w:r>
      <w:r w:rsidR="00F90282">
        <w:rPr>
          <w:rFonts w:ascii="Times New Roman" w:hAnsi="Times New Roman" w:cs="Times New Roman"/>
          <w:sz w:val="24"/>
          <w:szCs w:val="22"/>
        </w:rPr>
        <w:t xml:space="preserve"> </w:t>
      </w:r>
      <w:ins w:id="324" w:author="acer" w:date="2024-08-15T14:30:00Z">
        <w:r w:rsidR="00154C5E">
          <w:rPr>
            <w:rFonts w:ascii="Times New Roman" w:hAnsi="Times New Roman" w:cs="Times New Roman"/>
            <w:sz w:val="24"/>
            <w:szCs w:val="22"/>
          </w:rPr>
          <w:t xml:space="preserve">the </w:t>
        </w:r>
      </w:ins>
      <w:r w:rsidR="00F90282">
        <w:rPr>
          <w:rFonts w:ascii="Times New Roman" w:hAnsi="Times New Roman" w:cs="Times New Roman"/>
          <w:sz w:val="24"/>
          <w:szCs w:val="22"/>
        </w:rPr>
        <w:t>formula for the calculation of AGB.</w:t>
      </w:r>
      <w:r w:rsidR="0061059C">
        <w:rPr>
          <w:rFonts w:ascii="Times New Roman" w:hAnsi="Times New Roman" w:cs="Times New Roman"/>
          <w:sz w:val="24"/>
          <w:szCs w:val="22"/>
        </w:rPr>
        <w:t xml:space="preserve"> </w:t>
      </w:r>
      <w:r w:rsidR="005E299D" w:rsidRPr="005E299D">
        <w:rPr>
          <w:rFonts w:ascii="Times New Roman" w:hAnsi="Times New Roman" w:cs="Times New Roman"/>
          <w:sz w:val="24"/>
          <w:szCs w:val="22"/>
        </w:rPr>
        <w:t xml:space="preserve">When an AGB map was created utilizing the best predictor variables from the final model </w:t>
      </w:r>
      <w:r w:rsidR="005E299D">
        <w:rPr>
          <w:rFonts w:ascii="Times New Roman" w:hAnsi="Times New Roman" w:cs="Times New Roman"/>
          <w:sz w:val="24"/>
          <w:szCs w:val="22"/>
        </w:rPr>
        <w:t>generated</w:t>
      </w:r>
      <w:r w:rsidR="005E299D" w:rsidRPr="005E299D">
        <w:rPr>
          <w:rFonts w:ascii="Times New Roman" w:hAnsi="Times New Roman" w:cs="Times New Roman"/>
          <w:sz w:val="24"/>
          <w:szCs w:val="22"/>
        </w:rPr>
        <w:t xml:space="preserve">, </w:t>
      </w:r>
      <w:r w:rsidR="00CB336C">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{"citationID":"iRVz2ULE","properties":{"formattedCitation":"[27]","plainCitation":"[27]","noteIndex":0},"citationItems":[{"id":71,"uris":["http://zotero.org/users/local/t2Up2V82/items/D55FK9PG"],"itemData":{"id":71,"type":"article-journal","container-title":"Remote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CB336C">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CB336C">
        <w:rPr>
          <w:rFonts w:ascii="Times New Roman" w:hAnsi="Times New Roman" w:cs="Times New Roman"/>
          <w:sz w:val="24"/>
          <w:szCs w:val="22"/>
        </w:rPr>
        <w:fldChar w:fldCharType="end"/>
      </w:r>
      <w:r w:rsidR="005E299D" w:rsidRPr="005E299D">
        <w:rPr>
          <w:rFonts w:ascii="Times New Roman" w:hAnsi="Times New Roman" w:cs="Times New Roman"/>
          <w:sz w:val="24"/>
          <w:szCs w:val="22"/>
        </w:rPr>
        <w:t xml:space="preserve"> discovered </w:t>
      </w:r>
      <w:r w:rsidR="001C392E" w:rsidRPr="009C27B1">
        <w:rPr>
          <w:rFonts w:ascii="Times New Roman" w:hAnsi="Times New Roman" w:cs="Times New Roman"/>
          <w:sz w:val="24"/>
          <w:szCs w:val="22"/>
        </w:rPr>
        <w:t>R²</w:t>
      </w:r>
      <w:r w:rsidR="001C392E">
        <w:rPr>
          <w:rFonts w:ascii="Times New Roman" w:hAnsi="Times New Roman" w:cs="Times New Roman"/>
          <w:sz w:val="24"/>
          <w:szCs w:val="22"/>
        </w:rPr>
        <w:t xml:space="preserve"> </w:t>
      </w:r>
      <w:r w:rsidR="00CB336C">
        <w:rPr>
          <w:rFonts w:ascii="Times New Roman" w:hAnsi="Times New Roman" w:cs="Times New Roman"/>
          <w:sz w:val="24"/>
          <w:szCs w:val="22"/>
        </w:rPr>
        <w:t>= 0.81 and RMSE = 25.57</w:t>
      </w:r>
      <w:r w:rsidR="005E299D" w:rsidRPr="005E299D">
        <w:rPr>
          <w:rFonts w:ascii="Times New Roman" w:hAnsi="Times New Roman" w:cs="Times New Roman"/>
          <w:sz w:val="24"/>
          <w:szCs w:val="22"/>
        </w:rPr>
        <w:t xml:space="preserve"> </w:t>
      </w:r>
      <w:r w:rsidR="005E299D" w:rsidRPr="005E299D">
        <w:rPr>
          <w:rFonts w:ascii="Times New Roman" w:hAnsi="Times New Roman" w:cs="Times New Roman"/>
          <w:color w:val="000000" w:themeColor="text1"/>
          <w:sz w:val="24"/>
          <w:szCs w:val="24"/>
          <w:shd w:val="clear" w:color="auto" w:fill="FFFFFF"/>
        </w:rPr>
        <w:t>t.ha</w:t>
      </w:r>
      <w:r w:rsidR="005E299D" w:rsidRPr="005E299D">
        <w:rPr>
          <w:rFonts w:ascii="Times New Roman" w:hAnsi="Times New Roman" w:cs="Times New Roman"/>
          <w:color w:val="000000" w:themeColor="text1"/>
          <w:sz w:val="24"/>
          <w:szCs w:val="24"/>
          <w:shd w:val="clear" w:color="auto" w:fill="FFFFFF"/>
          <w:vertAlign w:val="superscript"/>
        </w:rPr>
        <w:t>-1</w:t>
      </w:r>
      <w:ins w:id="325" w:author="acer" w:date="2024-08-15T14:30:00Z">
        <w:r w:rsidR="00154C5E">
          <w:rPr>
            <w:rFonts w:ascii="Times New Roman" w:hAnsi="Times New Roman" w:cs="Times New Roman"/>
            <w:sz w:val="24"/>
            <w:szCs w:val="22"/>
          </w:rPr>
          <w:t xml:space="preserve">. </w:t>
        </w:r>
      </w:ins>
      <w:del w:id="326" w:author="acer" w:date="2024-08-15T14:30:00Z">
        <w:r w:rsidR="00D916BF" w:rsidDel="00154C5E">
          <w:rPr>
            <w:rFonts w:ascii="Times New Roman" w:hAnsi="Times New Roman" w:cs="Times New Roman"/>
            <w:sz w:val="24"/>
            <w:szCs w:val="22"/>
          </w:rPr>
          <w:delText xml:space="preserve"> </w:delText>
        </w:r>
      </w:del>
      <w:r w:rsidR="00D916BF" w:rsidRPr="00D916BF">
        <w:rPr>
          <w:rFonts w:ascii="Times New Roman" w:hAnsi="Times New Roman" w:cs="Times New Roman"/>
          <w:sz w:val="24"/>
          <w:szCs w:val="22"/>
        </w:rPr>
        <w:t xml:space="preserve">But, </w:t>
      </w:r>
      <w:r w:rsidR="00CB336C">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{"citationID":"UZdoDfJd","properties":{"formattedCitation":"[27]","plainCitation":"[27]","noteIndex":0},"citationItems":[{"id":71,"uris":["http://zotero.org/users/local/t2Up2V82/items/D55FK9PG"],"itemData":{"id":71,"type":"article-journal","container-title":"Remote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CB336C">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CB336C">
        <w:rPr>
          <w:rFonts w:ascii="Times New Roman" w:hAnsi="Times New Roman" w:cs="Times New Roman"/>
          <w:sz w:val="24"/>
          <w:szCs w:val="22"/>
        </w:rPr>
        <w:fldChar w:fldCharType="end"/>
      </w:r>
      <w:r w:rsidR="00CB336C">
        <w:rPr>
          <w:rFonts w:ascii="Times New Roman" w:hAnsi="Times New Roman" w:cs="Times New Roman"/>
          <w:sz w:val="24"/>
          <w:szCs w:val="22"/>
        </w:rPr>
        <w:t xml:space="preserve"> </w:t>
      </w:r>
      <w:r w:rsidR="00D916BF" w:rsidRPr="00D916BF">
        <w:rPr>
          <w:rFonts w:ascii="Times New Roman" w:hAnsi="Times New Roman" w:cs="Times New Roman"/>
          <w:sz w:val="24"/>
          <w:szCs w:val="22"/>
        </w:rPr>
        <w:t>generated the final model by using RF algorithm which contradicts to the methodology of our study.</w:t>
      </w:r>
      <w:r w:rsidR="00A02D39">
        <w:rPr>
          <w:rFonts w:ascii="Times New Roman" w:hAnsi="Times New Roman" w:cs="Times New Roman"/>
          <w:sz w:val="24"/>
          <w:szCs w:val="22"/>
        </w:rPr>
        <w:t xml:space="preserve"> </w:t>
      </w:r>
      <w:r w:rsidR="00A02D39" w:rsidRPr="00A02D39">
        <w:rPr>
          <w:rFonts w:ascii="Times New Roman" w:hAnsi="Times New Roman" w:cs="Times New Roman"/>
          <w:sz w:val="24"/>
          <w:szCs w:val="22"/>
        </w:rPr>
        <w:t>Our research use</w:t>
      </w:r>
      <w:r w:rsidR="00A02D39">
        <w:rPr>
          <w:rFonts w:ascii="Times New Roman" w:hAnsi="Times New Roman" w:cs="Times New Roman"/>
          <w:sz w:val="24"/>
          <w:szCs w:val="22"/>
        </w:rPr>
        <w:t>d</w:t>
      </w:r>
      <w:r w:rsidR="00A02D39" w:rsidRPr="00A02D39">
        <w:rPr>
          <w:rFonts w:ascii="Times New Roman" w:hAnsi="Times New Roman" w:cs="Times New Roman"/>
          <w:sz w:val="24"/>
          <w:szCs w:val="22"/>
        </w:rPr>
        <w:t xml:space="preserve"> parametric </w:t>
      </w:r>
      <w:r w:rsidR="00A02D39">
        <w:rPr>
          <w:rFonts w:ascii="Times New Roman" w:hAnsi="Times New Roman" w:cs="Times New Roman"/>
          <w:sz w:val="24"/>
          <w:szCs w:val="22"/>
        </w:rPr>
        <w:t>technique</w:t>
      </w:r>
      <w:r w:rsidR="00A02D39" w:rsidRPr="00A02D39">
        <w:rPr>
          <w:rFonts w:ascii="Times New Roman" w:hAnsi="Times New Roman" w:cs="Times New Roman"/>
          <w:sz w:val="24"/>
          <w:szCs w:val="22"/>
        </w:rPr>
        <w:t xml:space="preserve">, whereas </w:t>
      </w:r>
      <w:r w:rsidR="00A02D39">
        <w:rPr>
          <w:rFonts w:ascii="Times New Roman" w:hAnsi="Times New Roman" w:cs="Times New Roman"/>
          <w:sz w:val="24"/>
          <w:szCs w:val="22"/>
        </w:rPr>
        <w:t xml:space="preserve">random forest (RF) algorithm used by </w:t>
      </w:r>
      <w:r w:rsidR="00CB336C">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{"citationID":"RQnNibCv","properties":{"formattedCitation":"[27]","plainCitation":"[27]","noteIndex":0},"citationItems":[{"id":71,"uris":["http://zotero.org/users/local/t2Up2V82/items/D55FK9PG"],"itemData":{"id":71,"type":"article-journal","container-title":"Remote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CB336C">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CB336C">
        <w:rPr>
          <w:rFonts w:ascii="Times New Roman" w:hAnsi="Times New Roman" w:cs="Times New Roman"/>
          <w:sz w:val="24"/>
          <w:szCs w:val="22"/>
        </w:rPr>
        <w:fldChar w:fldCharType="end"/>
      </w:r>
      <w:r w:rsidR="00CB336C">
        <w:rPr>
          <w:rFonts w:ascii="Times New Roman" w:hAnsi="Times New Roman" w:cs="Times New Roman"/>
          <w:sz w:val="24"/>
          <w:szCs w:val="22"/>
        </w:rPr>
        <w:t xml:space="preserve"> </w:t>
      </w:r>
      <w:r w:rsidR="00A02D39">
        <w:rPr>
          <w:rFonts w:ascii="Times New Roman" w:hAnsi="Times New Roman" w:cs="Times New Roman"/>
          <w:sz w:val="24"/>
          <w:szCs w:val="22"/>
        </w:rPr>
        <w:t xml:space="preserve">is a </w:t>
      </w:r>
      <w:r w:rsidR="00A02D39" w:rsidRPr="00A02D39">
        <w:rPr>
          <w:rFonts w:ascii="Times New Roman" w:hAnsi="Times New Roman" w:cs="Times New Roman"/>
          <w:sz w:val="24"/>
          <w:szCs w:val="22"/>
        </w:rPr>
        <w:t>non</w:t>
      </w:r>
      <w:r w:rsidR="00A02D39">
        <w:rPr>
          <w:rFonts w:ascii="Times New Roman" w:hAnsi="Times New Roman" w:cs="Times New Roman"/>
          <w:sz w:val="24"/>
          <w:szCs w:val="22"/>
        </w:rPr>
        <w:t>-</w:t>
      </w:r>
      <w:r w:rsidR="00A02D39" w:rsidRPr="00A02D39">
        <w:rPr>
          <w:rFonts w:ascii="Times New Roman" w:hAnsi="Times New Roman" w:cs="Times New Roman"/>
          <w:sz w:val="24"/>
          <w:szCs w:val="22"/>
        </w:rPr>
        <w:t xml:space="preserve">parametric </w:t>
      </w:r>
      <w:r w:rsidR="00A02D39">
        <w:rPr>
          <w:rFonts w:ascii="Times New Roman" w:hAnsi="Times New Roman" w:cs="Times New Roman"/>
          <w:sz w:val="24"/>
          <w:szCs w:val="22"/>
        </w:rPr>
        <w:t>technique.</w:t>
      </w:r>
      <w:r w:rsidR="009C7283">
        <w:rPr>
          <w:rFonts w:ascii="Times New Roman" w:hAnsi="Times New Roman" w:cs="Times New Roman"/>
          <w:sz w:val="24"/>
          <w:szCs w:val="22"/>
        </w:rPr>
        <w:t xml:space="preserve"> </w:t>
      </w:r>
      <w:r w:rsidR="009C7283" w:rsidRPr="009C7283">
        <w:rPr>
          <w:rFonts w:ascii="Times New Roman" w:hAnsi="Times New Roman" w:cs="Times New Roman"/>
          <w:sz w:val="24"/>
          <w:szCs w:val="22"/>
        </w:rPr>
        <w:t>Machine learning methods including support vector machines (SVMs), ANNs, and random forests (RF) have gained popularity in the past few years for estimating forest AGB</w:t>
      </w:r>
      <w:r w:rsidR="00CB336C">
        <w:rPr>
          <w:rFonts w:ascii="Times New Roman" w:hAnsi="Times New Roman" w:cs="Times New Roman"/>
          <w:sz w:val="24"/>
          <w:szCs w:val="22"/>
        </w:rPr>
        <w:t xml:space="preserve"> </w:t>
      </w:r>
      <w:r w:rsidR="00CB336C">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{"citationID":"lasuYz8I","properties":{"formattedCitation":"[71]","plainCitation":"[71]","noteIndex":0},"citationItems":[{"id":23,"uris":["http://zotero.org/users/local/t2Up2V82/items/FIV78FXL"],"itemData":{"id":23,"type":"article-journal","container-title":"Remote Sensing of Environment","note":"publisher: Elsevier","page":"102–114","source":"Google Scholar","title":"Importance of sample size, data type and prediction method for remote sensing-based estimations of aboveground forest biomass","volume":"154","author":[{"family":"Fassnacht","given":"F. E."},{"family":"Hartig","given":"F."},{"family":"Latifi","given":"H."},{"family":"Berger","given":"C."},{"family":"Hernández","given":"J."},{"family":"Corvalán","given":"P."},{"family":"Koch","given":"B."}],"issued":{"date-parts":[["2014"]]}}}],"schema":"https://github.com/citation-style-language/schema/raw/master/csl-citation.json"} </w:instrText>
      </w:r>
      <w:r w:rsidR="00CB336C">
        <w:rPr>
          <w:rFonts w:ascii="Times New Roman" w:hAnsi="Times New Roman" w:cs="Times New Roman"/>
          <w:sz w:val="24"/>
          <w:szCs w:val="22"/>
        </w:rPr>
        <w:fldChar w:fldCharType="separate"/>
      </w:r>
      <w:r w:rsidR="00386929" w:rsidRPr="00386929">
        <w:rPr>
          <w:rFonts w:ascii="Times New Roman" w:hAnsi="Times New Roman" w:cs="Times New Roman"/>
          <w:sz w:val="24"/>
        </w:rPr>
        <w:t>[71]</w:t>
      </w:r>
      <w:r w:rsidR="00CB336C">
        <w:rPr>
          <w:rFonts w:ascii="Times New Roman" w:hAnsi="Times New Roman" w:cs="Times New Roman"/>
          <w:sz w:val="24"/>
          <w:szCs w:val="22"/>
        </w:rPr>
        <w:fldChar w:fldCharType="end"/>
      </w:r>
      <w:r w:rsidR="009C7283" w:rsidRPr="009C7283">
        <w:rPr>
          <w:rFonts w:ascii="Times New Roman" w:hAnsi="Times New Roman" w:cs="Times New Roman"/>
          <w:sz w:val="24"/>
          <w:szCs w:val="22"/>
        </w:rPr>
        <w:t xml:space="preserve">. Because these machine learning techniques </w:t>
      </w:r>
      <w:del w:id="327" w:author="acer" w:date="2024-08-15T14:31:00Z">
        <w:r w:rsidR="009C7283" w:rsidRPr="009C7283" w:rsidDel="00154C5E">
          <w:rPr>
            <w:rFonts w:ascii="Times New Roman" w:hAnsi="Times New Roman" w:cs="Times New Roman"/>
            <w:sz w:val="24"/>
            <w:szCs w:val="22"/>
          </w:rPr>
          <w:delText>don't have</w:delText>
        </w:r>
      </w:del>
      <w:ins w:id="328" w:author="acer" w:date="2024-08-15T14:31:00Z">
        <w:r w:rsidR="00154C5E">
          <w:rPr>
            <w:rFonts w:ascii="Times New Roman" w:hAnsi="Times New Roman" w:cs="Times New Roman"/>
            <w:sz w:val="24"/>
            <w:szCs w:val="22"/>
          </w:rPr>
          <w:t>haven't</w:t>
        </w:r>
      </w:ins>
      <w:r w:rsidR="009C7283" w:rsidRPr="009C7283">
        <w:rPr>
          <w:rFonts w:ascii="Times New Roman" w:hAnsi="Times New Roman" w:cs="Times New Roman"/>
          <w:sz w:val="24"/>
          <w:szCs w:val="22"/>
        </w:rPr>
        <w:t xml:space="preserve"> predefined model structures and instead base the model structure on the data, they are a more reliable way for estimating AGB </w:t>
      </w:r>
      <w:r w:rsidR="009D6F0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c9BAivw4","properties":{"formattedCitation":"[72]","plainCitation":"[72]","noteIndex":0},"citationItems":[{"id":"IVr0xTPm/jj781fT1","uris":["http://zotero.org/users/local/t2Up2V82/items/J6HJ8SVR"],"itemData":{"id":98,"type":"article-journal","container-title":"Remote Sensing","issue":"2","note":"publisher: MDPI","page":"172","source":"Google Scholar","title":"Improving accuracy estimation of Forest Aboveground Biomass based on incorporation of ALOS-2 PALSAR-2 and Sentinel-2A imagery and machine learning: A case study of the Hyrcanian forest area (Iran)","title-short":"Improving accuracy estimation of Forest Aboveground Biomass based on incorporation of ALOS-2 PALSAR-2 and Sentinel-2A imagery and machine learning","volume":"10","author":[{"family":"Vafaei","given":"Sasan"},{"family":"Soosani","given":"Javad"},{"family":"Adeli","given":"Kamran"},{"family":"Fadaei","given":"Hadi"},{"family":"Naghavi","given":"Hamed"},{"family":"Pham","given":"Tien Dat"},{"family":"Tien Bui","given":"Dieu"}],"issued":{"date-parts":[["2018"]]}}}],"schema":"https://github.com/citation-style-language/schema/raw/master/csl-citation.json"} </w:instrText>
      </w:r>
      <w:r w:rsidR="009D6F0F">
        <w:rPr>
          <w:rFonts w:ascii="Times New Roman" w:hAnsi="Times New Roman" w:cs="Times New Roman"/>
          <w:sz w:val="24"/>
          <w:szCs w:val="22"/>
        </w:rPr>
        <w:fldChar w:fldCharType="separate"/>
      </w:r>
      <w:r w:rsidR="00386929" w:rsidRPr="00386929">
        <w:rPr>
          <w:rFonts w:ascii="Times New Roman" w:hAnsi="Times New Roman" w:cs="Times New Roman"/>
          <w:sz w:val="24"/>
        </w:rPr>
        <w:t>[72]</w:t>
      </w:r>
      <w:r w:rsidR="009D6F0F">
        <w:rPr>
          <w:rFonts w:ascii="Times New Roman" w:hAnsi="Times New Roman" w:cs="Times New Roman"/>
          <w:sz w:val="24"/>
          <w:szCs w:val="22"/>
        </w:rPr>
        <w:fldChar w:fldCharType="end"/>
      </w:r>
      <w:r w:rsidR="009C7283" w:rsidRPr="001C2DC4">
        <w:rPr>
          <w:rFonts w:ascii="Times New Roman" w:hAnsi="Times New Roman" w:cs="Times New Roman"/>
          <w:sz w:val="24"/>
          <w:szCs w:val="22"/>
        </w:rPr>
        <w:t>.</w:t>
      </w:r>
      <w:r w:rsidR="00994AC6">
        <w:rPr>
          <w:rFonts w:ascii="Times New Roman" w:hAnsi="Times New Roman" w:cs="Times New Roman"/>
          <w:sz w:val="24"/>
          <w:szCs w:val="22"/>
        </w:rPr>
        <w:t xml:space="preserve"> </w:t>
      </w:r>
      <w:r w:rsidR="00994AC6" w:rsidRPr="00994AC6">
        <w:rPr>
          <w:rFonts w:ascii="Times New Roman" w:hAnsi="Times New Roman" w:cs="Times New Roman"/>
          <w:sz w:val="24"/>
          <w:szCs w:val="22"/>
        </w:rPr>
        <w:t>Studies such as</w:t>
      </w:r>
      <w:r w:rsidR="009D6F0F">
        <w:rPr>
          <w:rFonts w:ascii="Times New Roman" w:hAnsi="Times New Roman" w:cs="Times New Roman"/>
          <w:sz w:val="24"/>
          <w:szCs w:val="22"/>
        </w:rPr>
        <w:t xml:space="preserve"> </w:t>
      </w:r>
      <w:r w:rsidR="009D6F0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Qj8GMiZ4","properties":{"formattedCitation":"[73\\uc0\\u8211{}75]","plainCitation":"[73–75]","noteIndex":0},"citationItems":[{"id":64,"uris":["http://zotero.org/users/local/t2Up2V82/items/8LVK7X9R"],"itemData":{"id":64,"type":"article-journal","container-title":"Remote Sensing","issue":"11","note":"publisher: MDPI","page":"1275","source":"Google Scholar","title":"Estimation and mapping of forest structure parameters from open access satellite images: Development of a generic method with a study case on coniferous plantation","title-short":"Estimation and mapping of forest structure parameters from open access satellite images","volume":"11","author":[{"family":"Morin","given":"David"},{"family":"Planells","given":"Milena"},{"family":"Guyon","given":"Dominique"},{"family":"Villard","given":"Ludovic"},{"family":"Mermoz","given":"Stéphane"},{"family":"Bouvet","given":"Alexandre"},{"family":"Thevenon","given":"Hervé"},{"family":"Dejoux","given":"Jean-François"},{"family":"Le Toan","given":"Thuy"},{"family":"Dedieu","given":"Gérard"}],"issued":{"date-parts":[["2019"]]}}},{"id":67,"uris":["http://zotero.org/users/local/t2Up2V82/items/W6GBDK2F"],"itemData":{"id":67,"type":"article-journal","container-title":"Remote Sensing","issue":"7","note":"publisher: MDPI","page":"738","source":"Google Scholar","title":"Improving aboveground biomass estimation of Pinus densata forests in Yunnan using Landsat 8 imagery by incorporating age dummy variable and method comparison","volume":"11","author":[{"family":"Ou","given":"Guanglong"},{"family":"Li","given":"Chao"},{"family":"Lv","given":"Yanyu"},{"family":"Wei","given":"Anchao"},{"family":"Xiong","given":"Hexian"},{"family":"Xu","given":"Hui"},{"family":"Wang","given":"Guangxing"}],"issued":{"date-parts":[["2019"]]}}},{"id":104,"uris":["http://zotero.org/users/local/t2Up2V82/items/34E7CMS2"],"itemData":{"id":104,"type":"article-journal","container-title":"International Journal of Applied Earth Observation and Geoinformation","note":"publisher: Elsevier","page":"1–15","source":"Google Scholar","title":"Forest aboveground biomass estimation in Zhejiang Province using the integration of Landsat TM and ALOS PALSAR data","volume":"53","author":[{"family":"Zhao","given":"Panpan"},{"family":"Lu","given":"Dengsheng"},{"family":"Wang","given":"Guangxing"},{"family":"Liu","given":"Lijuan"},{"family":"Li","given":"Dengqiu"},{"family":"Zhu","given":"Jinru"},{"family":"Yu","given":"Shuquan"}],"issued":{"date-parts":[["2016"]]}}}],"schema":"https://github.com/citation-style-language/schema/raw/master/csl-citation.json"} </w:instrText>
      </w:r>
      <w:r w:rsidR="009D6F0F">
        <w:rPr>
          <w:rFonts w:ascii="Times New Roman" w:hAnsi="Times New Roman" w:cs="Times New Roman"/>
          <w:sz w:val="24"/>
          <w:szCs w:val="22"/>
        </w:rPr>
        <w:fldChar w:fldCharType="separate"/>
      </w:r>
      <w:r w:rsidR="00386929" w:rsidRPr="00386929">
        <w:rPr>
          <w:rFonts w:ascii="Times New Roman" w:hAnsi="Times New Roman" w:cs="Times New Roman"/>
          <w:sz w:val="24"/>
          <w:szCs w:val="24"/>
        </w:rPr>
        <w:t>[73–75]</w:t>
      </w:r>
      <w:r w:rsidR="009D6F0F">
        <w:rPr>
          <w:rFonts w:ascii="Times New Roman" w:hAnsi="Times New Roman" w:cs="Times New Roman"/>
          <w:sz w:val="24"/>
          <w:szCs w:val="22"/>
        </w:rPr>
        <w:fldChar w:fldCharType="end"/>
      </w:r>
      <w:r w:rsidR="00994AC6" w:rsidRPr="00994AC6">
        <w:rPr>
          <w:rFonts w:ascii="Times New Roman" w:hAnsi="Times New Roman" w:cs="Times New Roman"/>
          <w:sz w:val="24"/>
          <w:szCs w:val="22"/>
        </w:rPr>
        <w:t xml:space="preserve"> have also provided support for the notion that nonparametric models, as opposed to parametric models, are more appropriate for capturing the heterogeneity of forest AGB.</w:t>
      </w:r>
      <w:r w:rsidR="00F5761F">
        <w:rPr>
          <w:rFonts w:ascii="Times New Roman" w:hAnsi="Times New Roman" w:cs="Times New Roman"/>
          <w:sz w:val="24"/>
          <w:szCs w:val="22"/>
        </w:rPr>
        <w:t xml:space="preserve"> O</w:t>
      </w:r>
      <w:r w:rsidR="00CD75A7">
        <w:rPr>
          <w:rFonts w:ascii="Times New Roman" w:hAnsi="Times New Roman" w:cs="Times New Roman"/>
          <w:sz w:val="24"/>
          <w:szCs w:val="22"/>
        </w:rPr>
        <w:t xml:space="preserve">ur study </w:t>
      </w:r>
      <w:r w:rsidR="00F5761F">
        <w:rPr>
          <w:rFonts w:ascii="Times New Roman" w:hAnsi="Times New Roman" w:cs="Times New Roman"/>
          <w:sz w:val="24"/>
          <w:szCs w:val="22"/>
        </w:rPr>
        <w:t xml:space="preserve">finds parametric technique as </w:t>
      </w:r>
      <w:ins w:id="329" w:author="acer" w:date="2024-08-15T14:31:00Z">
        <w:r w:rsidR="002A190C">
          <w:rPr>
            <w:rFonts w:ascii="Times New Roman" w:hAnsi="Times New Roman" w:cs="Times New Roman"/>
            <w:sz w:val="24"/>
            <w:szCs w:val="22"/>
          </w:rPr>
          <w:t xml:space="preserve">a </w:t>
        </w:r>
      </w:ins>
      <w:r w:rsidR="00F5761F">
        <w:rPr>
          <w:rFonts w:ascii="Times New Roman" w:hAnsi="Times New Roman" w:cs="Times New Roman"/>
          <w:sz w:val="24"/>
          <w:szCs w:val="22"/>
        </w:rPr>
        <w:t xml:space="preserve">reliable way of estimation of AGB. This is contradictory to studies </w:t>
      </w:r>
      <w:r w:rsidR="00F5761F">
        <w:rPr>
          <w:rFonts w:ascii="Times New Roman" w:hAnsi="Times New Roman" w:cs="Times New Roman"/>
          <w:sz w:val="24"/>
          <w:szCs w:val="22"/>
        </w:rPr>
        <w:fldChar w:fldCharType="begin"/>
      </w:r>
      <w:r w:rsidR="00F5761F">
        <w:rPr>
          <w:rFonts w:ascii="Times New Roman" w:hAnsi="Times New Roman" w:cs="Times New Roman"/>
          <w:sz w:val="24"/>
          <w:szCs w:val="22"/>
        </w:rPr>
        <w:instrText xml:space="preserve"> ADDIN ZOTERO_ITEM CSL_CITATION {"citationID":"Qj8GMiZ4","properties":{"formattedCitation":"[73\\uc0\\u8211{}75]","plainCitation":"[73–75]","noteIndex":0},"citationItems":[{"id":64,"uris":["http://zotero.org/users/local/t2Up2V82/items/8LVK7X9R"],"itemData":{"id":64,"type":"article-journal","container-title":"Remote Sensing","issue":"11","note":"publisher: MDPI","page":"1275","source":"Google Scholar","title":"Estimation and mapping of forest structure parameters from open access satellite images: Development of a generic method with a study case on coniferous plantation","title-short":"Estimation and mapping of forest structure parameters from open access satellite images","volume":"11","author":[{"family":"Morin","given":"David"},{"family":"Planells","given":"Milena"},{"family":"Guyon","given":"Dominique"},{"family":"Villard","given":"Ludovic"},{"family":"Mermoz","given":"Stéphane"},{"family":"Bouvet","given":"Alexandre"},{"family":"Thevenon","given":"Hervé"},{"family":"Dejoux","given":"Jean-François"},{"family":"Le Toan","given":"Thuy"},{"family":"Dedieu","given":"Gérard"}],"issued":{"date-parts":[["2019"]]}}},{"id":67,"uris":["http://zotero.org/users/local/t2Up2V82/items/W6GBDK2F"],"itemData":{"id":67,"type":"article-journal","container-title":"Remote Sensing","issue":"7","note":"publisher: MDPI","page":"738","source":"Google Scholar","title":"Improving aboveground biomass estimation of Pinus densata forests in Yunnan using Landsat 8 imagery by incorporating age dummy variable and method comparison","volume":"11","author":[{"family":"Ou","given":"Guanglong"},{"family":"Li","given":"Chao"},{"family":"Lv","given":"Yanyu"},{"family":"Wei","given":"Anchao"},{"family":"Xiong","given":"Hexian"},{"family":"Xu","given":"Hui"},{"family":"Wang","given":"Guangxing"}],"issued":{"date-parts":[["2019"]]}}},{"id":104,"uris":["http://zotero.org/users/local/t2Up2V82/items/34E7CMS2"],"itemData":{"id":104,"type":"article-journal","container-title":"International Journal of Applied Earth Observation and Geoinformation","note":"publisher: Elsevier","page":"1–15","source":"Google Scholar","title":"Forest aboveground biomass estimation in Zhejiang Province using the integration of Landsat TM and ALOS PALSAR data","volume":"53","author":[{"family":"Zhao","given":"Panpan"},{"family":"Lu","given":"Dengsheng"},{"family":"Wang","given":"Guangxing"},{"family":"Liu","given":"Lijuan"},{"family":"Li","given":"Dengqiu"},{"family":"Zhu","given":"Jinru"},{"family":"Yu","given":"Shuquan"}],"issued":{"date-parts":[["2016"]]}}}],"schema":"https://github.com/citation-style-language/schema/raw/master/csl-citation.json"} </w:instrText>
      </w:r>
      <w:r w:rsidR="00F5761F">
        <w:rPr>
          <w:rFonts w:ascii="Times New Roman" w:hAnsi="Times New Roman" w:cs="Times New Roman"/>
          <w:sz w:val="24"/>
          <w:szCs w:val="22"/>
        </w:rPr>
        <w:fldChar w:fldCharType="separate"/>
      </w:r>
      <w:r w:rsidR="00F5761F" w:rsidRPr="00386929">
        <w:rPr>
          <w:rFonts w:ascii="Times New Roman" w:hAnsi="Times New Roman" w:cs="Times New Roman"/>
          <w:sz w:val="24"/>
          <w:szCs w:val="24"/>
        </w:rPr>
        <w:t>[73–75]</w:t>
      </w:r>
      <w:r w:rsidR="00F5761F">
        <w:rPr>
          <w:rFonts w:ascii="Times New Roman" w:hAnsi="Times New Roman" w:cs="Times New Roman"/>
          <w:sz w:val="24"/>
          <w:szCs w:val="22"/>
        </w:rPr>
        <w:fldChar w:fldCharType="end"/>
      </w:r>
      <w:r w:rsidR="00F5761F">
        <w:rPr>
          <w:rFonts w:ascii="Times New Roman" w:hAnsi="Times New Roman" w:cs="Times New Roman"/>
          <w:sz w:val="24"/>
          <w:szCs w:val="22"/>
        </w:rPr>
        <w:t>. This might be the reason that our study area forest is more homogenous in terms of forest species density</w:t>
      </w:r>
      <w:r w:rsidR="00F90DC1">
        <w:rPr>
          <w:rFonts w:ascii="Times New Roman" w:hAnsi="Times New Roman" w:cs="Times New Roman"/>
          <w:sz w:val="24"/>
          <w:szCs w:val="22"/>
        </w:rPr>
        <w:t xml:space="preserve"> and covers a small geographical area</w:t>
      </w:r>
      <w:r w:rsidR="00F5761F">
        <w:rPr>
          <w:rFonts w:ascii="Times New Roman" w:hAnsi="Times New Roman" w:cs="Times New Roman"/>
          <w:sz w:val="24"/>
          <w:szCs w:val="22"/>
        </w:rPr>
        <w:t>.</w:t>
      </w:r>
    </w:p>
    <w:p w:rsidR="00852808" w:rsidRDefault="00852808" w:rsidP="00AA5E81">
      <w:pPr>
        <w:jc w:val="both"/>
        <w:rPr>
          <w:rFonts w:ascii="Times New Roman" w:hAnsi="Times New Roman" w:cs="Times New Roman"/>
          <w:sz w:val="24"/>
          <w:szCs w:val="22"/>
        </w:rPr>
      </w:pPr>
      <w:r>
        <w:rPr>
          <w:rFonts w:ascii="Times New Roman" w:hAnsi="Times New Roman" w:cs="Times New Roman"/>
          <w:sz w:val="24"/>
          <w:szCs w:val="22"/>
        </w:rPr>
        <w:t xml:space="preserve">This study is mainly focused in estimation of AGB &amp; ultimately CS of the </w:t>
      </w:r>
      <w:proofErr w:type="spellStart"/>
      <w:r w:rsidRPr="00852808">
        <w:rPr>
          <w:rFonts w:ascii="Times New Roman" w:hAnsi="Times New Roman" w:cs="Times New Roman"/>
          <w:i/>
          <w:iCs/>
          <w:sz w:val="24"/>
          <w:szCs w:val="22"/>
        </w:rPr>
        <w:t>Pinus</w:t>
      </w:r>
      <w:proofErr w:type="spellEnd"/>
      <w:r w:rsidRPr="00852808">
        <w:rPr>
          <w:rFonts w:ascii="Times New Roman" w:hAnsi="Times New Roman" w:cs="Times New Roman"/>
          <w:i/>
          <w:iCs/>
          <w:sz w:val="24"/>
          <w:szCs w:val="22"/>
        </w:rPr>
        <w:t xml:space="preserve"> </w:t>
      </w:r>
      <w:proofErr w:type="spellStart"/>
      <w:r w:rsidRPr="00852808">
        <w:rPr>
          <w:rFonts w:ascii="Times New Roman" w:hAnsi="Times New Roman" w:cs="Times New Roman"/>
          <w:i/>
          <w:iCs/>
          <w:sz w:val="24"/>
          <w:szCs w:val="22"/>
        </w:rPr>
        <w:t>roxburghii</w:t>
      </w:r>
      <w:proofErr w:type="spellEnd"/>
      <w:r>
        <w:rPr>
          <w:rFonts w:ascii="Times New Roman" w:hAnsi="Times New Roman" w:cs="Times New Roman"/>
          <w:sz w:val="24"/>
          <w:szCs w:val="22"/>
        </w:rPr>
        <w:t xml:space="preserve"> dominated hill forest with the help of </w:t>
      </w:r>
      <w:r w:rsidR="00E60650">
        <w:rPr>
          <w:rFonts w:ascii="Times New Roman" w:hAnsi="Times New Roman" w:cs="Times New Roman"/>
          <w:sz w:val="24"/>
          <w:szCs w:val="22"/>
        </w:rPr>
        <w:t xml:space="preserve">development of best fit regression model. After proper evaluation of the result from this study, </w:t>
      </w:r>
      <w:ins w:id="330" w:author="acer" w:date="2024-08-15T14:37:00Z">
        <w:r w:rsidR="002A190C">
          <w:rPr>
            <w:rFonts w:ascii="Times New Roman" w:hAnsi="Times New Roman" w:cs="Times New Roman"/>
            <w:sz w:val="24"/>
            <w:szCs w:val="22"/>
          </w:rPr>
          <w:t xml:space="preserve">the </w:t>
        </w:r>
      </w:ins>
      <w:r w:rsidR="00E60650">
        <w:rPr>
          <w:rFonts w:ascii="Times New Roman" w:hAnsi="Times New Roman" w:cs="Times New Roman"/>
          <w:sz w:val="24"/>
          <w:szCs w:val="22"/>
        </w:rPr>
        <w:t>same methodology can be replicated to other study area with similar geographical conditions &amp; forest types. There is no any compulsion to stick to the same methodology which we have used in this study for AG</w:t>
      </w:r>
      <w:r w:rsidR="001159FC">
        <w:rPr>
          <w:rFonts w:ascii="Times New Roman" w:hAnsi="Times New Roman" w:cs="Times New Roman"/>
          <w:sz w:val="24"/>
          <w:szCs w:val="22"/>
        </w:rPr>
        <w:t>B</w:t>
      </w:r>
      <w:r w:rsidR="00E60650">
        <w:rPr>
          <w:rFonts w:ascii="Times New Roman" w:hAnsi="Times New Roman" w:cs="Times New Roman"/>
          <w:sz w:val="24"/>
          <w:szCs w:val="22"/>
        </w:rPr>
        <w:t xml:space="preserve"> &amp; CS estimation. Different methods have their own strength and weakness. Comparison of results from different methods is not </w:t>
      </w:r>
      <w:proofErr w:type="spellStart"/>
      <w:r w:rsidR="00E60650">
        <w:rPr>
          <w:rFonts w:ascii="Times New Roman" w:hAnsi="Times New Roman" w:cs="Times New Roman"/>
          <w:sz w:val="24"/>
          <w:szCs w:val="22"/>
        </w:rPr>
        <w:t>worthful</w:t>
      </w:r>
      <w:proofErr w:type="spellEnd"/>
      <w:r w:rsidR="00E60650">
        <w:rPr>
          <w:rFonts w:ascii="Times New Roman" w:hAnsi="Times New Roman" w:cs="Times New Roman"/>
          <w:sz w:val="24"/>
          <w:szCs w:val="22"/>
        </w:rPr>
        <w:t>. Hence, appropriate methods can be followed for estimating the AGB &amp; CS of the forest.</w:t>
      </w:r>
    </w:p>
    <w:p w:rsidR="00787DE7" w:rsidRDefault="00787DE7" w:rsidP="00AA5E81">
      <w:pPr>
        <w:jc w:val="both"/>
        <w:rPr>
          <w:rFonts w:ascii="Times New Roman" w:hAnsi="Times New Roman" w:cs="Times New Roman"/>
          <w:sz w:val="24"/>
          <w:szCs w:val="22"/>
        </w:rPr>
      </w:pPr>
    </w:p>
    <w:p w:rsidR="00AF13B9" w:rsidRPr="00AF13B9" w:rsidRDefault="00AF13B9" w:rsidP="00AA5E81">
      <w:pPr>
        <w:jc w:val="both"/>
        <w:rPr>
          <w:rFonts w:ascii="Times New Roman" w:hAnsi="Times New Roman" w:cs="Times New Roman"/>
          <w:b/>
          <w:bCs/>
          <w:sz w:val="24"/>
          <w:szCs w:val="22"/>
        </w:rPr>
      </w:pPr>
      <w:r w:rsidRPr="00AF13B9">
        <w:rPr>
          <w:rFonts w:ascii="Times New Roman" w:hAnsi="Times New Roman" w:cs="Times New Roman"/>
          <w:b/>
          <w:bCs/>
          <w:sz w:val="24"/>
          <w:szCs w:val="22"/>
        </w:rPr>
        <w:t>Conclusion</w:t>
      </w:r>
    </w:p>
    <w:p w:rsidR="00AC53BF" w:rsidRDefault="00F05C5C" w:rsidP="004D104F">
      <w:pPr>
        <w:jc w:val="both"/>
        <w:rPr>
          <w:rFonts w:ascii="Times New Roman" w:eastAsiaTheme="minorEastAsia" w:hAnsi="Times New Roman" w:cs="Times New Roman"/>
          <w:iCs/>
          <w:color w:val="000000" w:themeColor="text1"/>
          <w:sz w:val="24"/>
          <w:szCs w:val="24"/>
          <w:highlight w:val="yellow"/>
        </w:rPr>
      </w:pPr>
      <w:r>
        <w:rPr>
          <w:rFonts w:ascii="Times New Roman" w:hAnsi="Times New Roman" w:cs="Times New Roman"/>
          <w:sz w:val="24"/>
          <w:szCs w:val="22"/>
        </w:rPr>
        <w:t xml:space="preserve">This study developed the best fit regression model </w:t>
      </w:r>
      <w:r w:rsidR="00D84BA4">
        <w:rPr>
          <w:rFonts w:ascii="Times New Roman" w:hAnsi="Times New Roman" w:cs="Times New Roman"/>
          <w:sz w:val="24"/>
          <w:szCs w:val="22"/>
        </w:rPr>
        <w:t xml:space="preserve">for the estimation of AGB &amp; CS of </w:t>
      </w:r>
      <w:proofErr w:type="spellStart"/>
      <w:r w:rsidR="00D84BA4" w:rsidRPr="00852808">
        <w:rPr>
          <w:rFonts w:ascii="Times New Roman" w:hAnsi="Times New Roman" w:cs="Times New Roman"/>
          <w:i/>
          <w:iCs/>
          <w:sz w:val="24"/>
          <w:szCs w:val="22"/>
        </w:rPr>
        <w:t>Pinus</w:t>
      </w:r>
      <w:proofErr w:type="spellEnd"/>
      <w:r w:rsidR="00D84BA4" w:rsidRPr="00852808">
        <w:rPr>
          <w:rFonts w:ascii="Times New Roman" w:hAnsi="Times New Roman" w:cs="Times New Roman"/>
          <w:i/>
          <w:iCs/>
          <w:sz w:val="24"/>
          <w:szCs w:val="22"/>
        </w:rPr>
        <w:t xml:space="preserve"> </w:t>
      </w:r>
      <w:proofErr w:type="spellStart"/>
      <w:r w:rsidR="00D84BA4" w:rsidRPr="00852808">
        <w:rPr>
          <w:rFonts w:ascii="Times New Roman" w:hAnsi="Times New Roman" w:cs="Times New Roman"/>
          <w:i/>
          <w:iCs/>
          <w:sz w:val="24"/>
          <w:szCs w:val="22"/>
        </w:rPr>
        <w:t>roxburghii</w:t>
      </w:r>
      <w:proofErr w:type="spellEnd"/>
      <w:r w:rsidR="00D84BA4">
        <w:rPr>
          <w:rFonts w:ascii="Times New Roman" w:hAnsi="Times New Roman" w:cs="Times New Roman"/>
          <w:sz w:val="24"/>
          <w:szCs w:val="22"/>
        </w:rPr>
        <w:t xml:space="preserve"> dominated </w:t>
      </w:r>
      <w:proofErr w:type="spellStart"/>
      <w:r w:rsidR="00D84BA4">
        <w:rPr>
          <w:rFonts w:ascii="Times New Roman" w:hAnsi="Times New Roman" w:cs="Times New Roman"/>
          <w:sz w:val="24"/>
          <w:szCs w:val="22"/>
        </w:rPr>
        <w:t>shreenagar</w:t>
      </w:r>
      <w:proofErr w:type="spellEnd"/>
      <w:r w:rsidR="00D84BA4">
        <w:rPr>
          <w:rFonts w:ascii="Times New Roman" w:hAnsi="Times New Roman" w:cs="Times New Roman"/>
          <w:sz w:val="24"/>
          <w:szCs w:val="22"/>
        </w:rPr>
        <w:t xml:space="preserve"> hill forest of </w:t>
      </w:r>
      <w:proofErr w:type="spellStart"/>
      <w:r w:rsidR="00D84BA4">
        <w:rPr>
          <w:rFonts w:ascii="Times New Roman" w:hAnsi="Times New Roman" w:cs="Times New Roman"/>
          <w:sz w:val="24"/>
          <w:szCs w:val="22"/>
        </w:rPr>
        <w:t>Tansen</w:t>
      </w:r>
      <w:proofErr w:type="spellEnd"/>
      <w:r w:rsidR="00D84BA4">
        <w:rPr>
          <w:rFonts w:ascii="Times New Roman" w:hAnsi="Times New Roman" w:cs="Times New Roman"/>
          <w:sz w:val="24"/>
          <w:szCs w:val="22"/>
        </w:rPr>
        <w:t xml:space="preserve"> Municipality, Nepal with the help of Sentinel-2 imagery. </w:t>
      </w:r>
      <w:r w:rsidR="0061059C">
        <w:rPr>
          <w:rFonts w:ascii="Times New Roman" w:hAnsi="Times New Roman" w:cs="Times New Roman"/>
          <w:sz w:val="24"/>
          <w:szCs w:val="22"/>
        </w:rPr>
        <w:t>A</w:t>
      </w:r>
      <w:r>
        <w:rPr>
          <w:rFonts w:ascii="Times New Roman" w:hAnsi="Times New Roman" w:cs="Times New Roman"/>
          <w:sz w:val="24"/>
          <w:szCs w:val="22"/>
        </w:rPr>
        <w:t>fter comparing field observed AGB (</w:t>
      </w:r>
      <w:r w:rsidRPr="005E299D">
        <w:rPr>
          <w:rFonts w:ascii="Times New Roman" w:hAnsi="Times New Roman" w:cs="Times New Roman"/>
          <w:color w:val="000000" w:themeColor="text1"/>
          <w:sz w:val="24"/>
          <w:szCs w:val="24"/>
          <w:shd w:val="clear" w:color="auto" w:fill="FFFFFF"/>
        </w:rPr>
        <w:t>t.ha</w:t>
      </w:r>
      <w:r w:rsidRPr="005E299D">
        <w:rPr>
          <w:rFonts w:ascii="Times New Roman" w:hAnsi="Times New Roman" w:cs="Times New Roman"/>
          <w:color w:val="000000" w:themeColor="text1"/>
          <w:sz w:val="24"/>
          <w:szCs w:val="24"/>
          <w:shd w:val="clear" w:color="auto" w:fill="FFFFFF"/>
          <w:vertAlign w:val="superscript"/>
        </w:rPr>
        <w:t>-1</w:t>
      </w:r>
      <w:r>
        <w:rPr>
          <w:rFonts w:ascii="Times New Roman" w:hAnsi="Times New Roman" w:cs="Times New Roman"/>
          <w:sz w:val="24"/>
          <w:szCs w:val="22"/>
        </w:rPr>
        <w:t>) with 11 different vegetation indices along five different regression model</w:t>
      </w:r>
      <w:r w:rsidR="0061059C">
        <w:rPr>
          <w:rFonts w:ascii="Times New Roman" w:hAnsi="Times New Roman" w:cs="Times New Roman"/>
          <w:sz w:val="24"/>
          <w:szCs w:val="22"/>
        </w:rPr>
        <w:t xml:space="preserve">, the quadratic regression model developed using NDVI &amp; IPVI were selected and shortlisted as their </w:t>
      </w:r>
      <w:r w:rsidR="00BD5188" w:rsidRPr="009C27B1">
        <w:rPr>
          <w:rFonts w:ascii="Times New Roman" w:hAnsi="Times New Roman" w:cs="Times New Roman"/>
          <w:sz w:val="24"/>
          <w:szCs w:val="22"/>
        </w:rPr>
        <w:t>R²</w:t>
      </w:r>
      <w:r w:rsidR="00BD5188">
        <w:rPr>
          <w:rFonts w:ascii="Times New Roman" w:hAnsi="Times New Roman" w:cs="Times New Roman"/>
          <w:sz w:val="24"/>
          <w:szCs w:val="22"/>
        </w:rPr>
        <w:t>, AIC &amp; BIC values</w:t>
      </w:r>
      <w:r w:rsidR="0061059C">
        <w:rPr>
          <w:rFonts w:ascii="Times New Roman" w:hAnsi="Times New Roman" w:cs="Times New Roman"/>
          <w:sz w:val="24"/>
          <w:szCs w:val="22"/>
        </w:rPr>
        <w:t xml:space="preserve"> were best among other models.</w:t>
      </w:r>
      <w:r>
        <w:rPr>
          <w:rFonts w:ascii="Times New Roman" w:hAnsi="Times New Roman" w:cs="Times New Roman"/>
          <w:sz w:val="24"/>
          <w:szCs w:val="22"/>
        </w:rPr>
        <w:t xml:space="preserve"> </w:t>
      </w:r>
      <w:r w:rsidR="0061059C">
        <w:rPr>
          <w:rFonts w:ascii="Times New Roman" w:hAnsi="Times New Roman" w:cs="Times New Roman"/>
          <w:sz w:val="24"/>
          <w:szCs w:val="22"/>
        </w:rPr>
        <w:t>While comparing the field observed plot level values of AGB and the predicted values of AGB from these two</w:t>
      </w:r>
      <w:r>
        <w:rPr>
          <w:rFonts w:ascii="Times New Roman" w:hAnsi="Times New Roman" w:cs="Times New Roman"/>
          <w:sz w:val="24"/>
          <w:szCs w:val="22"/>
        </w:rPr>
        <w:t xml:space="preserve"> model</w:t>
      </w:r>
      <w:r w:rsidR="0061059C">
        <w:rPr>
          <w:rFonts w:ascii="Times New Roman" w:hAnsi="Times New Roman" w:cs="Times New Roman"/>
          <w:sz w:val="24"/>
          <w:szCs w:val="22"/>
        </w:rPr>
        <w:t>s, NDVI</w:t>
      </w:r>
      <w:r>
        <w:rPr>
          <w:rFonts w:ascii="Times New Roman" w:hAnsi="Times New Roman" w:cs="Times New Roman"/>
          <w:sz w:val="24"/>
          <w:szCs w:val="22"/>
        </w:rPr>
        <w:t xml:space="preserve"> with </w:t>
      </w:r>
      <w:r w:rsidR="00BD5188">
        <w:rPr>
          <w:rFonts w:ascii="Times New Roman" w:hAnsi="Times New Roman" w:cs="Times New Roman"/>
          <w:sz w:val="24"/>
          <w:szCs w:val="22"/>
        </w:rPr>
        <w:t>best</w:t>
      </w:r>
      <w:r w:rsidR="0061059C">
        <w:rPr>
          <w:rFonts w:ascii="Times New Roman" w:hAnsi="Times New Roman" w:cs="Times New Roman"/>
          <w:sz w:val="24"/>
          <w:szCs w:val="22"/>
        </w:rPr>
        <w:t xml:space="preserve"> fit</w:t>
      </w:r>
      <w:r w:rsidR="00BD5188">
        <w:rPr>
          <w:rFonts w:ascii="Times New Roman" w:hAnsi="Times New Roman" w:cs="Times New Roman"/>
          <w:sz w:val="24"/>
          <w:szCs w:val="22"/>
        </w:rPr>
        <w:t xml:space="preserve"> values of</w:t>
      </w:r>
      <w:r>
        <w:rPr>
          <w:rFonts w:ascii="Times New Roman" w:hAnsi="Times New Roman" w:cs="Times New Roman"/>
          <w:sz w:val="24"/>
          <w:szCs w:val="22"/>
        </w:rPr>
        <w:t xml:space="preserve"> </w:t>
      </w:r>
      <w:r w:rsidRPr="009C27B1">
        <w:rPr>
          <w:rFonts w:ascii="Times New Roman" w:hAnsi="Times New Roman" w:cs="Times New Roman"/>
          <w:sz w:val="24"/>
          <w:szCs w:val="22"/>
        </w:rPr>
        <w:t>R²</w:t>
      </w:r>
      <w:r w:rsidR="0061059C">
        <w:rPr>
          <w:rFonts w:ascii="Times New Roman" w:hAnsi="Times New Roman" w:cs="Times New Roman"/>
          <w:sz w:val="24"/>
          <w:szCs w:val="22"/>
        </w:rPr>
        <w:t xml:space="preserve"> (0.92)</w:t>
      </w:r>
      <w:r>
        <w:rPr>
          <w:rFonts w:ascii="Times New Roman" w:hAnsi="Times New Roman" w:cs="Times New Roman"/>
          <w:sz w:val="24"/>
          <w:szCs w:val="22"/>
        </w:rPr>
        <w:t xml:space="preserve"> and RMSE</w:t>
      </w:r>
      <w:r w:rsidR="0061059C" w:rsidRPr="00270BE6">
        <w:rPr>
          <w:rFonts w:ascii="Times New Roman" w:hAnsi="Times New Roman" w:cs="Times New Roman"/>
          <w:sz w:val="24"/>
          <w:szCs w:val="22"/>
        </w:rPr>
        <w:t>(</w:t>
      </w:r>
      <w:r w:rsidR="0061059C" w:rsidRPr="00270BE6">
        <w:rPr>
          <w:rFonts w:ascii="Times New Roman" w:eastAsiaTheme="minorEastAsia" w:hAnsi="Times New Roman" w:cs="Times New Roman"/>
          <w:iCs/>
          <w:color w:val="000000" w:themeColor="text1"/>
          <w:sz w:val="24"/>
          <w:szCs w:val="24"/>
        </w:rPr>
        <w:t>13.3</w:t>
      </w:r>
      <w:r w:rsidR="00F311EE">
        <w:rPr>
          <w:rFonts w:ascii="Times New Roman" w:eastAsiaTheme="minorEastAsia" w:hAnsi="Times New Roman" w:cs="Times New Roman"/>
          <w:iCs/>
          <w:color w:val="000000" w:themeColor="text1"/>
          <w:sz w:val="24"/>
          <w:szCs w:val="24"/>
        </w:rPr>
        <w:t>6</w:t>
      </w:r>
      <w:r w:rsidR="0061059C" w:rsidRPr="00270BE6">
        <w:rPr>
          <w:rFonts w:ascii="Times New Roman" w:eastAsiaTheme="minorEastAsia" w:hAnsi="Times New Roman" w:cs="Times New Roman"/>
          <w:iCs/>
          <w:color w:val="000000" w:themeColor="text1"/>
          <w:sz w:val="24"/>
          <w:szCs w:val="24"/>
        </w:rPr>
        <w:t xml:space="preserve"> </w:t>
      </w:r>
      <w:r w:rsidR="0061059C" w:rsidRPr="00270BE6">
        <w:rPr>
          <w:rFonts w:ascii="Times New Roman" w:hAnsi="Times New Roman" w:cs="Times New Roman"/>
          <w:color w:val="000000" w:themeColor="text1"/>
          <w:sz w:val="24"/>
          <w:szCs w:val="24"/>
          <w:shd w:val="clear" w:color="auto" w:fill="FFFFFF"/>
        </w:rPr>
        <w:t>t.ha</w:t>
      </w:r>
      <w:r w:rsidR="0061059C" w:rsidRPr="00270BE6">
        <w:rPr>
          <w:rFonts w:ascii="Times New Roman" w:hAnsi="Times New Roman" w:cs="Times New Roman"/>
          <w:color w:val="000000" w:themeColor="text1"/>
          <w:sz w:val="24"/>
          <w:szCs w:val="24"/>
          <w:shd w:val="clear" w:color="auto" w:fill="FFFFFF"/>
          <w:vertAlign w:val="superscript"/>
        </w:rPr>
        <w:t>-1</w:t>
      </w:r>
      <w:r w:rsidR="005D0391">
        <w:rPr>
          <w:rFonts w:ascii="Times New Roman" w:hAnsi="Times New Roman" w:cs="Times New Roman"/>
          <w:sz w:val="24"/>
          <w:szCs w:val="22"/>
        </w:rPr>
        <w:t>)</w:t>
      </w:r>
      <w:r w:rsidR="004B5BF0">
        <w:rPr>
          <w:rFonts w:ascii="Times New Roman" w:hAnsi="Times New Roman" w:cs="Times New Roman"/>
          <w:sz w:val="24"/>
          <w:szCs w:val="22"/>
        </w:rPr>
        <w:t xml:space="preserve"> was found validated for estimation of AGB &amp; CS</w:t>
      </w:r>
      <w:r>
        <w:rPr>
          <w:rFonts w:ascii="Times New Roman" w:hAnsi="Times New Roman" w:cs="Times New Roman"/>
          <w:sz w:val="24"/>
          <w:szCs w:val="22"/>
        </w:rPr>
        <w:t>.</w:t>
      </w:r>
      <w:r w:rsidR="00224134">
        <w:rPr>
          <w:rFonts w:ascii="Times New Roman" w:hAnsi="Times New Roman" w:cs="Times New Roman"/>
          <w:sz w:val="24"/>
          <w:szCs w:val="22"/>
        </w:rPr>
        <w:t xml:space="preserve"> T</w:t>
      </w:r>
      <w:r w:rsidR="00224134">
        <w:rPr>
          <w:rFonts w:ascii="Times New Roman" w:eastAsiaTheme="minorEastAsia" w:hAnsi="Times New Roman" w:cs="Times New Roman"/>
          <w:iCs/>
          <w:color w:val="000000" w:themeColor="text1"/>
          <w:sz w:val="24"/>
          <w:szCs w:val="24"/>
        </w:rPr>
        <w:t>he average value of AGB &amp; CS (including no vegetation area) for total study area w</w:t>
      </w:r>
      <w:ins w:id="331" w:author="acer" w:date="2024-08-15T14:38:00Z">
        <w:r w:rsidR="002A190C">
          <w:rPr>
            <w:rFonts w:ascii="Times New Roman" w:eastAsiaTheme="minorEastAsia" w:hAnsi="Times New Roman" w:cs="Times New Roman"/>
            <w:iCs/>
            <w:color w:val="000000" w:themeColor="text1"/>
            <w:sz w:val="24"/>
            <w:szCs w:val="24"/>
          </w:rPr>
          <w:t>as</w:t>
        </w:r>
      </w:ins>
      <w:del w:id="332" w:author="acer" w:date="2024-08-15T14:38:00Z">
        <w:r w:rsidR="00224134" w:rsidDel="002A190C">
          <w:rPr>
            <w:rFonts w:ascii="Times New Roman" w:eastAsiaTheme="minorEastAsia" w:hAnsi="Times New Roman" w:cs="Times New Roman"/>
            <w:iCs/>
            <w:color w:val="000000" w:themeColor="text1"/>
            <w:sz w:val="24"/>
            <w:szCs w:val="24"/>
          </w:rPr>
          <w:delText>e</w:delText>
        </w:r>
      </w:del>
      <w:del w:id="333" w:author="acer" w:date="2024-08-15T14:37:00Z">
        <w:r w:rsidR="00224134" w:rsidDel="002A190C">
          <w:rPr>
            <w:rFonts w:ascii="Times New Roman" w:eastAsiaTheme="minorEastAsia" w:hAnsi="Times New Roman" w:cs="Times New Roman"/>
            <w:iCs/>
            <w:color w:val="000000" w:themeColor="text1"/>
            <w:sz w:val="24"/>
            <w:szCs w:val="24"/>
          </w:rPr>
          <w:delText>re</w:delText>
        </w:r>
      </w:del>
      <w:r w:rsidR="00224134">
        <w:rPr>
          <w:rFonts w:ascii="Times New Roman" w:eastAsiaTheme="minorEastAsia" w:hAnsi="Times New Roman" w:cs="Times New Roman"/>
          <w:iCs/>
          <w:color w:val="000000" w:themeColor="text1"/>
          <w:sz w:val="24"/>
          <w:szCs w:val="24"/>
        </w:rPr>
        <w:t xml:space="preserve"> found 192.40 &amp; 90.4</w:t>
      </w:r>
      <w:r w:rsidR="00F311EE">
        <w:rPr>
          <w:rFonts w:ascii="Times New Roman" w:eastAsiaTheme="minorEastAsia" w:hAnsi="Times New Roman" w:cs="Times New Roman"/>
          <w:iCs/>
          <w:color w:val="000000" w:themeColor="text1"/>
          <w:sz w:val="24"/>
          <w:szCs w:val="24"/>
        </w:rPr>
        <w:t>3</w:t>
      </w:r>
      <w:r w:rsidR="00224134">
        <w:rPr>
          <w:rFonts w:ascii="Times New Roman" w:eastAsiaTheme="minorEastAsia" w:hAnsi="Times New Roman" w:cs="Times New Roman"/>
          <w:iCs/>
          <w:color w:val="000000" w:themeColor="text1"/>
          <w:sz w:val="24"/>
          <w:szCs w:val="24"/>
        </w:rPr>
        <w:t xml:space="preserve"> </w:t>
      </w:r>
      <w:r w:rsidR="00224134" w:rsidRPr="004C7AFA">
        <w:rPr>
          <w:rFonts w:ascii="Times New Roman" w:hAnsi="Times New Roman" w:cs="Times New Roman"/>
          <w:color w:val="000000" w:themeColor="text1"/>
          <w:sz w:val="24"/>
          <w:szCs w:val="24"/>
          <w:shd w:val="clear" w:color="auto" w:fill="FFFFFF"/>
        </w:rPr>
        <w:t>t</w:t>
      </w:r>
      <w:r w:rsidR="00224134">
        <w:rPr>
          <w:rFonts w:ascii="Times New Roman" w:hAnsi="Times New Roman" w:cs="Times New Roman"/>
          <w:color w:val="000000" w:themeColor="text1"/>
          <w:sz w:val="24"/>
          <w:szCs w:val="24"/>
          <w:shd w:val="clear" w:color="auto" w:fill="FFFFFF"/>
        </w:rPr>
        <w:t>.</w:t>
      </w:r>
      <w:r w:rsidR="00224134" w:rsidRPr="004C7AFA">
        <w:rPr>
          <w:rFonts w:ascii="Times New Roman" w:hAnsi="Times New Roman" w:cs="Times New Roman"/>
          <w:color w:val="000000" w:themeColor="text1"/>
          <w:sz w:val="24"/>
          <w:szCs w:val="24"/>
          <w:shd w:val="clear" w:color="auto" w:fill="FFFFFF"/>
        </w:rPr>
        <w:t>ha</w:t>
      </w:r>
      <w:r w:rsidR="00224134" w:rsidRPr="004C7AFA">
        <w:rPr>
          <w:rFonts w:ascii="Times New Roman" w:hAnsi="Times New Roman" w:cs="Times New Roman"/>
          <w:color w:val="000000" w:themeColor="text1"/>
          <w:sz w:val="24"/>
          <w:szCs w:val="24"/>
          <w:shd w:val="clear" w:color="auto" w:fill="FFFFFF"/>
          <w:vertAlign w:val="superscript"/>
        </w:rPr>
        <w:t>-1</w:t>
      </w:r>
      <w:r w:rsidR="00224134">
        <w:rPr>
          <w:rFonts w:ascii="Times New Roman" w:eastAsiaTheme="minorEastAsia" w:hAnsi="Times New Roman" w:cs="Times New Roman"/>
          <w:iCs/>
          <w:color w:val="000000" w:themeColor="text1"/>
          <w:sz w:val="24"/>
          <w:szCs w:val="24"/>
        </w:rPr>
        <w:t xml:space="preserve"> respectively.</w:t>
      </w:r>
      <w:r w:rsidR="004D104F">
        <w:rPr>
          <w:rFonts w:ascii="Times New Roman" w:hAnsi="Times New Roman" w:cs="Times New Roman"/>
          <w:sz w:val="24"/>
          <w:szCs w:val="22"/>
        </w:rPr>
        <w:t xml:space="preserve"> </w:t>
      </w:r>
      <w:r w:rsidR="004D104F" w:rsidRPr="004D104F">
        <w:rPr>
          <w:rFonts w:ascii="Times New Roman" w:hAnsi="Times New Roman" w:cs="Times New Roman"/>
          <w:sz w:val="24"/>
          <w:szCs w:val="22"/>
        </w:rPr>
        <w:t>Overall, the results</w:t>
      </w:r>
      <w:r w:rsidR="004D104F">
        <w:rPr>
          <w:rFonts w:ascii="Times New Roman" w:hAnsi="Times New Roman" w:cs="Times New Roman"/>
          <w:sz w:val="24"/>
          <w:szCs w:val="22"/>
        </w:rPr>
        <w:t xml:space="preserve"> from this study</w:t>
      </w:r>
      <w:r w:rsidR="004D104F" w:rsidRPr="004D104F">
        <w:rPr>
          <w:rFonts w:ascii="Times New Roman" w:hAnsi="Times New Roman" w:cs="Times New Roman"/>
          <w:sz w:val="24"/>
          <w:szCs w:val="22"/>
        </w:rPr>
        <w:t xml:space="preserve"> demonstrate the usefulness, potential, and strength of using Sentinel-2 VIs in conjunction with </w:t>
      </w:r>
      <w:r w:rsidR="004D104F">
        <w:rPr>
          <w:rFonts w:ascii="Times New Roman" w:hAnsi="Times New Roman" w:cs="Times New Roman"/>
          <w:sz w:val="24"/>
          <w:szCs w:val="22"/>
        </w:rPr>
        <w:t>field</w:t>
      </w:r>
      <w:r w:rsidR="004D104F" w:rsidRPr="004D104F">
        <w:rPr>
          <w:rFonts w:ascii="Times New Roman" w:hAnsi="Times New Roman" w:cs="Times New Roman"/>
          <w:sz w:val="24"/>
          <w:szCs w:val="22"/>
        </w:rPr>
        <w:t xml:space="preserve"> data to predict biomass.</w:t>
      </w:r>
      <w:r w:rsidR="004D104F">
        <w:rPr>
          <w:rFonts w:ascii="Times New Roman" w:hAnsi="Times New Roman" w:cs="Times New Roman"/>
          <w:sz w:val="24"/>
          <w:szCs w:val="22"/>
        </w:rPr>
        <w:t xml:space="preserve"> </w:t>
      </w:r>
      <w:r w:rsidR="00922CFA" w:rsidRPr="00922CFA">
        <w:rPr>
          <w:rFonts w:ascii="Times New Roman" w:eastAsiaTheme="minorEastAsia" w:hAnsi="Times New Roman" w:cs="Times New Roman"/>
          <w:iCs/>
          <w:color w:val="000000" w:themeColor="text1"/>
          <w:sz w:val="24"/>
          <w:szCs w:val="24"/>
        </w:rPr>
        <w:t>Sentinel-2 is a good choice for scientists and environmentalists looking for free, open-access, and inexpensive satellite sensor data for accurate and dependable AGB and CS monitoring using non-destructive sampling techniques.</w:t>
      </w:r>
      <w:r w:rsidR="00922CFA">
        <w:rPr>
          <w:rFonts w:ascii="Times New Roman" w:eastAsiaTheme="minorEastAsia" w:hAnsi="Times New Roman" w:cs="Times New Roman"/>
          <w:iCs/>
          <w:color w:val="000000" w:themeColor="text1"/>
          <w:sz w:val="24"/>
          <w:szCs w:val="24"/>
        </w:rPr>
        <w:t xml:space="preserve"> This research helps to provide data on </w:t>
      </w:r>
      <w:r w:rsidR="00496D6A">
        <w:rPr>
          <w:rFonts w:ascii="Times New Roman" w:eastAsiaTheme="minorEastAsia" w:hAnsi="Times New Roman" w:cs="Times New Roman"/>
          <w:iCs/>
          <w:color w:val="000000" w:themeColor="text1"/>
          <w:sz w:val="24"/>
          <w:szCs w:val="24"/>
        </w:rPr>
        <w:t xml:space="preserve">sequestrated </w:t>
      </w:r>
      <w:r w:rsidR="00922CFA">
        <w:rPr>
          <w:rFonts w:ascii="Times New Roman" w:eastAsiaTheme="minorEastAsia" w:hAnsi="Times New Roman" w:cs="Times New Roman"/>
          <w:iCs/>
          <w:color w:val="000000" w:themeColor="text1"/>
          <w:sz w:val="24"/>
          <w:szCs w:val="24"/>
        </w:rPr>
        <w:t>carbon</w:t>
      </w:r>
      <w:r w:rsidR="00496D6A">
        <w:rPr>
          <w:rFonts w:ascii="Times New Roman" w:eastAsiaTheme="minorEastAsia" w:hAnsi="Times New Roman" w:cs="Times New Roman"/>
          <w:iCs/>
          <w:color w:val="000000" w:themeColor="text1"/>
          <w:sz w:val="24"/>
          <w:szCs w:val="24"/>
        </w:rPr>
        <w:t xml:space="preserve"> &amp; its linkage to climate change mitigation</w:t>
      </w:r>
      <w:r w:rsidR="00922CFA" w:rsidRPr="00922CFA">
        <w:rPr>
          <w:rFonts w:ascii="Times New Roman" w:eastAsiaTheme="minorEastAsia" w:hAnsi="Times New Roman" w:cs="Times New Roman"/>
          <w:iCs/>
          <w:color w:val="000000" w:themeColor="text1"/>
          <w:sz w:val="24"/>
          <w:szCs w:val="24"/>
        </w:rPr>
        <w:t>, sustainable forest management</w:t>
      </w:r>
      <w:r w:rsidR="00496D6A">
        <w:rPr>
          <w:rFonts w:ascii="Times New Roman" w:eastAsiaTheme="minorEastAsia" w:hAnsi="Times New Roman" w:cs="Times New Roman"/>
          <w:iCs/>
          <w:color w:val="000000" w:themeColor="text1"/>
          <w:sz w:val="24"/>
          <w:szCs w:val="24"/>
        </w:rPr>
        <w:t>,</w:t>
      </w:r>
      <w:r w:rsidR="00922CFA" w:rsidRPr="00922CFA">
        <w:rPr>
          <w:rFonts w:ascii="Times New Roman" w:eastAsiaTheme="minorEastAsia" w:hAnsi="Times New Roman" w:cs="Times New Roman"/>
          <w:iCs/>
          <w:color w:val="000000" w:themeColor="text1"/>
          <w:sz w:val="24"/>
          <w:szCs w:val="24"/>
        </w:rPr>
        <w:t xml:space="preserve"> land use </w:t>
      </w:r>
      <w:r w:rsidR="00922CFA">
        <w:rPr>
          <w:rFonts w:ascii="Times New Roman" w:eastAsiaTheme="minorEastAsia" w:hAnsi="Times New Roman" w:cs="Times New Roman"/>
          <w:iCs/>
          <w:color w:val="000000" w:themeColor="text1"/>
          <w:sz w:val="24"/>
          <w:szCs w:val="24"/>
        </w:rPr>
        <w:t>planning</w:t>
      </w:r>
      <w:r w:rsidR="00496D6A">
        <w:rPr>
          <w:rFonts w:ascii="Times New Roman" w:eastAsiaTheme="minorEastAsia" w:hAnsi="Times New Roman" w:cs="Times New Roman"/>
          <w:iCs/>
          <w:color w:val="000000" w:themeColor="text1"/>
          <w:sz w:val="24"/>
          <w:szCs w:val="24"/>
        </w:rPr>
        <w:t xml:space="preserve"> and biodiversity conservation. </w:t>
      </w:r>
      <w:r w:rsidR="00496D6A" w:rsidRPr="00496D6A">
        <w:rPr>
          <w:rFonts w:ascii="Times New Roman" w:eastAsiaTheme="minorEastAsia" w:hAnsi="Times New Roman" w:cs="Times New Roman"/>
          <w:iCs/>
          <w:color w:val="000000" w:themeColor="text1"/>
          <w:sz w:val="24"/>
          <w:szCs w:val="24"/>
        </w:rPr>
        <w:t>This approach is quite straightforward and can be applied to other hilly regions with co</w:t>
      </w:r>
      <w:r w:rsidR="00496D6A">
        <w:rPr>
          <w:rFonts w:ascii="Times New Roman" w:eastAsiaTheme="minorEastAsia" w:hAnsi="Times New Roman" w:cs="Times New Roman"/>
          <w:iCs/>
          <w:color w:val="000000" w:themeColor="text1"/>
          <w:sz w:val="24"/>
          <w:szCs w:val="24"/>
        </w:rPr>
        <w:t>mparable biophysical patterns.</w:t>
      </w:r>
    </w:p>
    <w:p w:rsidR="00AC53BF" w:rsidRDefault="00496D6A" w:rsidP="00AA5E81">
      <w:pPr>
        <w:jc w:val="both"/>
        <w:rPr>
          <w:rFonts w:ascii="Times New Roman" w:eastAsiaTheme="minorEastAsia" w:hAnsi="Times New Roman" w:cs="Times New Roman"/>
          <w:iCs/>
          <w:color w:val="000000" w:themeColor="text1"/>
          <w:sz w:val="24"/>
          <w:szCs w:val="24"/>
        </w:rPr>
      </w:pPr>
      <w:r w:rsidRPr="00496D6A">
        <w:rPr>
          <w:rFonts w:ascii="Times New Roman" w:eastAsiaTheme="minorEastAsia" w:hAnsi="Times New Roman" w:cs="Times New Roman"/>
          <w:iCs/>
          <w:color w:val="000000" w:themeColor="text1"/>
          <w:sz w:val="24"/>
          <w:szCs w:val="24"/>
        </w:rPr>
        <w:lastRenderedPageBreak/>
        <w:t xml:space="preserve">The findings of this study indicate that spectral texture indices should be used to assess future work, including the application of this data to other physiographical vegetation zones in various contexts. We also recommend using a very </w:t>
      </w:r>
      <w:r>
        <w:rPr>
          <w:rFonts w:ascii="Times New Roman" w:eastAsiaTheme="minorEastAsia" w:hAnsi="Times New Roman" w:cs="Times New Roman"/>
          <w:iCs/>
          <w:color w:val="000000" w:themeColor="text1"/>
          <w:sz w:val="24"/>
          <w:szCs w:val="24"/>
        </w:rPr>
        <w:t>large number of</w:t>
      </w:r>
      <w:r w:rsidRPr="00496D6A">
        <w:rPr>
          <w:rFonts w:ascii="Times New Roman" w:eastAsiaTheme="minorEastAsia" w:hAnsi="Times New Roman" w:cs="Times New Roman"/>
          <w:iCs/>
          <w:color w:val="000000" w:themeColor="text1"/>
          <w:sz w:val="24"/>
          <w:szCs w:val="24"/>
        </w:rPr>
        <w:t xml:space="preserve"> sample size when using this methodology to see if it lowers the estimation error.</w:t>
      </w:r>
    </w:p>
    <w:p w:rsidR="00C328F0" w:rsidRDefault="00C328F0" w:rsidP="00AA5E81">
      <w:pPr>
        <w:jc w:val="both"/>
        <w:rPr>
          <w:rFonts w:ascii="Times New Roman" w:eastAsiaTheme="minorEastAsia" w:hAnsi="Times New Roman" w:cs="Times New Roman"/>
          <w:iCs/>
          <w:color w:val="000000" w:themeColor="text1"/>
          <w:sz w:val="24"/>
          <w:szCs w:val="24"/>
        </w:rPr>
      </w:pPr>
    </w:p>
    <w:p w:rsidR="005A1278" w:rsidRPr="006B4A8A" w:rsidRDefault="005A1278" w:rsidP="005A1278">
      <w:pPr>
        <w:spacing w:line="276" w:lineRule="auto"/>
        <w:jc w:val="both"/>
        <w:rPr>
          <w:rFonts w:ascii="Times New Roman" w:eastAsiaTheme="minorEastAsia" w:hAnsi="Times New Roman" w:cs="Times New Roman"/>
          <w:b/>
          <w:bCs/>
          <w:iCs/>
          <w:color w:val="000000" w:themeColor="text1"/>
          <w:sz w:val="24"/>
          <w:szCs w:val="24"/>
        </w:rPr>
      </w:pPr>
      <w:r w:rsidRPr="006B4A8A">
        <w:rPr>
          <w:rFonts w:ascii="Times New Roman" w:eastAsiaTheme="minorEastAsia" w:hAnsi="Times New Roman" w:cs="Times New Roman"/>
          <w:b/>
          <w:bCs/>
          <w:iCs/>
          <w:color w:val="000000" w:themeColor="text1"/>
          <w:sz w:val="24"/>
          <w:szCs w:val="24"/>
        </w:rPr>
        <w:t>Acknowledgements</w:t>
      </w:r>
    </w:p>
    <w:p w:rsidR="005A1278" w:rsidRDefault="005A1278" w:rsidP="005A1278">
      <w:pPr>
        <w:spacing w:line="276"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We really appreciate the Forest Officer, </w:t>
      </w:r>
      <w:proofErr w:type="spellStart"/>
      <w:r>
        <w:rPr>
          <w:rFonts w:ascii="Times New Roman" w:eastAsiaTheme="minorEastAsia" w:hAnsi="Times New Roman" w:cs="Times New Roman"/>
          <w:iCs/>
          <w:color w:val="000000" w:themeColor="text1"/>
          <w:sz w:val="24"/>
          <w:szCs w:val="24"/>
        </w:rPr>
        <w:t>Upendra</w:t>
      </w:r>
      <w:proofErr w:type="spellEnd"/>
      <w:r>
        <w:rPr>
          <w:rFonts w:ascii="Times New Roman" w:eastAsiaTheme="minorEastAsia" w:hAnsi="Times New Roman" w:cs="Times New Roman"/>
          <w:iCs/>
          <w:color w:val="000000" w:themeColor="text1"/>
          <w:sz w:val="24"/>
          <w:szCs w:val="24"/>
        </w:rPr>
        <w:t xml:space="preserve"> </w:t>
      </w:r>
      <w:proofErr w:type="spellStart"/>
      <w:r>
        <w:rPr>
          <w:rFonts w:ascii="Times New Roman" w:eastAsiaTheme="minorEastAsia" w:hAnsi="Times New Roman" w:cs="Times New Roman"/>
          <w:iCs/>
          <w:color w:val="000000" w:themeColor="text1"/>
          <w:sz w:val="24"/>
          <w:szCs w:val="24"/>
        </w:rPr>
        <w:t>Aryal</w:t>
      </w:r>
      <w:proofErr w:type="spellEnd"/>
      <w:r>
        <w:rPr>
          <w:rFonts w:ascii="Times New Roman" w:eastAsiaTheme="minorEastAsia" w:hAnsi="Times New Roman" w:cs="Times New Roman"/>
          <w:iCs/>
          <w:color w:val="000000" w:themeColor="text1"/>
          <w:sz w:val="24"/>
          <w:szCs w:val="24"/>
        </w:rPr>
        <w:t xml:space="preserve"> from Division Forest Office, </w:t>
      </w:r>
      <w:proofErr w:type="spellStart"/>
      <w:r>
        <w:rPr>
          <w:rFonts w:ascii="Times New Roman" w:eastAsiaTheme="minorEastAsia" w:hAnsi="Times New Roman" w:cs="Times New Roman"/>
          <w:iCs/>
          <w:color w:val="000000" w:themeColor="text1"/>
          <w:sz w:val="24"/>
          <w:szCs w:val="24"/>
        </w:rPr>
        <w:t>Palpa</w:t>
      </w:r>
      <w:proofErr w:type="spellEnd"/>
      <w:r>
        <w:rPr>
          <w:rFonts w:ascii="Times New Roman" w:eastAsiaTheme="minorEastAsia" w:hAnsi="Times New Roman" w:cs="Times New Roman"/>
          <w:iCs/>
          <w:color w:val="000000" w:themeColor="text1"/>
          <w:sz w:val="24"/>
          <w:szCs w:val="24"/>
        </w:rPr>
        <w:t xml:space="preserve">, for providing the necessary </w:t>
      </w:r>
      <w:proofErr w:type="spellStart"/>
      <w:r>
        <w:rPr>
          <w:rFonts w:ascii="Times New Roman" w:eastAsiaTheme="minorEastAsia" w:hAnsi="Times New Roman" w:cs="Times New Roman"/>
          <w:iCs/>
          <w:color w:val="000000" w:themeColor="text1"/>
          <w:sz w:val="24"/>
          <w:szCs w:val="24"/>
        </w:rPr>
        <w:t>equipments</w:t>
      </w:r>
      <w:proofErr w:type="spellEnd"/>
      <w:r>
        <w:rPr>
          <w:rFonts w:ascii="Times New Roman" w:eastAsiaTheme="minorEastAsia" w:hAnsi="Times New Roman" w:cs="Times New Roman"/>
          <w:iCs/>
          <w:color w:val="000000" w:themeColor="text1"/>
          <w:sz w:val="24"/>
          <w:szCs w:val="24"/>
        </w:rPr>
        <w:t xml:space="preserve"> that were used in </w:t>
      </w:r>
      <w:ins w:id="334" w:author="acer" w:date="2024-08-15T14:44:00Z">
        <w:r w:rsidR="00E37CDD">
          <w:rPr>
            <w:rFonts w:ascii="Times New Roman" w:eastAsiaTheme="minorEastAsia" w:hAnsi="Times New Roman" w:cs="Times New Roman"/>
            <w:iCs/>
            <w:color w:val="000000" w:themeColor="text1"/>
            <w:sz w:val="24"/>
            <w:szCs w:val="24"/>
          </w:rPr>
          <w:t xml:space="preserve">the </w:t>
        </w:r>
      </w:ins>
      <w:r>
        <w:rPr>
          <w:rFonts w:ascii="Times New Roman" w:eastAsiaTheme="minorEastAsia" w:hAnsi="Times New Roman" w:cs="Times New Roman"/>
          <w:iCs/>
          <w:color w:val="000000" w:themeColor="text1"/>
          <w:sz w:val="24"/>
          <w:szCs w:val="24"/>
        </w:rPr>
        <w:t xml:space="preserve">field during data collection. We are also thankful to </w:t>
      </w:r>
      <w:proofErr w:type="spellStart"/>
      <w:r>
        <w:rPr>
          <w:rFonts w:ascii="Times New Roman" w:eastAsiaTheme="minorEastAsia" w:hAnsi="Times New Roman" w:cs="Times New Roman"/>
          <w:iCs/>
          <w:color w:val="000000" w:themeColor="text1"/>
          <w:sz w:val="24"/>
          <w:szCs w:val="24"/>
        </w:rPr>
        <w:t>Akikrit</w:t>
      </w:r>
      <w:proofErr w:type="spellEnd"/>
      <w:r>
        <w:rPr>
          <w:rFonts w:ascii="Times New Roman" w:eastAsiaTheme="minorEastAsia" w:hAnsi="Times New Roman" w:cs="Times New Roman"/>
          <w:iCs/>
          <w:color w:val="000000" w:themeColor="text1"/>
          <w:sz w:val="24"/>
          <w:szCs w:val="24"/>
        </w:rPr>
        <w:t xml:space="preserve"> </w:t>
      </w:r>
      <w:proofErr w:type="spellStart"/>
      <w:r>
        <w:rPr>
          <w:rFonts w:ascii="Times New Roman" w:eastAsiaTheme="minorEastAsia" w:hAnsi="Times New Roman" w:cs="Times New Roman"/>
          <w:iCs/>
          <w:color w:val="000000" w:themeColor="text1"/>
          <w:sz w:val="24"/>
          <w:szCs w:val="24"/>
        </w:rPr>
        <w:t>Shreenagar</w:t>
      </w:r>
      <w:proofErr w:type="spellEnd"/>
      <w:r>
        <w:rPr>
          <w:rFonts w:ascii="Times New Roman" w:eastAsiaTheme="minorEastAsia" w:hAnsi="Times New Roman" w:cs="Times New Roman"/>
          <w:iCs/>
          <w:color w:val="000000" w:themeColor="text1"/>
          <w:sz w:val="24"/>
          <w:szCs w:val="24"/>
        </w:rPr>
        <w:t xml:space="preserve"> </w:t>
      </w:r>
      <w:proofErr w:type="spellStart"/>
      <w:r>
        <w:rPr>
          <w:rFonts w:ascii="Times New Roman" w:eastAsiaTheme="minorEastAsia" w:hAnsi="Times New Roman" w:cs="Times New Roman"/>
          <w:iCs/>
          <w:color w:val="000000" w:themeColor="text1"/>
          <w:sz w:val="24"/>
          <w:szCs w:val="24"/>
        </w:rPr>
        <w:t>Parya-paryetan</w:t>
      </w:r>
      <w:proofErr w:type="spellEnd"/>
      <w:r>
        <w:rPr>
          <w:rFonts w:ascii="Times New Roman" w:eastAsiaTheme="minorEastAsia" w:hAnsi="Times New Roman" w:cs="Times New Roman"/>
          <w:iCs/>
          <w:color w:val="000000" w:themeColor="text1"/>
          <w:sz w:val="24"/>
          <w:szCs w:val="24"/>
        </w:rPr>
        <w:t xml:space="preserve"> Community Forest User Groups' President, </w:t>
      </w:r>
      <w:proofErr w:type="spellStart"/>
      <w:r>
        <w:rPr>
          <w:rFonts w:ascii="Times New Roman" w:eastAsiaTheme="minorEastAsia" w:hAnsi="Times New Roman" w:cs="Times New Roman"/>
          <w:iCs/>
          <w:color w:val="000000" w:themeColor="text1"/>
          <w:sz w:val="24"/>
          <w:szCs w:val="24"/>
        </w:rPr>
        <w:t>Sunita</w:t>
      </w:r>
      <w:proofErr w:type="spellEnd"/>
      <w:r>
        <w:rPr>
          <w:rFonts w:ascii="Times New Roman" w:eastAsiaTheme="minorEastAsia" w:hAnsi="Times New Roman" w:cs="Times New Roman"/>
          <w:iCs/>
          <w:color w:val="000000" w:themeColor="text1"/>
          <w:sz w:val="24"/>
          <w:szCs w:val="24"/>
        </w:rPr>
        <w:t xml:space="preserve"> Sharma for her consistent field guidance during the field work.</w:t>
      </w:r>
    </w:p>
    <w:p w:rsidR="00C328F0" w:rsidRDefault="00C328F0" w:rsidP="005A1278">
      <w:pPr>
        <w:spacing w:line="276" w:lineRule="auto"/>
        <w:jc w:val="both"/>
        <w:rPr>
          <w:rFonts w:ascii="Times New Roman" w:eastAsiaTheme="minorEastAsia" w:hAnsi="Times New Roman" w:cs="Times New Roman"/>
          <w:iCs/>
          <w:color w:val="000000" w:themeColor="text1"/>
          <w:sz w:val="24"/>
          <w:szCs w:val="24"/>
        </w:rPr>
      </w:pPr>
    </w:p>
    <w:p w:rsidR="005A1278" w:rsidRPr="00BE6C8E" w:rsidRDefault="005A1278" w:rsidP="005A1278">
      <w:pPr>
        <w:spacing w:line="276" w:lineRule="auto"/>
        <w:jc w:val="both"/>
        <w:rPr>
          <w:rFonts w:ascii="Times New Roman" w:eastAsiaTheme="minorEastAsia" w:hAnsi="Times New Roman" w:cs="Times New Roman"/>
          <w:b/>
          <w:bCs/>
          <w:iCs/>
          <w:color w:val="000000" w:themeColor="text1"/>
          <w:sz w:val="24"/>
          <w:szCs w:val="24"/>
        </w:rPr>
      </w:pPr>
      <w:r w:rsidRPr="00BE6C8E">
        <w:rPr>
          <w:rFonts w:ascii="Times New Roman" w:eastAsiaTheme="minorEastAsia" w:hAnsi="Times New Roman" w:cs="Times New Roman"/>
          <w:b/>
          <w:bCs/>
          <w:iCs/>
          <w:color w:val="000000" w:themeColor="text1"/>
          <w:sz w:val="24"/>
          <w:szCs w:val="24"/>
        </w:rPr>
        <w:t>Conflict of Interest</w:t>
      </w:r>
    </w:p>
    <w:p w:rsidR="005A1278" w:rsidRDefault="005A1278" w:rsidP="005A1278">
      <w:pPr>
        <w:spacing w:line="276"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The authors declare that they d</w:t>
      </w:r>
      <w:r w:rsidR="003A52B6">
        <w:rPr>
          <w:rFonts w:ascii="Times New Roman" w:eastAsiaTheme="minorEastAsia" w:hAnsi="Times New Roman" w:cs="Times New Roman"/>
          <w:iCs/>
          <w:color w:val="000000" w:themeColor="text1"/>
          <w:sz w:val="24"/>
          <w:szCs w:val="24"/>
        </w:rPr>
        <w:t>o not have any conflict of inter</w:t>
      </w:r>
      <w:r>
        <w:rPr>
          <w:rFonts w:ascii="Times New Roman" w:eastAsiaTheme="minorEastAsia" w:hAnsi="Times New Roman" w:cs="Times New Roman"/>
          <w:iCs/>
          <w:color w:val="000000" w:themeColor="text1"/>
          <w:sz w:val="24"/>
          <w:szCs w:val="24"/>
        </w:rPr>
        <w:t>est(s).</w:t>
      </w:r>
    </w:p>
    <w:p w:rsidR="00C328F0" w:rsidRDefault="00C328F0" w:rsidP="005A1278">
      <w:pPr>
        <w:spacing w:line="276" w:lineRule="auto"/>
        <w:jc w:val="both"/>
        <w:rPr>
          <w:rFonts w:ascii="Times New Roman" w:eastAsiaTheme="minorEastAsia" w:hAnsi="Times New Roman" w:cs="Times New Roman"/>
          <w:iCs/>
          <w:color w:val="000000" w:themeColor="text1"/>
          <w:sz w:val="24"/>
          <w:szCs w:val="24"/>
        </w:rPr>
      </w:pPr>
    </w:p>
    <w:p w:rsidR="00C328F0" w:rsidRPr="008815E6" w:rsidRDefault="00C328F0" w:rsidP="00C328F0">
      <w:pPr>
        <w:spacing w:line="276" w:lineRule="auto"/>
        <w:jc w:val="both"/>
        <w:rPr>
          <w:rFonts w:ascii="Times New Roman" w:eastAsiaTheme="minorEastAsia" w:hAnsi="Times New Roman" w:cs="Times New Roman"/>
          <w:b/>
          <w:bCs/>
          <w:iCs/>
          <w:color w:val="000000" w:themeColor="text1"/>
          <w:sz w:val="24"/>
          <w:szCs w:val="24"/>
        </w:rPr>
      </w:pPr>
      <w:r w:rsidRPr="008815E6">
        <w:rPr>
          <w:rFonts w:ascii="Times New Roman" w:eastAsiaTheme="minorEastAsia" w:hAnsi="Times New Roman" w:cs="Times New Roman"/>
          <w:b/>
          <w:bCs/>
          <w:iCs/>
          <w:color w:val="000000" w:themeColor="text1"/>
          <w:sz w:val="24"/>
          <w:szCs w:val="24"/>
        </w:rPr>
        <w:t>Data Availability Statement</w:t>
      </w:r>
    </w:p>
    <w:p w:rsidR="00E62C3A" w:rsidRDefault="00C328F0" w:rsidP="00C328F0">
      <w:pPr>
        <w:spacing w:line="276" w:lineRule="auto"/>
        <w:jc w:val="both"/>
        <w:rPr>
          <w:ins w:id="335" w:author="acer" w:date="2024-08-16T08:47:00Z"/>
          <w:rFonts w:ascii="Times New Roman" w:eastAsiaTheme="minorEastAsia" w:hAnsi="Times New Roman" w:cs="Times New Roman"/>
          <w:iCs/>
          <w:color w:val="000000" w:themeColor="text1"/>
          <w:sz w:val="24"/>
          <w:szCs w:val="24"/>
        </w:rPr>
      </w:pPr>
      <w:del w:id="336" w:author="acer" w:date="2024-08-16T08:48:00Z">
        <w:r w:rsidDel="00E62C3A">
          <w:rPr>
            <w:rFonts w:ascii="Times New Roman" w:eastAsiaTheme="minorEastAsia" w:hAnsi="Times New Roman" w:cs="Times New Roman"/>
            <w:iCs/>
            <w:color w:val="000000" w:themeColor="text1"/>
            <w:sz w:val="24"/>
            <w:szCs w:val="24"/>
          </w:rPr>
          <w:delText>In this</w:delText>
        </w:r>
        <w:r w:rsidRPr="008815E6" w:rsidDel="00E62C3A">
          <w:rPr>
            <w:rFonts w:ascii="Times New Roman" w:eastAsiaTheme="minorEastAsia" w:hAnsi="Times New Roman" w:cs="Times New Roman"/>
            <w:iCs/>
            <w:color w:val="000000" w:themeColor="text1"/>
            <w:sz w:val="24"/>
            <w:szCs w:val="24"/>
          </w:rPr>
          <w:delText xml:space="preserve"> paper, a</w:delText>
        </w:r>
      </w:del>
      <w:ins w:id="337" w:author="acer" w:date="2024-08-16T08:48:00Z">
        <w:r w:rsidR="00E62C3A">
          <w:rPr>
            <w:rFonts w:ascii="Times New Roman" w:eastAsiaTheme="minorEastAsia" w:hAnsi="Times New Roman" w:cs="Times New Roman"/>
            <w:iCs/>
            <w:color w:val="000000" w:themeColor="text1"/>
            <w:sz w:val="24"/>
            <w:szCs w:val="24"/>
          </w:rPr>
          <w:t>A</w:t>
        </w:r>
      </w:ins>
      <w:r w:rsidRPr="008815E6">
        <w:rPr>
          <w:rFonts w:ascii="Times New Roman" w:eastAsiaTheme="minorEastAsia" w:hAnsi="Times New Roman" w:cs="Times New Roman"/>
          <w:iCs/>
          <w:color w:val="000000" w:themeColor="text1"/>
          <w:sz w:val="24"/>
          <w:szCs w:val="24"/>
        </w:rPr>
        <w:t xml:space="preserve">ll the </w:t>
      </w:r>
      <w:r>
        <w:rPr>
          <w:rFonts w:ascii="Times New Roman" w:eastAsiaTheme="minorEastAsia" w:hAnsi="Times New Roman" w:cs="Times New Roman"/>
          <w:iCs/>
          <w:color w:val="000000" w:themeColor="text1"/>
          <w:sz w:val="24"/>
          <w:szCs w:val="24"/>
        </w:rPr>
        <w:t>data</w:t>
      </w:r>
      <w:r w:rsidRPr="008815E6">
        <w:rPr>
          <w:rFonts w:ascii="Times New Roman" w:eastAsiaTheme="minorEastAsia" w:hAnsi="Times New Roman" w:cs="Times New Roman"/>
          <w:iCs/>
          <w:color w:val="000000" w:themeColor="text1"/>
          <w:sz w:val="24"/>
          <w:szCs w:val="24"/>
        </w:rPr>
        <w:t xml:space="preserve"> required to assess the conclusions </w:t>
      </w:r>
      <w:r>
        <w:rPr>
          <w:rFonts w:ascii="Times New Roman" w:eastAsiaTheme="minorEastAsia" w:hAnsi="Times New Roman" w:cs="Times New Roman"/>
          <w:iCs/>
          <w:color w:val="000000" w:themeColor="text1"/>
          <w:sz w:val="24"/>
          <w:szCs w:val="24"/>
        </w:rPr>
        <w:t>for this study</w:t>
      </w:r>
      <w:ins w:id="338" w:author="acer" w:date="2024-08-16T08:48:00Z">
        <w:r w:rsidR="00E62C3A">
          <w:rPr>
            <w:rFonts w:ascii="Times New Roman" w:eastAsiaTheme="minorEastAsia" w:hAnsi="Times New Roman" w:cs="Times New Roman"/>
            <w:iCs/>
            <w:color w:val="000000" w:themeColor="text1"/>
            <w:sz w:val="24"/>
            <w:szCs w:val="24"/>
          </w:rPr>
          <w:t xml:space="preserve"> </w:t>
        </w:r>
      </w:ins>
      <w:bookmarkStart w:id="339" w:name="_GoBack"/>
      <w:bookmarkEnd w:id="339"/>
      <w:del w:id="340" w:author="acer" w:date="2024-08-16T08:48:00Z">
        <w:r w:rsidDel="00E62C3A">
          <w:rPr>
            <w:rFonts w:ascii="Times New Roman" w:eastAsiaTheme="minorEastAsia" w:hAnsi="Times New Roman" w:cs="Times New Roman"/>
            <w:iCs/>
            <w:color w:val="000000" w:themeColor="text1"/>
            <w:sz w:val="24"/>
            <w:szCs w:val="24"/>
          </w:rPr>
          <w:delText xml:space="preserve"> </w:delText>
        </w:r>
        <w:r w:rsidRPr="008815E6" w:rsidDel="00E62C3A">
          <w:rPr>
            <w:rFonts w:ascii="Times New Roman" w:eastAsiaTheme="minorEastAsia" w:hAnsi="Times New Roman" w:cs="Times New Roman"/>
            <w:iCs/>
            <w:color w:val="000000" w:themeColor="text1"/>
            <w:sz w:val="24"/>
            <w:szCs w:val="24"/>
          </w:rPr>
          <w:delText xml:space="preserve">are </w:delText>
        </w:r>
      </w:del>
      <w:del w:id="341" w:author="acer" w:date="2024-08-16T08:46:00Z">
        <w:r w:rsidRPr="008815E6" w:rsidDel="00E62C3A">
          <w:rPr>
            <w:rFonts w:ascii="Times New Roman" w:eastAsiaTheme="minorEastAsia" w:hAnsi="Times New Roman" w:cs="Times New Roman"/>
            <w:iCs/>
            <w:color w:val="000000" w:themeColor="text1"/>
            <w:sz w:val="24"/>
            <w:szCs w:val="24"/>
          </w:rPr>
          <w:delText>presented.</w:delText>
        </w:r>
        <w:r w:rsidDel="00E62C3A">
          <w:rPr>
            <w:rFonts w:ascii="Times New Roman" w:eastAsiaTheme="minorEastAsia" w:hAnsi="Times New Roman" w:cs="Times New Roman"/>
            <w:iCs/>
            <w:color w:val="000000" w:themeColor="text1"/>
            <w:sz w:val="24"/>
            <w:szCs w:val="24"/>
          </w:rPr>
          <w:delText xml:space="preserve"> Likewise, other</w:delText>
        </w:r>
        <w:r w:rsidR="00AB3584" w:rsidDel="00E62C3A">
          <w:rPr>
            <w:rFonts w:ascii="Times New Roman" w:eastAsiaTheme="minorEastAsia" w:hAnsi="Times New Roman" w:cs="Times New Roman"/>
            <w:iCs/>
            <w:color w:val="000000" w:themeColor="text1"/>
            <w:sz w:val="24"/>
            <w:szCs w:val="24"/>
          </w:rPr>
          <w:delText xml:space="preserve"> supportive &amp; required data will be</w:delText>
        </w:r>
        <w:r w:rsidR="008C0B01" w:rsidDel="00E62C3A">
          <w:rPr>
            <w:rFonts w:ascii="Times New Roman" w:eastAsiaTheme="minorEastAsia" w:hAnsi="Times New Roman" w:cs="Times New Roman"/>
            <w:iCs/>
            <w:color w:val="000000" w:themeColor="text1"/>
            <w:sz w:val="24"/>
            <w:szCs w:val="24"/>
          </w:rPr>
          <w:delText xml:space="preserve"> made available</w:delText>
        </w:r>
        <w:r w:rsidR="00AB3584" w:rsidDel="00E62C3A">
          <w:rPr>
            <w:rFonts w:ascii="Times New Roman" w:eastAsiaTheme="minorEastAsia" w:hAnsi="Times New Roman" w:cs="Times New Roman"/>
            <w:iCs/>
            <w:color w:val="000000" w:themeColor="text1"/>
            <w:sz w:val="24"/>
            <w:szCs w:val="24"/>
          </w:rPr>
          <w:delText xml:space="preserve"> </w:delText>
        </w:r>
        <w:r w:rsidDel="00E62C3A">
          <w:rPr>
            <w:rFonts w:ascii="Times New Roman" w:eastAsiaTheme="minorEastAsia" w:hAnsi="Times New Roman" w:cs="Times New Roman"/>
            <w:iCs/>
            <w:color w:val="000000" w:themeColor="text1"/>
            <w:sz w:val="24"/>
            <w:szCs w:val="24"/>
          </w:rPr>
          <w:delText>to the Journal as per the request.</w:delText>
        </w:r>
      </w:del>
      <w:ins w:id="342" w:author="acer" w:date="2024-08-16T08:46:00Z">
        <w:r w:rsidR="00E62C3A">
          <w:rPr>
            <w:rFonts w:ascii="Times New Roman" w:eastAsiaTheme="minorEastAsia" w:hAnsi="Times New Roman" w:cs="Times New Roman"/>
            <w:iCs/>
            <w:color w:val="000000" w:themeColor="text1"/>
            <w:sz w:val="24"/>
            <w:szCs w:val="24"/>
          </w:rPr>
          <w:t xml:space="preserve">are shared in public repository </w:t>
        </w:r>
      </w:ins>
      <w:ins w:id="343" w:author="acer" w:date="2024-08-16T08:47:00Z">
        <w:r w:rsidR="00E62C3A">
          <w:rPr>
            <w:rFonts w:ascii="Times New Roman" w:eastAsiaTheme="minorEastAsia" w:hAnsi="Times New Roman" w:cs="Times New Roman"/>
            <w:iCs/>
            <w:color w:val="000000" w:themeColor="text1"/>
            <w:sz w:val="24"/>
            <w:szCs w:val="24"/>
          </w:rPr>
          <w:t>through GitHub.com.</w:t>
        </w:r>
      </w:ins>
      <w:ins w:id="344" w:author="acer" w:date="2024-08-16T08:48:00Z">
        <w:r w:rsidR="00E62C3A">
          <w:rPr>
            <w:rFonts w:ascii="Times New Roman" w:eastAsiaTheme="minorEastAsia" w:hAnsi="Times New Roman" w:cs="Times New Roman"/>
            <w:iCs/>
            <w:color w:val="000000" w:themeColor="text1"/>
            <w:sz w:val="24"/>
            <w:szCs w:val="24"/>
          </w:rPr>
          <w:t xml:space="preserve"> </w:t>
        </w:r>
      </w:ins>
      <w:ins w:id="345" w:author="acer" w:date="2024-08-16T08:47:00Z">
        <w:r w:rsidR="00E62C3A">
          <w:rPr>
            <w:rFonts w:ascii="Times New Roman" w:eastAsiaTheme="minorEastAsia" w:hAnsi="Times New Roman" w:cs="Times New Roman"/>
            <w:iCs/>
            <w:color w:val="000000" w:themeColor="text1"/>
            <w:sz w:val="24"/>
            <w:szCs w:val="24"/>
          </w:rPr>
          <w:t>Through the following link all the data can be accessed.</w:t>
        </w:r>
      </w:ins>
    </w:p>
    <w:p w:rsidR="00E62C3A" w:rsidRDefault="00E62C3A" w:rsidP="00C328F0">
      <w:pPr>
        <w:spacing w:line="276" w:lineRule="auto"/>
        <w:jc w:val="both"/>
        <w:rPr>
          <w:rFonts w:ascii="Times New Roman" w:eastAsiaTheme="minorEastAsia" w:hAnsi="Times New Roman" w:cs="Times New Roman"/>
          <w:iCs/>
          <w:color w:val="000000" w:themeColor="text1"/>
          <w:sz w:val="24"/>
          <w:szCs w:val="24"/>
        </w:rPr>
      </w:pPr>
      <w:ins w:id="346" w:author="acer" w:date="2024-08-16T08:47:00Z">
        <w:r>
          <w:rPr>
            <w:rFonts w:ascii="Times New Roman" w:eastAsiaTheme="minorEastAsia" w:hAnsi="Times New Roman" w:cs="Times New Roman"/>
            <w:iCs/>
            <w:color w:val="000000" w:themeColor="text1"/>
            <w:sz w:val="24"/>
            <w:szCs w:val="24"/>
          </w:rPr>
          <w:fldChar w:fldCharType="begin"/>
        </w:r>
        <w:r>
          <w:rPr>
            <w:rFonts w:ascii="Times New Roman" w:eastAsiaTheme="minorEastAsia" w:hAnsi="Times New Roman" w:cs="Times New Roman"/>
            <w:iCs/>
            <w:color w:val="000000" w:themeColor="text1"/>
            <w:sz w:val="24"/>
            <w:szCs w:val="24"/>
          </w:rPr>
          <w:instrText xml:space="preserve"> HYPERLINK "</w:instrText>
        </w:r>
        <w:r w:rsidRPr="00E62C3A">
          <w:rPr>
            <w:rFonts w:ascii="Times New Roman" w:eastAsiaTheme="minorEastAsia" w:hAnsi="Times New Roman" w:cs="Times New Roman"/>
            <w:iCs/>
            <w:color w:val="000000" w:themeColor="text1"/>
            <w:sz w:val="24"/>
            <w:szCs w:val="24"/>
          </w:rPr>
          <w:instrText>https://github.com/bashyalsagar95/Modelling-and-Estimation-of-AGB-and-CS</w:instrText>
        </w:r>
        <w:r>
          <w:rPr>
            <w:rFonts w:ascii="Times New Roman" w:eastAsiaTheme="minorEastAsia" w:hAnsi="Times New Roman" w:cs="Times New Roman"/>
            <w:iCs/>
            <w:color w:val="000000" w:themeColor="text1"/>
            <w:sz w:val="24"/>
            <w:szCs w:val="24"/>
          </w:rPr>
          <w:instrText xml:space="preserve">" </w:instrText>
        </w:r>
        <w:r>
          <w:rPr>
            <w:rFonts w:ascii="Times New Roman" w:eastAsiaTheme="minorEastAsia" w:hAnsi="Times New Roman" w:cs="Times New Roman"/>
            <w:iCs/>
            <w:color w:val="000000" w:themeColor="text1"/>
            <w:sz w:val="24"/>
            <w:szCs w:val="24"/>
          </w:rPr>
          <w:fldChar w:fldCharType="separate"/>
        </w:r>
        <w:r w:rsidRPr="001F2D69">
          <w:rPr>
            <w:rStyle w:val="Hyperlink"/>
            <w:rFonts w:ascii="Times New Roman" w:eastAsiaTheme="minorEastAsia" w:hAnsi="Times New Roman" w:cs="Times New Roman"/>
            <w:iCs/>
            <w:sz w:val="24"/>
            <w:szCs w:val="24"/>
          </w:rPr>
          <w:t>https://github.com/bashyalsagar95/Modelling-and-Estimation-of-AGB-and-CS</w:t>
        </w:r>
        <w:r>
          <w:rPr>
            <w:rFonts w:ascii="Times New Roman" w:eastAsiaTheme="minorEastAsia" w:hAnsi="Times New Roman" w:cs="Times New Roman"/>
            <w:iCs/>
            <w:color w:val="000000" w:themeColor="text1"/>
            <w:sz w:val="24"/>
            <w:szCs w:val="24"/>
          </w:rPr>
          <w:fldChar w:fldCharType="end"/>
        </w:r>
        <w:r>
          <w:rPr>
            <w:rFonts w:ascii="Times New Roman" w:eastAsiaTheme="minorEastAsia" w:hAnsi="Times New Roman" w:cs="Times New Roman"/>
            <w:iCs/>
            <w:color w:val="000000" w:themeColor="text1"/>
            <w:sz w:val="24"/>
            <w:szCs w:val="24"/>
          </w:rPr>
          <w:t xml:space="preserve"> </w:t>
        </w:r>
      </w:ins>
    </w:p>
    <w:p w:rsidR="00C328F0" w:rsidRDefault="00C328F0" w:rsidP="005A1278">
      <w:pPr>
        <w:spacing w:line="276" w:lineRule="auto"/>
        <w:jc w:val="both"/>
        <w:rPr>
          <w:rFonts w:ascii="Times New Roman" w:eastAsiaTheme="minorEastAsia" w:hAnsi="Times New Roman" w:cs="Times New Roman"/>
          <w:iCs/>
          <w:color w:val="000000" w:themeColor="text1"/>
          <w:sz w:val="24"/>
          <w:szCs w:val="24"/>
        </w:rPr>
      </w:pPr>
    </w:p>
    <w:p w:rsidR="00A852B6" w:rsidRDefault="00B4205E" w:rsidP="00643949">
      <w:pPr>
        <w:spacing w:line="240" w:lineRule="auto"/>
        <w:jc w:val="both"/>
        <w:rPr>
          <w:rFonts w:ascii="Times New Roman" w:eastAsiaTheme="minorEastAsia" w:hAnsi="Times New Roman" w:cs="Times New Roman"/>
          <w:b/>
          <w:bCs/>
          <w:iCs/>
          <w:color w:val="000000" w:themeColor="text1"/>
          <w:sz w:val="24"/>
          <w:szCs w:val="24"/>
        </w:rPr>
      </w:pPr>
      <w:r w:rsidRPr="00B4205E">
        <w:rPr>
          <w:rFonts w:ascii="Times New Roman" w:eastAsiaTheme="minorEastAsia" w:hAnsi="Times New Roman" w:cs="Times New Roman"/>
          <w:b/>
          <w:bCs/>
          <w:iCs/>
          <w:color w:val="000000" w:themeColor="text1"/>
          <w:sz w:val="24"/>
          <w:szCs w:val="24"/>
        </w:rPr>
        <w:t>References</w:t>
      </w:r>
    </w:p>
    <w:p w:rsidR="00386929" w:rsidRPr="00385805" w:rsidRDefault="00F47CDB" w:rsidP="00385805">
      <w:pPr>
        <w:pStyle w:val="Bibliography"/>
        <w:jc w:val="both"/>
        <w:rPr>
          <w:rFonts w:ascii="Times New Roman" w:hAnsi="Times New Roman" w:cs="Times New Roman"/>
          <w:sz w:val="24"/>
          <w:szCs w:val="24"/>
        </w:rPr>
      </w:pPr>
      <w:r w:rsidRPr="00385805">
        <w:rPr>
          <w:rFonts w:ascii="Times New Roman" w:hAnsi="Times New Roman" w:cs="Times New Roman"/>
          <w:b/>
          <w:bCs/>
          <w:sz w:val="24"/>
          <w:szCs w:val="24"/>
        </w:rPr>
        <w:fldChar w:fldCharType="begin"/>
      </w:r>
      <w:r w:rsidR="00386929" w:rsidRPr="00385805">
        <w:rPr>
          <w:rFonts w:ascii="Times New Roman" w:hAnsi="Times New Roman" w:cs="Times New Roman"/>
          <w:b/>
          <w:bCs/>
          <w:sz w:val="24"/>
          <w:szCs w:val="24"/>
        </w:rPr>
        <w:instrText xml:space="preserve"> ADDIN ZOTERO_BIBL {"uncited":[],"omitted":[],"custom":[]} CSL_BIBLIOGRAPHY </w:instrText>
      </w:r>
      <w:r w:rsidRPr="00385805">
        <w:rPr>
          <w:rFonts w:ascii="Times New Roman" w:hAnsi="Times New Roman" w:cs="Times New Roman"/>
          <w:b/>
          <w:bCs/>
          <w:sz w:val="24"/>
          <w:szCs w:val="24"/>
        </w:rPr>
        <w:fldChar w:fldCharType="separate"/>
      </w:r>
      <w:r w:rsidR="00386929" w:rsidRPr="00385805">
        <w:rPr>
          <w:rFonts w:ascii="Times New Roman" w:hAnsi="Times New Roman" w:cs="Times New Roman"/>
          <w:sz w:val="24"/>
          <w:szCs w:val="24"/>
        </w:rPr>
        <w:t xml:space="preserve">1. </w:t>
      </w:r>
      <w:r w:rsidR="00386929" w:rsidRPr="00385805">
        <w:rPr>
          <w:rFonts w:ascii="Times New Roman" w:hAnsi="Times New Roman" w:cs="Times New Roman"/>
          <w:sz w:val="24"/>
          <w:szCs w:val="24"/>
        </w:rPr>
        <w:tab/>
        <w:t xml:space="preserve">Zafar, Z.; Mehmood, M.S.; Ahamad, M.I.; Chudhary, A.; Abbas, N.; Khan, A.R.; Zulqarnain, R.M.; Abdal, S. Trend Analysis of the Decadal Variations of Water Bodies and Land Use/Land Cover through MODIS Imagery: An in-Depth Study from Gilgit-Baltistan, Pakistan. </w:t>
      </w:r>
      <w:r w:rsidR="00386929" w:rsidRPr="00385805">
        <w:rPr>
          <w:rFonts w:ascii="Times New Roman" w:hAnsi="Times New Roman" w:cs="Times New Roman"/>
          <w:i/>
          <w:iCs/>
          <w:sz w:val="24"/>
          <w:szCs w:val="24"/>
        </w:rPr>
        <w:t>Water Supply</w:t>
      </w:r>
      <w:r w:rsidR="00386929" w:rsidRPr="00385805">
        <w:rPr>
          <w:rFonts w:ascii="Times New Roman" w:hAnsi="Times New Roman" w:cs="Times New Roman"/>
          <w:sz w:val="24"/>
          <w:szCs w:val="24"/>
        </w:rPr>
        <w:t xml:space="preserve"> </w:t>
      </w:r>
      <w:r w:rsidR="00386929" w:rsidRPr="00385805">
        <w:rPr>
          <w:rFonts w:ascii="Times New Roman" w:hAnsi="Times New Roman" w:cs="Times New Roman"/>
          <w:b/>
          <w:bCs/>
          <w:sz w:val="24"/>
          <w:szCs w:val="24"/>
        </w:rPr>
        <w:t>2021</w:t>
      </w:r>
      <w:r w:rsidR="00386929" w:rsidRPr="00385805">
        <w:rPr>
          <w:rFonts w:ascii="Times New Roman" w:hAnsi="Times New Roman" w:cs="Times New Roman"/>
          <w:sz w:val="24"/>
          <w:szCs w:val="24"/>
        </w:rPr>
        <w:t xml:space="preserve">, </w:t>
      </w:r>
      <w:r w:rsidR="00386929" w:rsidRPr="00385805">
        <w:rPr>
          <w:rFonts w:ascii="Times New Roman" w:hAnsi="Times New Roman" w:cs="Times New Roman"/>
          <w:i/>
          <w:iCs/>
          <w:sz w:val="24"/>
          <w:szCs w:val="24"/>
        </w:rPr>
        <w:t>21</w:t>
      </w:r>
      <w:r w:rsidR="00386929" w:rsidRPr="00385805">
        <w:rPr>
          <w:rFonts w:ascii="Times New Roman" w:hAnsi="Times New Roman" w:cs="Times New Roman"/>
          <w:sz w:val="24"/>
          <w:szCs w:val="24"/>
        </w:rPr>
        <w:t>, 927–940, doi:10.2166/ws.2020.355.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 </w:t>
      </w:r>
      <w:r w:rsidRPr="00385805">
        <w:rPr>
          <w:rFonts w:ascii="Times New Roman" w:hAnsi="Times New Roman" w:cs="Times New Roman"/>
          <w:sz w:val="24"/>
          <w:szCs w:val="24"/>
        </w:rPr>
        <w:tab/>
        <w:t xml:space="preserve">Mehmood, M.S.; Zafar, Z.; Sajjad, M.; Hussain, S.; Zhai, S.; Qin, Y. Time Series Analyses and Forecasting of Surface Urban Heat Island Intensity Using ARIMA Model in Punjab, Pakistan. </w:t>
      </w:r>
      <w:r w:rsidRPr="00385805">
        <w:rPr>
          <w:rFonts w:ascii="Times New Roman" w:hAnsi="Times New Roman" w:cs="Times New Roman"/>
          <w:i/>
          <w:iCs/>
          <w:sz w:val="24"/>
          <w:szCs w:val="24"/>
        </w:rPr>
        <w:t>Land</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12</w:t>
      </w:r>
      <w:r w:rsidRPr="00385805">
        <w:rPr>
          <w:rFonts w:ascii="Times New Roman" w:hAnsi="Times New Roman" w:cs="Times New Roman"/>
          <w:sz w:val="24"/>
          <w:szCs w:val="24"/>
        </w:rPr>
        <w:t>, 142, doi:10.3390/land12010142.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 </w:t>
      </w:r>
      <w:r w:rsidRPr="00385805">
        <w:rPr>
          <w:rFonts w:ascii="Times New Roman" w:hAnsi="Times New Roman" w:cs="Times New Roman"/>
          <w:sz w:val="24"/>
          <w:szCs w:val="24"/>
        </w:rPr>
        <w:tab/>
        <w:t xml:space="preserve">Zafar, Z.; Sajid Mehmood, M.; Shiyan, Z.; Zubair, M.; Sajjad, M.; Yaochen, Q. Fostering Deep Learning Approaches to Evaluate the Impact of Urbanization on Vegetation and Future Prospects. </w:t>
      </w:r>
      <w:r w:rsidRPr="00385805">
        <w:rPr>
          <w:rFonts w:ascii="Times New Roman" w:hAnsi="Times New Roman" w:cs="Times New Roman"/>
          <w:i/>
          <w:iCs/>
          <w:sz w:val="24"/>
          <w:szCs w:val="24"/>
        </w:rPr>
        <w:t>Ecol. Indic.</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146</w:t>
      </w:r>
      <w:r w:rsidRPr="00385805">
        <w:rPr>
          <w:rFonts w:ascii="Times New Roman" w:hAnsi="Times New Roman" w:cs="Times New Roman"/>
          <w:sz w:val="24"/>
          <w:szCs w:val="24"/>
        </w:rPr>
        <w:t>, 109788, doi:10.1016/j.ecolind.2022.109788.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 </w:t>
      </w:r>
      <w:r w:rsidRPr="00385805">
        <w:rPr>
          <w:rFonts w:ascii="Times New Roman" w:hAnsi="Times New Roman" w:cs="Times New Roman"/>
          <w:sz w:val="24"/>
          <w:szCs w:val="24"/>
        </w:rPr>
        <w:tab/>
        <w:t xml:space="preserve">Zafar, Z.; Zubair, M.; Zha, Y.; Fahd, S.; Ahmad Nadeem, A. Performance Assessment of Machine Learning Algorithms for Mapping of Land Use/Land Cover Using Remote Sensing Data. </w:t>
      </w:r>
      <w:r w:rsidRPr="00385805">
        <w:rPr>
          <w:rFonts w:ascii="Times New Roman" w:hAnsi="Times New Roman" w:cs="Times New Roman"/>
          <w:i/>
          <w:iCs/>
          <w:sz w:val="24"/>
          <w:szCs w:val="24"/>
        </w:rPr>
        <w:t>Egypt. J. Remote Sens. Space Sci.</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27</w:t>
      </w:r>
      <w:r w:rsidRPr="00385805">
        <w:rPr>
          <w:rFonts w:ascii="Times New Roman" w:hAnsi="Times New Roman" w:cs="Times New Roman"/>
          <w:sz w:val="24"/>
          <w:szCs w:val="24"/>
        </w:rPr>
        <w:t>, 216–226, doi:10.1016/j.ejrs.2024.03.003.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 </w:t>
      </w:r>
      <w:r w:rsidRPr="00385805">
        <w:rPr>
          <w:rFonts w:ascii="Times New Roman" w:hAnsi="Times New Roman" w:cs="Times New Roman"/>
          <w:sz w:val="24"/>
          <w:szCs w:val="24"/>
        </w:rPr>
        <w:tab/>
        <w:t xml:space="preserve">Pan, Y.; Birdsey, R.A.; Phillips, O.L.; Jackson, R.B. The Structure, Distribution, and Biomass of the World’s Forests. </w:t>
      </w:r>
      <w:r w:rsidRPr="00385805">
        <w:rPr>
          <w:rFonts w:ascii="Times New Roman" w:hAnsi="Times New Roman" w:cs="Times New Roman"/>
          <w:i/>
          <w:iCs/>
          <w:sz w:val="24"/>
          <w:szCs w:val="24"/>
        </w:rPr>
        <w:t>Annu. Rev. Ecol. Evol. Syst.</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44</w:t>
      </w:r>
      <w:r w:rsidRPr="00385805">
        <w:rPr>
          <w:rFonts w:ascii="Times New Roman" w:hAnsi="Times New Roman" w:cs="Times New Roman"/>
          <w:sz w:val="24"/>
          <w:szCs w:val="24"/>
        </w:rPr>
        <w:t>, 593–622, doi:10.1146/annurev-ecolsys-110512-135914.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lastRenderedPageBreak/>
        <w:t xml:space="preserve">6. </w:t>
      </w:r>
      <w:r w:rsidRPr="00385805">
        <w:rPr>
          <w:rFonts w:ascii="Times New Roman" w:hAnsi="Times New Roman" w:cs="Times New Roman"/>
          <w:sz w:val="24"/>
          <w:szCs w:val="24"/>
        </w:rPr>
        <w:tab/>
        <w:t xml:space="preserve">Duncanson, L.; Armston, J.; Disney, M.; Avitabile, V.; Barbier, N.; Calders, K.; Carter, S.; Chave, J.; Herold, M.; Crowther, T.W.; et al. The Importance of Consistent Global Forest Aboveground Biomass Product Validation. </w:t>
      </w:r>
      <w:r w:rsidRPr="00385805">
        <w:rPr>
          <w:rFonts w:ascii="Times New Roman" w:hAnsi="Times New Roman" w:cs="Times New Roman"/>
          <w:i/>
          <w:iCs/>
          <w:sz w:val="24"/>
          <w:szCs w:val="24"/>
        </w:rPr>
        <w:t>Surv. Geophys.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40</w:t>
      </w:r>
      <w:r w:rsidRPr="00385805">
        <w:rPr>
          <w:rFonts w:ascii="Times New Roman" w:hAnsi="Times New Roman" w:cs="Times New Roman"/>
          <w:sz w:val="24"/>
          <w:szCs w:val="24"/>
        </w:rPr>
        <w:t>, 979–999, doi:10.1007/s10712-019-09538-8.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 </w:t>
      </w:r>
      <w:r w:rsidRPr="00385805">
        <w:rPr>
          <w:rFonts w:ascii="Times New Roman" w:hAnsi="Times New Roman" w:cs="Times New Roman"/>
          <w:sz w:val="24"/>
          <w:szCs w:val="24"/>
        </w:rPr>
        <w:tab/>
        <w:t xml:space="preserve">Chinembiri, T.S.; Bronsveld, M.C.; Rossiter, D.G.; Dube, T. The Precision of C Stock Estimation in the Ludhikola Watershed Using Model-Based and Design-Based Approaches. </w:t>
      </w:r>
      <w:r w:rsidRPr="00385805">
        <w:rPr>
          <w:rFonts w:ascii="Times New Roman" w:hAnsi="Times New Roman" w:cs="Times New Roman"/>
          <w:i/>
          <w:iCs/>
          <w:sz w:val="24"/>
          <w:szCs w:val="24"/>
        </w:rPr>
        <w:t>Nat. Resour.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22</w:t>
      </w:r>
      <w:r w:rsidRPr="00385805">
        <w:rPr>
          <w:rFonts w:ascii="Times New Roman" w:hAnsi="Times New Roman" w:cs="Times New Roman"/>
          <w:sz w:val="24"/>
          <w:szCs w:val="24"/>
        </w:rPr>
        <w:t>, 297–309, doi:10.1007/s11053-013-9216-6.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8. </w:t>
      </w:r>
      <w:r w:rsidRPr="00385805">
        <w:rPr>
          <w:rFonts w:ascii="Times New Roman" w:hAnsi="Times New Roman" w:cs="Times New Roman"/>
          <w:sz w:val="24"/>
          <w:szCs w:val="24"/>
        </w:rPr>
        <w:tab/>
        <w:t xml:space="preserve">Güneralp, İ.; Filippi, A.M.; Randall, J. Estimation of Floodplain Aboveground Biomass Using Multispectral Remote Sensing and Nonparametric Modeling. </w:t>
      </w:r>
      <w:r w:rsidRPr="00385805">
        <w:rPr>
          <w:rFonts w:ascii="Times New Roman" w:hAnsi="Times New Roman" w:cs="Times New Roman"/>
          <w:i/>
          <w:iCs/>
          <w:sz w:val="24"/>
          <w:szCs w:val="24"/>
        </w:rPr>
        <w:t>Int. J. Appl. Earth Obs. Geoinformation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33</w:t>
      </w:r>
      <w:r w:rsidRPr="00385805">
        <w:rPr>
          <w:rFonts w:ascii="Times New Roman" w:hAnsi="Times New Roman" w:cs="Times New Roman"/>
          <w:sz w:val="24"/>
          <w:szCs w:val="24"/>
        </w:rPr>
        <w:t>, 119–126.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9. </w:t>
      </w:r>
      <w:r w:rsidRPr="00385805">
        <w:rPr>
          <w:rFonts w:ascii="Times New Roman" w:hAnsi="Times New Roman" w:cs="Times New Roman"/>
          <w:sz w:val="24"/>
          <w:szCs w:val="24"/>
        </w:rPr>
        <w:tab/>
        <w:t xml:space="preserve">Basuki, T.M.; Van Laake, P.E.; Skidmore, A.K.; Hussin, Y.A. Allometric Equations for Estimating the Above-Ground Biomass in Tropical Lowland Dipterocarp Forests. </w:t>
      </w:r>
      <w:r w:rsidRPr="00385805">
        <w:rPr>
          <w:rFonts w:ascii="Times New Roman" w:hAnsi="Times New Roman" w:cs="Times New Roman"/>
          <w:i/>
          <w:iCs/>
          <w:sz w:val="24"/>
          <w:szCs w:val="24"/>
        </w:rPr>
        <w:t>For. Ecol. Manag.</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257</w:t>
      </w:r>
      <w:r w:rsidRPr="00385805">
        <w:rPr>
          <w:rFonts w:ascii="Times New Roman" w:hAnsi="Times New Roman" w:cs="Times New Roman"/>
          <w:sz w:val="24"/>
          <w:szCs w:val="24"/>
        </w:rPr>
        <w:t>, 1684–1694.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10. </w:t>
      </w:r>
      <w:r w:rsidRPr="00385805">
        <w:rPr>
          <w:rFonts w:ascii="Times New Roman" w:hAnsi="Times New Roman" w:cs="Times New Roman"/>
          <w:sz w:val="24"/>
          <w:szCs w:val="24"/>
        </w:rPr>
        <w:tab/>
        <w:t xml:space="preserve">Gibbs, H.K.; Brown, S.; Niles, J.O.; Foley, J.A. Monitoring and Estimating Tropical Forest Carbon Stocks: Making REDD a Reality. </w:t>
      </w:r>
      <w:r w:rsidRPr="00385805">
        <w:rPr>
          <w:rFonts w:ascii="Times New Roman" w:hAnsi="Times New Roman" w:cs="Times New Roman"/>
          <w:i/>
          <w:iCs/>
          <w:sz w:val="24"/>
          <w:szCs w:val="24"/>
        </w:rPr>
        <w:t>Environ. Res. Lett.</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w:t>
      </w:r>
      <w:r w:rsidRPr="00385805">
        <w:rPr>
          <w:rFonts w:ascii="Times New Roman" w:hAnsi="Times New Roman" w:cs="Times New Roman"/>
          <w:sz w:val="24"/>
          <w:szCs w:val="24"/>
        </w:rPr>
        <w:t>, 045023, doi:10.1088/1748-9326/2/4/045023.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11. </w:t>
      </w:r>
      <w:r w:rsidRPr="00385805">
        <w:rPr>
          <w:rFonts w:ascii="Times New Roman" w:hAnsi="Times New Roman" w:cs="Times New Roman"/>
          <w:sz w:val="24"/>
          <w:szCs w:val="24"/>
        </w:rPr>
        <w:tab/>
        <w:t xml:space="preserve">Brown, S.; Lugo, A.E. Biomass of Tropical Forests: A New Estimate Based on Forest Volumes. </w:t>
      </w:r>
      <w:r w:rsidRPr="00385805">
        <w:rPr>
          <w:rFonts w:ascii="Times New Roman" w:hAnsi="Times New Roman" w:cs="Times New Roman"/>
          <w:i/>
          <w:iCs/>
          <w:sz w:val="24"/>
          <w:szCs w:val="24"/>
        </w:rPr>
        <w:t>Science</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1984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223</w:t>
      </w:r>
      <w:r w:rsidRPr="00385805">
        <w:rPr>
          <w:rFonts w:ascii="Times New Roman" w:hAnsi="Times New Roman" w:cs="Times New Roman"/>
          <w:sz w:val="24"/>
          <w:szCs w:val="24"/>
        </w:rPr>
        <w:t>, 1290–1293, doi:10.1126/science.223.4642.1290.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12. </w:t>
      </w:r>
      <w:r w:rsidRPr="00385805">
        <w:rPr>
          <w:rFonts w:ascii="Times New Roman" w:hAnsi="Times New Roman" w:cs="Times New Roman"/>
          <w:sz w:val="24"/>
          <w:szCs w:val="24"/>
        </w:rPr>
        <w:tab/>
        <w:t xml:space="preserve">Methods for Estimating Above-Ground Biomass. In </w:t>
      </w:r>
      <w:r w:rsidRPr="00385805">
        <w:rPr>
          <w:rFonts w:ascii="Times New Roman" w:hAnsi="Times New Roman" w:cs="Times New Roman"/>
          <w:i/>
          <w:iCs/>
          <w:sz w:val="24"/>
          <w:szCs w:val="24"/>
        </w:rPr>
        <w:t>Carbon Inventory Methods Handbook for Greenhouse Gas Inventory, Carbon Mitigation and Roundwood Production Projects</w:t>
      </w:r>
      <w:r w:rsidRPr="00385805">
        <w:rPr>
          <w:rFonts w:ascii="Times New Roman" w:hAnsi="Times New Roman" w:cs="Times New Roman"/>
          <w:sz w:val="24"/>
          <w:szCs w:val="24"/>
        </w:rPr>
        <w:t>; Ravindranath, N.H., Ostwald, M., Eds.; Advances in Global Change Research; Springer Netherlands: Dordrecht, 2008; pp. 113–147 ISBN 978-1-4020-6547-7.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13. </w:t>
      </w:r>
      <w:r w:rsidRPr="00385805">
        <w:rPr>
          <w:rFonts w:ascii="Times New Roman" w:hAnsi="Times New Roman" w:cs="Times New Roman"/>
          <w:sz w:val="24"/>
          <w:szCs w:val="24"/>
        </w:rPr>
        <w:tab/>
        <w:t xml:space="preserve">Rosillo-Calle, F.; Woods, J. </w:t>
      </w:r>
      <w:r w:rsidRPr="00385805">
        <w:rPr>
          <w:rFonts w:ascii="Times New Roman" w:hAnsi="Times New Roman" w:cs="Times New Roman"/>
          <w:i/>
          <w:iCs/>
          <w:sz w:val="24"/>
          <w:szCs w:val="24"/>
        </w:rPr>
        <w:t>The Biomass Assessment Handbook</w:t>
      </w:r>
      <w:r w:rsidRPr="00385805">
        <w:rPr>
          <w:rFonts w:ascii="Times New Roman" w:hAnsi="Times New Roman" w:cs="Times New Roman"/>
          <w:sz w:val="24"/>
          <w:szCs w:val="24"/>
        </w:rPr>
        <w:t>; Routledge, 2012;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14. </w:t>
      </w:r>
      <w:r w:rsidRPr="00385805">
        <w:rPr>
          <w:rFonts w:ascii="Times New Roman" w:hAnsi="Times New Roman" w:cs="Times New Roman"/>
          <w:sz w:val="24"/>
          <w:szCs w:val="24"/>
        </w:rPr>
        <w:tab/>
        <w:t xml:space="preserve">Tiwari, K.; Narine, L.L. A Comparison of Machine Learning and Geostatistical Approaches for Mapping Forest Canopy Height over the Southeastern US Using ICESat-2.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14</w:t>
      </w:r>
      <w:r w:rsidRPr="00385805">
        <w:rPr>
          <w:rFonts w:ascii="Times New Roman" w:hAnsi="Times New Roman" w:cs="Times New Roman"/>
          <w:sz w:val="24"/>
          <w:szCs w:val="24"/>
        </w:rPr>
        <w:t>, 5651.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15. </w:t>
      </w:r>
      <w:r w:rsidRPr="00385805">
        <w:rPr>
          <w:rFonts w:ascii="Times New Roman" w:hAnsi="Times New Roman" w:cs="Times New Roman"/>
          <w:sz w:val="24"/>
          <w:szCs w:val="24"/>
        </w:rPr>
        <w:tab/>
        <w:t xml:space="preserve">Lu, D. The Potential and Challenge of Remote Sensing‐based Biomass Estimation.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27</w:t>
      </w:r>
      <w:r w:rsidRPr="00385805">
        <w:rPr>
          <w:rFonts w:ascii="Times New Roman" w:hAnsi="Times New Roman" w:cs="Times New Roman"/>
          <w:sz w:val="24"/>
          <w:szCs w:val="24"/>
        </w:rPr>
        <w:t>, 1297–1328, doi:10.1080/01431160500486732.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16. </w:t>
      </w:r>
      <w:r w:rsidRPr="00385805">
        <w:rPr>
          <w:rFonts w:ascii="Times New Roman" w:hAnsi="Times New Roman" w:cs="Times New Roman"/>
          <w:sz w:val="24"/>
          <w:szCs w:val="24"/>
        </w:rPr>
        <w:tab/>
        <w:t xml:space="preserve">Murthy, M.S.R.; Wesselman, S.; Gilani, H. </w:t>
      </w:r>
      <w:r w:rsidRPr="00385805">
        <w:rPr>
          <w:rFonts w:ascii="Times New Roman" w:hAnsi="Times New Roman" w:cs="Times New Roman"/>
          <w:i/>
          <w:iCs/>
          <w:sz w:val="24"/>
          <w:szCs w:val="24"/>
        </w:rPr>
        <w:t>Multi-Scale Forest Biomass Assessment and Monitoring in the Hindu Kush Himalayan Region: A Geospatial Perspective.</w:t>
      </w:r>
      <w:r w:rsidRPr="00385805">
        <w:rPr>
          <w:rFonts w:ascii="Times New Roman" w:hAnsi="Times New Roman" w:cs="Times New Roman"/>
          <w:sz w:val="24"/>
          <w:szCs w:val="24"/>
        </w:rPr>
        <w:t>; International Centre for Integrated Mountain Development (ICIMOD), 2015;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17. </w:t>
      </w:r>
      <w:r w:rsidRPr="00385805">
        <w:rPr>
          <w:rFonts w:ascii="Times New Roman" w:hAnsi="Times New Roman" w:cs="Times New Roman"/>
          <w:sz w:val="24"/>
          <w:szCs w:val="24"/>
        </w:rPr>
        <w:tab/>
        <w:t xml:space="preserve">Dong, J.; Kaufmann, R.K.; Myneni, R.B.; Tucker, C.J.; Kauppi, P.E.; Liski, J.; Buermann, W.; Alexeyev, V.; Hughes, M.K. Remote Sensing Estimates of Boreal and Temperate Forest Woody Biomass: Carbon Pools, Sources, and Sinks.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84</w:t>
      </w:r>
      <w:r w:rsidRPr="00385805">
        <w:rPr>
          <w:rFonts w:ascii="Times New Roman" w:hAnsi="Times New Roman" w:cs="Times New Roman"/>
          <w:sz w:val="24"/>
          <w:szCs w:val="24"/>
        </w:rPr>
        <w:t>, 393–410.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18. </w:t>
      </w:r>
      <w:r w:rsidRPr="00385805">
        <w:rPr>
          <w:rFonts w:ascii="Times New Roman" w:hAnsi="Times New Roman" w:cs="Times New Roman"/>
          <w:sz w:val="24"/>
          <w:szCs w:val="24"/>
        </w:rPr>
        <w:tab/>
        <w:t xml:space="preserve">Nandy, S.; Ghosh, S.; Kushwaha, S.P.S.; Senthil Kumar, A. Remote Sensing-Based Forest Biomass Assessment in Northwest Himalayan Landscape. In </w:t>
      </w:r>
      <w:r w:rsidRPr="00385805">
        <w:rPr>
          <w:rFonts w:ascii="Times New Roman" w:hAnsi="Times New Roman" w:cs="Times New Roman"/>
          <w:i/>
          <w:iCs/>
          <w:sz w:val="24"/>
          <w:szCs w:val="24"/>
        </w:rPr>
        <w:t>Remote Sensing of Northwest Himalayan Ecosystems</w:t>
      </w:r>
      <w:r w:rsidRPr="00385805">
        <w:rPr>
          <w:rFonts w:ascii="Times New Roman" w:hAnsi="Times New Roman" w:cs="Times New Roman"/>
          <w:sz w:val="24"/>
          <w:szCs w:val="24"/>
        </w:rPr>
        <w:t>; Navalgund, R.R., Kumar, A.S., Nandy, S., Eds.; Springer Singapore: Singapore, 2019; pp. 285–311 ISBN 9789811321276.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19. </w:t>
      </w:r>
      <w:r w:rsidRPr="00385805">
        <w:rPr>
          <w:rFonts w:ascii="Times New Roman" w:hAnsi="Times New Roman" w:cs="Times New Roman"/>
          <w:sz w:val="24"/>
          <w:szCs w:val="24"/>
        </w:rPr>
        <w:tab/>
        <w:t xml:space="preserve">Foody, G.M.; Boyd, D.S.; Cutler, M.E. Predictive Relations of Tropical Forest Biomass from Landsat TM Data and Their Transferability between Regions.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85</w:t>
      </w:r>
      <w:r w:rsidRPr="00385805">
        <w:rPr>
          <w:rFonts w:ascii="Times New Roman" w:hAnsi="Times New Roman" w:cs="Times New Roman"/>
          <w:sz w:val="24"/>
          <w:szCs w:val="24"/>
        </w:rPr>
        <w:t>, 463–474.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20. </w:t>
      </w:r>
      <w:r w:rsidRPr="00385805">
        <w:rPr>
          <w:rFonts w:ascii="Times New Roman" w:hAnsi="Times New Roman" w:cs="Times New Roman"/>
          <w:sz w:val="24"/>
          <w:szCs w:val="24"/>
        </w:rPr>
        <w:tab/>
        <w:t xml:space="preserve">Lu, D. Aboveground Biomass Estimation Using Landsat TM Data in the Brazilian Amazon.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2005</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26</w:t>
      </w:r>
      <w:r w:rsidRPr="00385805">
        <w:rPr>
          <w:rFonts w:ascii="Times New Roman" w:hAnsi="Times New Roman" w:cs="Times New Roman"/>
          <w:sz w:val="24"/>
          <w:szCs w:val="24"/>
        </w:rPr>
        <w:t>, 2509–2525, doi:10.1080/01431160500142145.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21. </w:t>
      </w:r>
      <w:r w:rsidRPr="00385805">
        <w:rPr>
          <w:rFonts w:ascii="Times New Roman" w:hAnsi="Times New Roman" w:cs="Times New Roman"/>
          <w:sz w:val="24"/>
          <w:szCs w:val="24"/>
        </w:rPr>
        <w:tab/>
        <w:t xml:space="preserve">Powell, S.L.; Cohen, W.B.; Healey, S.P.; Kennedy, R.E.; Moisen, G.G.; Pierce, K.B.; Ohmann, J.L. Quantification of Live Aboveground Forest Biomass Dynamics with Landsat Time-Series and Field Inventory Data: A Comparison of Empirical Modeling Approaches.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114</w:t>
      </w:r>
      <w:r w:rsidRPr="00385805">
        <w:rPr>
          <w:rFonts w:ascii="Times New Roman" w:hAnsi="Times New Roman" w:cs="Times New Roman"/>
          <w:sz w:val="24"/>
          <w:szCs w:val="24"/>
        </w:rPr>
        <w:t>, 1053–1068.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lastRenderedPageBreak/>
        <w:t xml:space="preserve">22. </w:t>
      </w:r>
      <w:r w:rsidRPr="00385805">
        <w:rPr>
          <w:rFonts w:ascii="Times New Roman" w:hAnsi="Times New Roman" w:cs="Times New Roman"/>
          <w:sz w:val="24"/>
          <w:szCs w:val="24"/>
        </w:rPr>
        <w:tab/>
        <w:t xml:space="preserve">Steininger, M.K. Satellite Estimation of Tropical Secondary Forest Above-Ground Biomass: Data from Brazil and Bolivia.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21</w:t>
      </w:r>
      <w:r w:rsidRPr="00385805">
        <w:rPr>
          <w:rFonts w:ascii="Times New Roman" w:hAnsi="Times New Roman" w:cs="Times New Roman"/>
          <w:sz w:val="24"/>
          <w:szCs w:val="24"/>
        </w:rPr>
        <w:t>, 1139–1157, doi:10.1080/014311600210119.</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23. </w:t>
      </w:r>
      <w:r w:rsidRPr="00385805">
        <w:rPr>
          <w:rFonts w:ascii="Times New Roman" w:hAnsi="Times New Roman" w:cs="Times New Roman"/>
          <w:sz w:val="24"/>
          <w:szCs w:val="24"/>
        </w:rPr>
        <w:tab/>
        <w:t xml:space="preserve">Astola, H.; Häme, T.; Sirro, L.; Molinier, M.; Kilpi, J. Comparison of Sentinel-2 and Landsat 8 Imagery for Forest Variable Prediction in Boreal Region.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223</w:t>
      </w:r>
      <w:r w:rsidRPr="00385805">
        <w:rPr>
          <w:rFonts w:ascii="Times New Roman" w:hAnsi="Times New Roman" w:cs="Times New Roman"/>
          <w:sz w:val="24"/>
          <w:szCs w:val="24"/>
        </w:rPr>
        <w:t>, 257–273.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24. </w:t>
      </w:r>
      <w:r w:rsidRPr="00385805">
        <w:rPr>
          <w:rFonts w:ascii="Times New Roman" w:hAnsi="Times New Roman" w:cs="Times New Roman"/>
          <w:sz w:val="24"/>
          <w:szCs w:val="24"/>
        </w:rPr>
        <w:tab/>
        <w:t xml:space="preserve">Castro Gomez, M.G. Joint Use of Sentinel-1 and Sentinel-2 for Land Cover Classification: A Machine Learning Approach. </w:t>
      </w:r>
      <w:r w:rsidRPr="00385805">
        <w:rPr>
          <w:rFonts w:ascii="Times New Roman" w:hAnsi="Times New Roman" w:cs="Times New Roman"/>
          <w:i/>
          <w:iCs/>
          <w:sz w:val="24"/>
          <w:szCs w:val="24"/>
        </w:rPr>
        <w:t>Lund Univ. GEM Thesis Ser.</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2017</w:t>
      </w:r>
      <w:r w:rsidRPr="00385805">
        <w:rPr>
          <w:rFonts w:ascii="Times New Roman" w:hAnsi="Times New Roman" w:cs="Times New Roman"/>
          <w:sz w:val="24"/>
          <w:szCs w:val="24"/>
        </w:rPr>
        <w:t>.</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25. </w:t>
      </w:r>
      <w:r w:rsidRPr="00385805">
        <w:rPr>
          <w:rFonts w:ascii="Times New Roman" w:hAnsi="Times New Roman" w:cs="Times New Roman"/>
          <w:sz w:val="24"/>
          <w:szCs w:val="24"/>
        </w:rPr>
        <w:tab/>
        <w:t xml:space="preserve">Shoko, C.; Mutanga, O. Examining the Strength of the Newly-Launched Sentinel 2 MSI Sensor in Detecting and Discriminating Subtle Differences between C3 and C4 Grass Species. </w:t>
      </w:r>
      <w:r w:rsidRPr="00385805">
        <w:rPr>
          <w:rFonts w:ascii="Times New Roman" w:hAnsi="Times New Roman" w:cs="Times New Roman"/>
          <w:i/>
          <w:iCs/>
          <w:sz w:val="24"/>
          <w:szCs w:val="24"/>
        </w:rPr>
        <w:t>ISPRS J. Photogramm.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129</w:t>
      </w:r>
      <w:r w:rsidRPr="00385805">
        <w:rPr>
          <w:rFonts w:ascii="Times New Roman" w:hAnsi="Times New Roman" w:cs="Times New Roman"/>
          <w:sz w:val="24"/>
          <w:szCs w:val="24"/>
        </w:rPr>
        <w:t>, 32–40.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26. </w:t>
      </w:r>
      <w:r w:rsidRPr="00385805">
        <w:rPr>
          <w:rFonts w:ascii="Times New Roman" w:hAnsi="Times New Roman" w:cs="Times New Roman"/>
          <w:sz w:val="24"/>
          <w:szCs w:val="24"/>
        </w:rPr>
        <w:tab/>
        <w:t xml:space="preserve">Castillo, J.A.A.; Apan, A.A.; Maraseni, T.N.; Salmo III, S.G. Estimation and Mapping of Above-Ground Biomass of Mangrove Forests and Their Replacement Land Uses in the Philippines Using Sentinel Imagery. </w:t>
      </w:r>
      <w:r w:rsidRPr="00385805">
        <w:rPr>
          <w:rFonts w:ascii="Times New Roman" w:hAnsi="Times New Roman" w:cs="Times New Roman"/>
          <w:i/>
          <w:iCs/>
          <w:sz w:val="24"/>
          <w:szCs w:val="24"/>
        </w:rPr>
        <w:t>ISPRS J. Photogramm.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134</w:t>
      </w:r>
      <w:r w:rsidRPr="00385805">
        <w:rPr>
          <w:rFonts w:ascii="Times New Roman" w:hAnsi="Times New Roman" w:cs="Times New Roman"/>
          <w:sz w:val="24"/>
          <w:szCs w:val="24"/>
        </w:rPr>
        <w:t>, 70–85.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27. </w:t>
      </w:r>
      <w:r w:rsidRPr="00385805">
        <w:rPr>
          <w:rFonts w:ascii="Times New Roman" w:hAnsi="Times New Roman" w:cs="Times New Roman"/>
          <w:sz w:val="24"/>
          <w:szCs w:val="24"/>
        </w:rPr>
        <w:tab/>
        <w:t xml:space="preserve">Pandit, S.; Tsuyuki, S.; Dube, T. Estimating Above-Ground Biomass in Sub-Tropical Buffer Zone Community Forests, Nepal, Using Sentinel 2 Data.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2018</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10</w:t>
      </w:r>
      <w:r w:rsidRPr="00385805">
        <w:rPr>
          <w:rFonts w:ascii="Times New Roman" w:hAnsi="Times New Roman" w:cs="Times New Roman"/>
          <w:sz w:val="24"/>
          <w:szCs w:val="24"/>
        </w:rPr>
        <w:t>, 601.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28. </w:t>
      </w:r>
      <w:r w:rsidRPr="00385805">
        <w:rPr>
          <w:rFonts w:ascii="Times New Roman" w:hAnsi="Times New Roman" w:cs="Times New Roman"/>
          <w:sz w:val="24"/>
          <w:szCs w:val="24"/>
        </w:rPr>
        <w:tab/>
        <w:t xml:space="preserve">Dang, A.T.N.; Nandy, S.; Srinet, R.; Luong, N.V.; Ghosh, S.; Kumar, A.S. Forest Aboveground Biomass Estimation Using Machine Learning Regression Algorithm in Yok Don National Park, Vietnam. </w:t>
      </w:r>
      <w:r w:rsidRPr="00385805">
        <w:rPr>
          <w:rFonts w:ascii="Times New Roman" w:hAnsi="Times New Roman" w:cs="Times New Roman"/>
          <w:i/>
          <w:iCs/>
          <w:sz w:val="24"/>
          <w:szCs w:val="24"/>
        </w:rPr>
        <w:t>Ecol. Inform.</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50</w:t>
      </w:r>
      <w:r w:rsidRPr="00385805">
        <w:rPr>
          <w:rFonts w:ascii="Times New Roman" w:hAnsi="Times New Roman" w:cs="Times New Roman"/>
          <w:sz w:val="24"/>
          <w:szCs w:val="24"/>
        </w:rPr>
        <w:t>, 24–32.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29. </w:t>
      </w:r>
      <w:r w:rsidRPr="00385805">
        <w:rPr>
          <w:rFonts w:ascii="Times New Roman" w:hAnsi="Times New Roman" w:cs="Times New Roman"/>
          <w:sz w:val="24"/>
          <w:szCs w:val="24"/>
        </w:rPr>
        <w:tab/>
        <w:t xml:space="preserve">Li, C.; Zhou, L.; Xu, W. Estimating Aboveground Biomass Using Sentinel-2 MSI Data and Ensemble Algorithms for Grassland in the Shengjin Lake Wetland, China.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2021</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13</w:t>
      </w:r>
      <w:r w:rsidRPr="00385805">
        <w:rPr>
          <w:rFonts w:ascii="Times New Roman" w:hAnsi="Times New Roman" w:cs="Times New Roman"/>
          <w:sz w:val="24"/>
          <w:szCs w:val="24"/>
        </w:rPr>
        <w:t>, 1595.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30. </w:t>
      </w:r>
      <w:r w:rsidRPr="00385805">
        <w:rPr>
          <w:rFonts w:ascii="Times New Roman" w:hAnsi="Times New Roman" w:cs="Times New Roman"/>
          <w:sz w:val="24"/>
          <w:szCs w:val="24"/>
        </w:rPr>
        <w:tab/>
        <w:t xml:space="preserve">Poudel, A.; Shrestha, H.L.; Mahat, N.; Sharma, G.; Aryal, S.; Kalakheti, R.; Lamsal, B. Modeling and Mapping of Aboveground Biomass and Carbon Stock Using Sentinel-2 Imagery in Chure Region, Nepal. </w:t>
      </w:r>
      <w:r w:rsidRPr="00385805">
        <w:rPr>
          <w:rFonts w:ascii="Times New Roman" w:hAnsi="Times New Roman" w:cs="Times New Roman"/>
          <w:i/>
          <w:iCs/>
          <w:sz w:val="24"/>
          <w:szCs w:val="24"/>
        </w:rPr>
        <w:t>Int. J. For.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2023</w:t>
      </w:r>
      <w:r w:rsidRPr="00385805">
        <w:rPr>
          <w:rFonts w:ascii="Times New Roman" w:hAnsi="Times New Roman" w:cs="Times New Roman"/>
          <w:sz w:val="24"/>
          <w:szCs w:val="24"/>
        </w:rPr>
        <w:t>.</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31. </w:t>
      </w:r>
      <w:r w:rsidRPr="00385805">
        <w:rPr>
          <w:rFonts w:ascii="Times New Roman" w:hAnsi="Times New Roman" w:cs="Times New Roman"/>
          <w:sz w:val="24"/>
          <w:szCs w:val="24"/>
        </w:rPr>
        <w:tab/>
        <w:t xml:space="preserve">DHM </w:t>
      </w:r>
      <w:r w:rsidRPr="00385805">
        <w:rPr>
          <w:rFonts w:ascii="Times New Roman" w:hAnsi="Times New Roman" w:cs="Times New Roman"/>
          <w:i/>
          <w:iCs/>
          <w:sz w:val="24"/>
          <w:szCs w:val="24"/>
        </w:rPr>
        <w:t>Observed Climate Trend Analysis of Nepal  (1971-2014)</w:t>
      </w:r>
      <w:r w:rsidRPr="00385805">
        <w:rPr>
          <w:rFonts w:ascii="Times New Roman" w:hAnsi="Times New Roman" w:cs="Times New Roman"/>
          <w:sz w:val="24"/>
          <w:szCs w:val="24"/>
        </w:rPr>
        <w:t>; Ministry of Population and Environment, Department of  Hydrology and Meteorology: Kathmandu, Nepal, 2017; p. 87;.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32. </w:t>
      </w:r>
      <w:r w:rsidRPr="00385805">
        <w:rPr>
          <w:rFonts w:ascii="Times New Roman" w:hAnsi="Times New Roman" w:cs="Times New Roman"/>
          <w:sz w:val="24"/>
          <w:szCs w:val="24"/>
        </w:rPr>
        <w:tab/>
        <w:t>DOF Guideline for Inventory of Community Forests 2004.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33. </w:t>
      </w:r>
      <w:r w:rsidRPr="00385805">
        <w:rPr>
          <w:rFonts w:ascii="Times New Roman" w:hAnsi="Times New Roman" w:cs="Times New Roman"/>
          <w:sz w:val="24"/>
          <w:szCs w:val="24"/>
        </w:rPr>
        <w:tab/>
        <w:t xml:space="preserve">Chave, J.; Andalo, C.; Brown, S.; Cairns, M.A.; Chambers, J.Q.; Eamus, D.; Fölster, H.; Fromard, F.; Higuchi, N.; Kira, T.; et al. Tree Allometry and Improved Estimation of Carbon Stocks and Balance in Tropical Forests. </w:t>
      </w:r>
      <w:r w:rsidRPr="00385805">
        <w:rPr>
          <w:rFonts w:ascii="Times New Roman" w:hAnsi="Times New Roman" w:cs="Times New Roman"/>
          <w:i/>
          <w:iCs/>
          <w:sz w:val="24"/>
          <w:szCs w:val="24"/>
        </w:rPr>
        <w:t>Oecologia</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2005</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145</w:t>
      </w:r>
      <w:r w:rsidRPr="00385805">
        <w:rPr>
          <w:rFonts w:ascii="Times New Roman" w:hAnsi="Times New Roman" w:cs="Times New Roman"/>
          <w:sz w:val="24"/>
          <w:szCs w:val="24"/>
        </w:rPr>
        <w:t>, 87–99, doi:10.1007/s00442-005-0100-x.</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34. </w:t>
      </w:r>
      <w:r w:rsidRPr="00385805">
        <w:rPr>
          <w:rFonts w:ascii="Times New Roman" w:hAnsi="Times New Roman" w:cs="Times New Roman"/>
          <w:sz w:val="24"/>
          <w:szCs w:val="24"/>
        </w:rPr>
        <w:tab/>
        <w:t xml:space="preserve">Jackson, J.K. </w:t>
      </w:r>
      <w:r w:rsidRPr="00385805">
        <w:rPr>
          <w:rFonts w:ascii="Times New Roman" w:hAnsi="Times New Roman" w:cs="Times New Roman"/>
          <w:i/>
          <w:iCs/>
          <w:sz w:val="24"/>
          <w:szCs w:val="24"/>
        </w:rPr>
        <w:t>MANUAL OF AFFORESTATION IN NEPAL</w:t>
      </w:r>
      <w:r w:rsidRPr="00385805">
        <w:rPr>
          <w:rFonts w:ascii="Times New Roman" w:hAnsi="Times New Roman" w:cs="Times New Roman"/>
          <w:sz w:val="24"/>
          <w:szCs w:val="24"/>
        </w:rPr>
        <w:t>; 2nd ed.; Forest Research and Survey Center, Ministry of Forests and Soil Conservation: Kathmandu, Nepal, 1994; Vol. 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35. </w:t>
      </w:r>
      <w:r w:rsidRPr="00385805">
        <w:rPr>
          <w:rFonts w:ascii="Times New Roman" w:hAnsi="Times New Roman" w:cs="Times New Roman"/>
          <w:sz w:val="24"/>
          <w:szCs w:val="24"/>
        </w:rPr>
        <w:tab/>
        <w:t>GON Forest Carbon Measurement Guideline, 2011 2011.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36. </w:t>
      </w:r>
      <w:r w:rsidRPr="00385805">
        <w:rPr>
          <w:rFonts w:ascii="Times New Roman" w:hAnsi="Times New Roman" w:cs="Times New Roman"/>
          <w:sz w:val="24"/>
          <w:szCs w:val="24"/>
        </w:rPr>
        <w:tab/>
        <w:t xml:space="preserve">Gitelson, A.A.; Merzlyak, M.N. Remote Estimation of Chlorophyll Content in Higher Plant Leaves.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18</w:t>
      </w:r>
      <w:r w:rsidRPr="00385805">
        <w:rPr>
          <w:rFonts w:ascii="Times New Roman" w:hAnsi="Times New Roman" w:cs="Times New Roman"/>
          <w:sz w:val="24"/>
          <w:szCs w:val="24"/>
        </w:rPr>
        <w:t>, 2691–2697, doi:10.1080/014311697217558.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37. </w:t>
      </w:r>
      <w:r w:rsidRPr="00385805">
        <w:rPr>
          <w:rFonts w:ascii="Times New Roman" w:hAnsi="Times New Roman" w:cs="Times New Roman"/>
          <w:sz w:val="24"/>
          <w:szCs w:val="24"/>
        </w:rPr>
        <w:tab/>
        <w:t xml:space="preserve">Rouse, J.W.; Haas, R.H.; Schell, J.A.; Deering, D.W. Monitoring Vegetation Systems in the Great Plains with ERTS. </w:t>
      </w:r>
      <w:r w:rsidRPr="00385805">
        <w:rPr>
          <w:rFonts w:ascii="Times New Roman" w:hAnsi="Times New Roman" w:cs="Times New Roman"/>
          <w:i/>
          <w:iCs/>
          <w:sz w:val="24"/>
          <w:szCs w:val="24"/>
        </w:rPr>
        <w:t>NASA Spec Publ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1974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351</w:t>
      </w:r>
      <w:r w:rsidRPr="00385805">
        <w:rPr>
          <w:rFonts w:ascii="Times New Roman" w:hAnsi="Times New Roman" w:cs="Times New Roman"/>
          <w:sz w:val="24"/>
          <w:szCs w:val="24"/>
        </w:rPr>
        <w:t>, 309.</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38. </w:t>
      </w:r>
      <w:r w:rsidRPr="00385805">
        <w:rPr>
          <w:rFonts w:ascii="Times New Roman" w:hAnsi="Times New Roman" w:cs="Times New Roman"/>
          <w:sz w:val="24"/>
          <w:szCs w:val="24"/>
        </w:rPr>
        <w:tab/>
        <w:t xml:space="preserve">Tucker, C.J. Red and Photographic Infrared Linear Combinations for Monitoring Vegetation.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1979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w:t>
      </w:r>
      <w:r w:rsidRPr="00385805">
        <w:rPr>
          <w:rFonts w:ascii="Times New Roman" w:hAnsi="Times New Roman" w:cs="Times New Roman"/>
          <w:sz w:val="24"/>
          <w:szCs w:val="24"/>
        </w:rPr>
        <w:t>, 127–150.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39. </w:t>
      </w:r>
      <w:r w:rsidRPr="00385805">
        <w:rPr>
          <w:rFonts w:ascii="Times New Roman" w:hAnsi="Times New Roman" w:cs="Times New Roman"/>
          <w:sz w:val="24"/>
          <w:szCs w:val="24"/>
        </w:rPr>
        <w:tab/>
        <w:t xml:space="preserve">Jordan, C.F. Derivation of Leaf‐Area Index from Quality of Light on the Forest Floor. </w:t>
      </w:r>
      <w:r w:rsidRPr="00385805">
        <w:rPr>
          <w:rFonts w:ascii="Times New Roman" w:hAnsi="Times New Roman" w:cs="Times New Roman"/>
          <w:i/>
          <w:iCs/>
          <w:sz w:val="24"/>
          <w:szCs w:val="24"/>
        </w:rPr>
        <w:t>Ecology</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1969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50</w:t>
      </w:r>
      <w:r w:rsidRPr="00385805">
        <w:rPr>
          <w:rFonts w:ascii="Times New Roman" w:hAnsi="Times New Roman" w:cs="Times New Roman"/>
          <w:sz w:val="24"/>
          <w:szCs w:val="24"/>
        </w:rPr>
        <w:t>, 663–666, doi:10.2307/1936256.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40. </w:t>
      </w:r>
      <w:r w:rsidRPr="00385805">
        <w:rPr>
          <w:rFonts w:ascii="Times New Roman" w:hAnsi="Times New Roman" w:cs="Times New Roman"/>
          <w:sz w:val="24"/>
          <w:szCs w:val="24"/>
        </w:rPr>
        <w:tab/>
        <w:t xml:space="preserve">Gao, B. NDWI—A Normalized Difference Water Index for Remote Sensing of Vegetation Liquid Water from Space.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58</w:t>
      </w:r>
      <w:r w:rsidRPr="00385805">
        <w:rPr>
          <w:rFonts w:ascii="Times New Roman" w:hAnsi="Times New Roman" w:cs="Times New Roman"/>
          <w:sz w:val="24"/>
          <w:szCs w:val="24"/>
        </w:rPr>
        <w:t>, 257–266, doi:10.1016/S0034-4257(96)00067-3.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lastRenderedPageBreak/>
        <w:t xml:space="preserve">41. </w:t>
      </w:r>
      <w:r w:rsidRPr="00385805">
        <w:rPr>
          <w:rFonts w:ascii="Times New Roman" w:hAnsi="Times New Roman" w:cs="Times New Roman"/>
          <w:sz w:val="24"/>
          <w:szCs w:val="24"/>
        </w:rPr>
        <w:tab/>
        <w:t xml:space="preserve">McFEETERS, S.K. The Use of the Normalized Difference Water Index (NDWI) in the Delineation of Open Water Features.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17</w:t>
      </w:r>
      <w:r w:rsidRPr="00385805">
        <w:rPr>
          <w:rFonts w:ascii="Times New Roman" w:hAnsi="Times New Roman" w:cs="Times New Roman"/>
          <w:sz w:val="24"/>
          <w:szCs w:val="24"/>
        </w:rPr>
        <w:t>, 1425–1432, doi:10.1080/01431169608948714.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42. </w:t>
      </w:r>
      <w:r w:rsidRPr="00385805">
        <w:rPr>
          <w:rFonts w:ascii="Times New Roman" w:hAnsi="Times New Roman" w:cs="Times New Roman"/>
          <w:sz w:val="24"/>
          <w:szCs w:val="24"/>
        </w:rPr>
        <w:tab/>
        <w:t xml:space="preserve">Roujean, J.-L.; Breon, F.-M. Estimating PAR Absorbed by Vegetation from Bidirectional Reflectance Measurements.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1995</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51</w:t>
      </w:r>
      <w:r w:rsidRPr="00385805">
        <w:rPr>
          <w:rFonts w:ascii="Times New Roman" w:hAnsi="Times New Roman" w:cs="Times New Roman"/>
          <w:sz w:val="24"/>
          <w:szCs w:val="24"/>
        </w:rPr>
        <w:t>, 375–384.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43. </w:t>
      </w:r>
      <w:r w:rsidRPr="00385805">
        <w:rPr>
          <w:rFonts w:ascii="Times New Roman" w:hAnsi="Times New Roman" w:cs="Times New Roman"/>
          <w:sz w:val="24"/>
          <w:szCs w:val="24"/>
        </w:rPr>
        <w:tab/>
        <w:t xml:space="preserve">Gitelson, A.A. Wide Dynamic Range Vegetation Index for Remote Quantification of Biophysical Characteristics of Vegetation. </w:t>
      </w:r>
      <w:r w:rsidRPr="00385805">
        <w:rPr>
          <w:rFonts w:ascii="Times New Roman" w:hAnsi="Times New Roman" w:cs="Times New Roman"/>
          <w:i/>
          <w:iCs/>
          <w:sz w:val="24"/>
          <w:szCs w:val="24"/>
        </w:rPr>
        <w:t>J. Plant Physiol.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161</w:t>
      </w:r>
      <w:r w:rsidRPr="00385805">
        <w:rPr>
          <w:rFonts w:ascii="Times New Roman" w:hAnsi="Times New Roman" w:cs="Times New Roman"/>
          <w:sz w:val="24"/>
          <w:szCs w:val="24"/>
        </w:rPr>
        <w:t>, 165–173.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44. </w:t>
      </w:r>
      <w:r w:rsidRPr="00385805">
        <w:rPr>
          <w:rFonts w:ascii="Times New Roman" w:hAnsi="Times New Roman" w:cs="Times New Roman"/>
          <w:sz w:val="24"/>
          <w:szCs w:val="24"/>
        </w:rPr>
        <w:tab/>
        <w:t xml:space="preserve">Gitelson, A.A.; Kaufman, Y.J.; Stark, R.; Rundquist, D. Novel Algorithms for Remote Estimation of Vegetation Fraction.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80</w:t>
      </w:r>
      <w:r w:rsidRPr="00385805">
        <w:rPr>
          <w:rFonts w:ascii="Times New Roman" w:hAnsi="Times New Roman" w:cs="Times New Roman"/>
          <w:sz w:val="24"/>
          <w:szCs w:val="24"/>
        </w:rPr>
        <w:t>, 76–87.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45. </w:t>
      </w:r>
      <w:r w:rsidRPr="00385805">
        <w:rPr>
          <w:rFonts w:ascii="Times New Roman" w:hAnsi="Times New Roman" w:cs="Times New Roman"/>
          <w:sz w:val="24"/>
          <w:szCs w:val="24"/>
        </w:rPr>
        <w:tab/>
        <w:t xml:space="preserve">Bannari, A.; Morin, D.; Bonn, F.; Huete, A.R. A Review of Vegetation Indices. </w:t>
      </w:r>
      <w:r w:rsidRPr="00385805">
        <w:rPr>
          <w:rFonts w:ascii="Times New Roman" w:hAnsi="Times New Roman" w:cs="Times New Roman"/>
          <w:i/>
          <w:iCs/>
          <w:sz w:val="24"/>
          <w:szCs w:val="24"/>
        </w:rPr>
        <w:t>Remote Sens. Rev.</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1995</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13</w:t>
      </w:r>
      <w:r w:rsidRPr="00385805">
        <w:rPr>
          <w:rFonts w:ascii="Times New Roman" w:hAnsi="Times New Roman" w:cs="Times New Roman"/>
          <w:sz w:val="24"/>
          <w:szCs w:val="24"/>
        </w:rPr>
        <w:t>, 95–120, doi:10.1080/02757259509532298.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46. </w:t>
      </w:r>
      <w:r w:rsidRPr="00385805">
        <w:rPr>
          <w:rFonts w:ascii="Times New Roman" w:hAnsi="Times New Roman" w:cs="Times New Roman"/>
          <w:sz w:val="24"/>
          <w:szCs w:val="24"/>
        </w:rPr>
        <w:tab/>
        <w:t xml:space="preserve">Huete, A.; Didan, K.; Miura, T.; Rodriguez, E.P.; Gao, X.; Ferreira, L.G. Overview of the Radiometric and Biophysical Performance of the MODIS Vegetation Indices.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83</w:t>
      </w:r>
      <w:r w:rsidRPr="00385805">
        <w:rPr>
          <w:rFonts w:ascii="Times New Roman" w:hAnsi="Times New Roman" w:cs="Times New Roman"/>
          <w:sz w:val="24"/>
          <w:szCs w:val="24"/>
        </w:rPr>
        <w:t>, 195–213.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47. </w:t>
      </w:r>
      <w:r w:rsidRPr="00385805">
        <w:rPr>
          <w:rFonts w:ascii="Times New Roman" w:hAnsi="Times New Roman" w:cs="Times New Roman"/>
          <w:sz w:val="24"/>
          <w:szCs w:val="24"/>
        </w:rPr>
        <w:tab/>
        <w:t xml:space="preserve">Crippen, R.E. Calculating the Vegetation Index Faster.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34</w:t>
      </w:r>
      <w:r w:rsidRPr="00385805">
        <w:rPr>
          <w:rFonts w:ascii="Times New Roman" w:hAnsi="Times New Roman" w:cs="Times New Roman"/>
          <w:sz w:val="24"/>
          <w:szCs w:val="24"/>
        </w:rPr>
        <w:t>, 71–73.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48. </w:t>
      </w:r>
      <w:r w:rsidRPr="00385805">
        <w:rPr>
          <w:rFonts w:ascii="Times New Roman" w:hAnsi="Times New Roman" w:cs="Times New Roman"/>
          <w:sz w:val="24"/>
          <w:szCs w:val="24"/>
        </w:rPr>
        <w:tab/>
        <w:t xml:space="preserve">Goel, N.S.; Qin, W. Influences of Canopy Architecture on Relationships between Various Vegetation Indices and LAI and Fpar: A Computer Simulation. </w:t>
      </w:r>
      <w:r w:rsidRPr="00385805">
        <w:rPr>
          <w:rFonts w:ascii="Times New Roman" w:hAnsi="Times New Roman" w:cs="Times New Roman"/>
          <w:i/>
          <w:iCs/>
          <w:sz w:val="24"/>
          <w:szCs w:val="24"/>
        </w:rPr>
        <w:t>Remote Sens. Rev.</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10</w:t>
      </w:r>
      <w:r w:rsidRPr="00385805">
        <w:rPr>
          <w:rFonts w:ascii="Times New Roman" w:hAnsi="Times New Roman" w:cs="Times New Roman"/>
          <w:sz w:val="24"/>
          <w:szCs w:val="24"/>
        </w:rPr>
        <w:t>, 309–347, doi:10.1080/02757259409532252.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49. </w:t>
      </w:r>
      <w:r w:rsidRPr="00385805">
        <w:rPr>
          <w:rFonts w:ascii="Times New Roman" w:hAnsi="Times New Roman" w:cs="Times New Roman"/>
          <w:sz w:val="24"/>
          <w:szCs w:val="24"/>
        </w:rPr>
        <w:tab/>
        <w:t xml:space="preserve">Gitelson, A.A.; Kaufman, Y.J.; Merzlyak, M.N. Use of a Green Channel in Remote Sensing of Global Vegetation from EOS-MODIS.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58</w:t>
      </w:r>
      <w:r w:rsidRPr="00385805">
        <w:rPr>
          <w:rFonts w:ascii="Times New Roman" w:hAnsi="Times New Roman" w:cs="Times New Roman"/>
          <w:sz w:val="24"/>
          <w:szCs w:val="24"/>
        </w:rPr>
        <w:t>, 289–298, doi:10.1016/S0034-4257(96)00072-7.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50. </w:t>
      </w:r>
      <w:r w:rsidRPr="00385805">
        <w:rPr>
          <w:rFonts w:ascii="Times New Roman" w:hAnsi="Times New Roman" w:cs="Times New Roman"/>
          <w:sz w:val="24"/>
          <w:szCs w:val="24"/>
        </w:rPr>
        <w:tab/>
        <w:t xml:space="preserve">Gitelson, A.A.; Merzlyak, M.N. Remote Sensing of Chlorophyll Concentration in Higher Plant Leaves. </w:t>
      </w:r>
      <w:r w:rsidRPr="00385805">
        <w:rPr>
          <w:rFonts w:ascii="Times New Roman" w:hAnsi="Times New Roman" w:cs="Times New Roman"/>
          <w:i/>
          <w:iCs/>
          <w:sz w:val="24"/>
          <w:szCs w:val="24"/>
        </w:rPr>
        <w:t>Adv. Space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1998</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22</w:t>
      </w:r>
      <w:r w:rsidRPr="00385805">
        <w:rPr>
          <w:rFonts w:ascii="Times New Roman" w:hAnsi="Times New Roman" w:cs="Times New Roman"/>
          <w:sz w:val="24"/>
          <w:szCs w:val="24"/>
        </w:rPr>
        <w:t>, 689–692.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51. </w:t>
      </w:r>
      <w:r w:rsidRPr="00385805">
        <w:rPr>
          <w:rFonts w:ascii="Times New Roman" w:hAnsi="Times New Roman" w:cs="Times New Roman"/>
          <w:sz w:val="24"/>
          <w:szCs w:val="24"/>
        </w:rPr>
        <w:tab/>
        <w:t xml:space="preserve">Jachowski, N.R.; Quak, M.S.; Friess, D.A.; Duangnamon, D.; Webb, E.L.; Ziegler, A.D. Mangrove Biomass Estimation in Southwest Thailand Using Machine Learning. </w:t>
      </w:r>
      <w:r w:rsidRPr="00385805">
        <w:rPr>
          <w:rFonts w:ascii="Times New Roman" w:hAnsi="Times New Roman" w:cs="Times New Roman"/>
          <w:i/>
          <w:iCs/>
          <w:sz w:val="24"/>
          <w:szCs w:val="24"/>
        </w:rPr>
        <w:t>Appl. Geogr.</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45</w:t>
      </w:r>
      <w:r w:rsidRPr="00385805">
        <w:rPr>
          <w:rFonts w:ascii="Times New Roman" w:hAnsi="Times New Roman" w:cs="Times New Roman"/>
          <w:sz w:val="24"/>
          <w:szCs w:val="24"/>
        </w:rPr>
        <w:t>, 311–321.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52. </w:t>
      </w:r>
      <w:r w:rsidRPr="00385805">
        <w:rPr>
          <w:rFonts w:ascii="Times New Roman" w:hAnsi="Times New Roman" w:cs="Times New Roman"/>
          <w:sz w:val="24"/>
          <w:szCs w:val="24"/>
        </w:rPr>
        <w:tab/>
        <w:t xml:space="preserve">Li, Y.; Li, M.; Li, C.; Liu, Z. Forest Aboveground Biomass Estimation Using Landsat 8 and Sentinel-1A Data with Machine Learning Algorithms. </w:t>
      </w:r>
      <w:r w:rsidRPr="00385805">
        <w:rPr>
          <w:rFonts w:ascii="Times New Roman" w:hAnsi="Times New Roman" w:cs="Times New Roman"/>
          <w:i/>
          <w:iCs/>
          <w:sz w:val="24"/>
          <w:szCs w:val="24"/>
        </w:rPr>
        <w:t>Sci. Rep.</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10</w:t>
      </w:r>
      <w:r w:rsidRPr="00385805">
        <w:rPr>
          <w:rFonts w:ascii="Times New Roman" w:hAnsi="Times New Roman" w:cs="Times New Roman"/>
          <w:sz w:val="24"/>
          <w:szCs w:val="24"/>
        </w:rPr>
        <w:t>, 9952.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53. </w:t>
      </w:r>
      <w:r w:rsidRPr="00385805">
        <w:rPr>
          <w:rFonts w:ascii="Times New Roman" w:hAnsi="Times New Roman" w:cs="Times New Roman"/>
          <w:sz w:val="24"/>
          <w:szCs w:val="24"/>
        </w:rPr>
        <w:tab/>
        <w:t xml:space="preserve">Pham, T.D.; Yoshino, K.; Bui, D.T. Biomass Estimation of </w:t>
      </w:r>
      <w:r w:rsidRPr="00385805">
        <w:rPr>
          <w:rFonts w:ascii="Times New Roman" w:hAnsi="Times New Roman" w:cs="Times New Roman"/>
          <w:i/>
          <w:iCs/>
          <w:sz w:val="24"/>
          <w:szCs w:val="24"/>
        </w:rPr>
        <w:t>Sonneratia Caseolaris</w:t>
      </w:r>
      <w:r w:rsidRPr="00385805">
        <w:rPr>
          <w:rFonts w:ascii="Times New Roman" w:hAnsi="Times New Roman" w:cs="Times New Roman"/>
          <w:sz w:val="24"/>
          <w:szCs w:val="24"/>
        </w:rPr>
        <w:t xml:space="preserve"> (l.) Engler at a Coastal Area of Hai Phong City (Vietnam) Using ALOS-2 PALSAR Imagery and GIS-Based Multi-Layer Perceptron Neural Networks. </w:t>
      </w:r>
      <w:r w:rsidRPr="00385805">
        <w:rPr>
          <w:rFonts w:ascii="Times New Roman" w:hAnsi="Times New Roman" w:cs="Times New Roman"/>
          <w:i/>
          <w:iCs/>
          <w:sz w:val="24"/>
          <w:szCs w:val="24"/>
        </w:rPr>
        <w:t>GIScience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54</w:t>
      </w:r>
      <w:r w:rsidRPr="00385805">
        <w:rPr>
          <w:rFonts w:ascii="Times New Roman" w:hAnsi="Times New Roman" w:cs="Times New Roman"/>
          <w:sz w:val="24"/>
          <w:szCs w:val="24"/>
        </w:rPr>
        <w:t>, 329–353, doi:10.1080/15481603.2016.1269869.</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54. </w:t>
      </w:r>
      <w:r w:rsidRPr="00385805">
        <w:rPr>
          <w:rFonts w:ascii="Times New Roman" w:hAnsi="Times New Roman" w:cs="Times New Roman"/>
          <w:sz w:val="24"/>
          <w:szCs w:val="24"/>
        </w:rPr>
        <w:tab/>
        <w:t xml:space="preserve">IPCC CHAPTER 4: FOREST LAND. In </w:t>
      </w:r>
      <w:r w:rsidRPr="00385805">
        <w:rPr>
          <w:rFonts w:ascii="Times New Roman" w:hAnsi="Times New Roman" w:cs="Times New Roman"/>
          <w:i/>
          <w:iCs/>
          <w:sz w:val="24"/>
          <w:szCs w:val="24"/>
        </w:rPr>
        <w:t>IPCC Guidelines for National Greenhouse Gas Inventories</w:t>
      </w:r>
      <w:r w:rsidRPr="00385805">
        <w:rPr>
          <w:rFonts w:ascii="Times New Roman" w:hAnsi="Times New Roman" w:cs="Times New Roman"/>
          <w:sz w:val="24"/>
          <w:szCs w:val="24"/>
        </w:rPr>
        <w:t>; IPCC, 2006; Vol. 4 ISBN 4-88788-032-4.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55. </w:t>
      </w:r>
      <w:r w:rsidRPr="00385805">
        <w:rPr>
          <w:rFonts w:ascii="Times New Roman" w:hAnsi="Times New Roman" w:cs="Times New Roman"/>
          <w:sz w:val="24"/>
          <w:szCs w:val="24"/>
        </w:rPr>
        <w:tab/>
        <w:t xml:space="preserve">Askar; Nuthammachot, N.; Phairuang, W.; Wicaksono, P.; Sayektiningsih, T. Estimating Aboveground Biomass on Private Forest Using Sentinel-2 Imagery. </w:t>
      </w:r>
      <w:r w:rsidRPr="00385805">
        <w:rPr>
          <w:rFonts w:ascii="Times New Roman" w:hAnsi="Times New Roman" w:cs="Times New Roman"/>
          <w:i/>
          <w:iCs/>
          <w:sz w:val="24"/>
          <w:szCs w:val="24"/>
        </w:rPr>
        <w:t>J.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2018</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2018</w:t>
      </w:r>
      <w:r w:rsidRPr="00385805">
        <w:rPr>
          <w:rFonts w:ascii="Times New Roman" w:hAnsi="Times New Roman" w:cs="Times New Roman"/>
          <w:sz w:val="24"/>
          <w:szCs w:val="24"/>
        </w:rPr>
        <w:t>, 1–11.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56. </w:t>
      </w:r>
      <w:r w:rsidRPr="00385805">
        <w:rPr>
          <w:rFonts w:ascii="Times New Roman" w:hAnsi="Times New Roman" w:cs="Times New Roman"/>
          <w:sz w:val="24"/>
          <w:szCs w:val="24"/>
        </w:rPr>
        <w:tab/>
        <w:t xml:space="preserve">Sinha, S.; Jeganathan, C.; Sharma, L.K.; Nathawat, M.S.; Das, A.K.; Mohan, S. Developing Synergy Regression Models with Space-Borne ALOS PALSAR and Landsat TM Sensors for Retrieving Tropical Forest Biomass. </w:t>
      </w:r>
      <w:r w:rsidRPr="00385805">
        <w:rPr>
          <w:rFonts w:ascii="Times New Roman" w:hAnsi="Times New Roman" w:cs="Times New Roman"/>
          <w:i/>
          <w:iCs/>
          <w:sz w:val="24"/>
          <w:szCs w:val="24"/>
        </w:rPr>
        <w:t>J. Earth Syst. Sci.</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125</w:t>
      </w:r>
      <w:r w:rsidRPr="00385805">
        <w:rPr>
          <w:rFonts w:ascii="Times New Roman" w:hAnsi="Times New Roman" w:cs="Times New Roman"/>
          <w:sz w:val="24"/>
          <w:szCs w:val="24"/>
        </w:rPr>
        <w:t>, 725–735, doi:10.1007/s12040-016-0692-z.</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57. </w:t>
      </w:r>
      <w:r w:rsidRPr="00385805">
        <w:rPr>
          <w:rFonts w:ascii="Times New Roman" w:hAnsi="Times New Roman" w:cs="Times New Roman"/>
          <w:sz w:val="24"/>
          <w:szCs w:val="24"/>
        </w:rPr>
        <w:tab/>
        <w:t xml:space="preserve">Das, S.; Singh, T.P. Correlation Analysis between Biomass and Spectral Vegetation Indices of Forest Ecosystem. </w:t>
      </w:r>
      <w:r w:rsidRPr="00385805">
        <w:rPr>
          <w:rFonts w:ascii="Times New Roman" w:hAnsi="Times New Roman" w:cs="Times New Roman"/>
          <w:i/>
          <w:iCs/>
          <w:sz w:val="24"/>
          <w:szCs w:val="24"/>
        </w:rPr>
        <w:t>Int J Eng Res Technol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w:t>
      </w:r>
      <w:r w:rsidRPr="00385805">
        <w:rPr>
          <w:rFonts w:ascii="Times New Roman" w:hAnsi="Times New Roman" w:cs="Times New Roman"/>
          <w:sz w:val="24"/>
          <w:szCs w:val="24"/>
        </w:rPr>
        <w:t>, 1–13.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58. </w:t>
      </w:r>
      <w:r w:rsidRPr="00385805">
        <w:rPr>
          <w:rFonts w:ascii="Times New Roman" w:hAnsi="Times New Roman" w:cs="Times New Roman"/>
          <w:sz w:val="24"/>
          <w:szCs w:val="24"/>
        </w:rPr>
        <w:tab/>
        <w:t xml:space="preserve">Lu, D.; Chen, Q.; Wang, G.; Liu, L.; Li, G.; Moran, E. A Survey of Remote Sensing-Based Aboveground Biomass Estimation Methods in Forest Ecosystems. </w:t>
      </w:r>
      <w:r w:rsidRPr="00385805">
        <w:rPr>
          <w:rFonts w:ascii="Times New Roman" w:hAnsi="Times New Roman" w:cs="Times New Roman"/>
          <w:i/>
          <w:iCs/>
          <w:sz w:val="24"/>
          <w:szCs w:val="24"/>
        </w:rPr>
        <w:t>Int. J. Digit. Earth</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9</w:t>
      </w:r>
      <w:r w:rsidRPr="00385805">
        <w:rPr>
          <w:rFonts w:ascii="Times New Roman" w:hAnsi="Times New Roman" w:cs="Times New Roman"/>
          <w:sz w:val="24"/>
          <w:szCs w:val="24"/>
        </w:rPr>
        <w:t>, 63–105, doi:10.1080/17538947.2014.990526.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59. </w:t>
      </w:r>
      <w:r w:rsidRPr="00385805">
        <w:rPr>
          <w:rFonts w:ascii="Times New Roman" w:hAnsi="Times New Roman" w:cs="Times New Roman"/>
          <w:sz w:val="24"/>
          <w:szCs w:val="24"/>
        </w:rPr>
        <w:tab/>
        <w:t xml:space="preserve">Wernick, I.K.; Ciais, P.; Fridman, J.; Högberg, P.; Korhonen, K.T.; Nordin, A.; Kauppi, P.E. Quantifying Forest Change in the European Union. </w:t>
      </w:r>
      <w:r w:rsidRPr="00385805">
        <w:rPr>
          <w:rFonts w:ascii="Times New Roman" w:hAnsi="Times New Roman" w:cs="Times New Roman"/>
          <w:i/>
          <w:iCs/>
          <w:sz w:val="24"/>
          <w:szCs w:val="24"/>
        </w:rPr>
        <w:t>Nature</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2021</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592</w:t>
      </w:r>
      <w:r w:rsidRPr="00385805">
        <w:rPr>
          <w:rFonts w:ascii="Times New Roman" w:hAnsi="Times New Roman" w:cs="Times New Roman"/>
          <w:sz w:val="24"/>
          <w:szCs w:val="24"/>
        </w:rPr>
        <w:t>, E13–E14.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lastRenderedPageBreak/>
        <w:t xml:space="preserve">60. </w:t>
      </w:r>
      <w:r w:rsidRPr="00385805">
        <w:rPr>
          <w:rFonts w:ascii="Times New Roman" w:hAnsi="Times New Roman" w:cs="Times New Roman"/>
          <w:sz w:val="24"/>
          <w:szCs w:val="24"/>
        </w:rPr>
        <w:tab/>
        <w:t xml:space="preserve">Lu, D.; Chen, Q.; Wang, G.; Moran, E.; Batistella, M.; Zhang, M.; Vaglio Laurin, G.; Saah, D. Aboveground Forest Biomass Estimation with Landsat and LiDAR Data and Uncertainty Analysis of the Estimates. </w:t>
      </w:r>
      <w:r w:rsidRPr="00385805">
        <w:rPr>
          <w:rFonts w:ascii="Times New Roman" w:hAnsi="Times New Roman" w:cs="Times New Roman"/>
          <w:i/>
          <w:iCs/>
          <w:sz w:val="24"/>
          <w:szCs w:val="24"/>
        </w:rPr>
        <w:t>Int. J. For.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2012</w:t>
      </w:r>
      <w:r w:rsidRPr="00385805">
        <w:rPr>
          <w:rFonts w:ascii="Times New Roman" w:hAnsi="Times New Roman" w:cs="Times New Roman"/>
          <w:sz w:val="24"/>
          <w:szCs w:val="24"/>
        </w:rPr>
        <w:t>.</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61. </w:t>
      </w:r>
      <w:r w:rsidRPr="00385805">
        <w:rPr>
          <w:rFonts w:ascii="Times New Roman" w:hAnsi="Times New Roman" w:cs="Times New Roman"/>
          <w:sz w:val="24"/>
          <w:szCs w:val="24"/>
        </w:rPr>
        <w:tab/>
        <w:t xml:space="preserve">Gallet, C. Allelopathic Potential in Bilberry-Spruce Forests: Influence of Phenolic Compounds on Spruce Seedlings. </w:t>
      </w:r>
      <w:r w:rsidRPr="00385805">
        <w:rPr>
          <w:rFonts w:ascii="Times New Roman" w:hAnsi="Times New Roman" w:cs="Times New Roman"/>
          <w:i/>
          <w:iCs/>
          <w:sz w:val="24"/>
          <w:szCs w:val="24"/>
        </w:rPr>
        <w:t>J. Chem. Ecol.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20</w:t>
      </w:r>
      <w:r w:rsidRPr="00385805">
        <w:rPr>
          <w:rFonts w:ascii="Times New Roman" w:hAnsi="Times New Roman" w:cs="Times New Roman"/>
          <w:sz w:val="24"/>
          <w:szCs w:val="24"/>
        </w:rPr>
        <w:t>, 1009–1024, doi:10.1007/BF02059738.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62. </w:t>
      </w:r>
      <w:r w:rsidRPr="00385805">
        <w:rPr>
          <w:rFonts w:ascii="Times New Roman" w:hAnsi="Times New Roman" w:cs="Times New Roman"/>
          <w:sz w:val="24"/>
          <w:szCs w:val="24"/>
        </w:rPr>
        <w:tab/>
        <w:t xml:space="preserve">Kil, B.-S.; Kim, D.-Y.; Kim, Y.-S.; Lee, S.-Y. Phytotoxic Effects of Naturally Occurring Chemicals from Pinus Koraiensis on Experimental Species. </w:t>
      </w:r>
      <w:r w:rsidRPr="00385805">
        <w:rPr>
          <w:rFonts w:ascii="Times New Roman" w:hAnsi="Times New Roman" w:cs="Times New Roman"/>
          <w:i/>
          <w:iCs/>
          <w:sz w:val="24"/>
          <w:szCs w:val="24"/>
        </w:rPr>
        <w:t>Korean J. Ecol.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1991</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14</w:t>
      </w:r>
      <w:r w:rsidRPr="00385805">
        <w:rPr>
          <w:rFonts w:ascii="Times New Roman" w:hAnsi="Times New Roman" w:cs="Times New Roman"/>
          <w:sz w:val="24"/>
          <w:szCs w:val="24"/>
        </w:rPr>
        <w:t>, 149–157.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63. </w:t>
      </w:r>
      <w:r w:rsidRPr="00385805">
        <w:rPr>
          <w:rFonts w:ascii="Times New Roman" w:hAnsi="Times New Roman" w:cs="Times New Roman"/>
          <w:sz w:val="24"/>
          <w:szCs w:val="24"/>
        </w:rPr>
        <w:tab/>
        <w:t xml:space="preserve">Lodhi, M.A.K.; Killingbeck, K.T. Effects of Pine-Produced Chemicals on Selected Understory Species in aPinus Ponderosa Community. </w:t>
      </w:r>
      <w:r w:rsidRPr="00385805">
        <w:rPr>
          <w:rFonts w:ascii="Times New Roman" w:hAnsi="Times New Roman" w:cs="Times New Roman"/>
          <w:i/>
          <w:iCs/>
          <w:sz w:val="24"/>
          <w:szCs w:val="24"/>
        </w:rPr>
        <w:t>J. Chem. Ecol.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1982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w:t>
      </w:r>
      <w:r w:rsidRPr="00385805">
        <w:rPr>
          <w:rFonts w:ascii="Times New Roman" w:hAnsi="Times New Roman" w:cs="Times New Roman"/>
          <w:sz w:val="24"/>
          <w:szCs w:val="24"/>
        </w:rPr>
        <w:t>, 275–283, doi:10.1007/BF00984023.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64. </w:t>
      </w:r>
      <w:r w:rsidRPr="00385805">
        <w:rPr>
          <w:rFonts w:ascii="Times New Roman" w:hAnsi="Times New Roman" w:cs="Times New Roman"/>
          <w:sz w:val="24"/>
          <w:szCs w:val="24"/>
        </w:rPr>
        <w:tab/>
        <w:t xml:space="preserve">Refifa, T.; Chahdoura, H.; Flamini, G.; Adouni, K.; Achour, L.; Helal, A. Allelopathic Potential of Pinus Halepensis Needles. </w:t>
      </w:r>
      <w:r w:rsidRPr="00385805">
        <w:rPr>
          <w:rFonts w:ascii="Times New Roman" w:hAnsi="Times New Roman" w:cs="Times New Roman"/>
          <w:i/>
          <w:iCs/>
          <w:sz w:val="24"/>
          <w:szCs w:val="24"/>
        </w:rPr>
        <w:t>Allelopath J</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38</w:t>
      </w:r>
      <w:r w:rsidRPr="00385805">
        <w:rPr>
          <w:rFonts w:ascii="Times New Roman" w:hAnsi="Times New Roman" w:cs="Times New Roman"/>
          <w:sz w:val="24"/>
          <w:szCs w:val="24"/>
        </w:rPr>
        <w:t>, 193–214.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65. </w:t>
      </w:r>
      <w:r w:rsidRPr="00385805">
        <w:rPr>
          <w:rFonts w:ascii="Times New Roman" w:hAnsi="Times New Roman" w:cs="Times New Roman"/>
          <w:sz w:val="24"/>
          <w:szCs w:val="24"/>
        </w:rPr>
        <w:tab/>
        <w:t xml:space="preserve">Singh, H.P.; Kohli, R.K.; Batish, D.R.; Kaushal, P.S. Allelopathy of Gymnospermous Trees. </w:t>
      </w:r>
      <w:r w:rsidRPr="00385805">
        <w:rPr>
          <w:rFonts w:ascii="Times New Roman" w:hAnsi="Times New Roman" w:cs="Times New Roman"/>
          <w:i/>
          <w:iCs/>
          <w:sz w:val="24"/>
          <w:szCs w:val="24"/>
        </w:rPr>
        <w:t>J. For.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w:t>
      </w:r>
      <w:r w:rsidRPr="00385805">
        <w:rPr>
          <w:rFonts w:ascii="Times New Roman" w:hAnsi="Times New Roman" w:cs="Times New Roman"/>
          <w:sz w:val="24"/>
          <w:szCs w:val="24"/>
        </w:rPr>
        <w:t>, 245–254, doi:10.1007/BF02762256.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66. </w:t>
      </w:r>
      <w:r w:rsidRPr="00385805">
        <w:rPr>
          <w:rFonts w:ascii="Times New Roman" w:hAnsi="Times New Roman" w:cs="Times New Roman"/>
          <w:sz w:val="24"/>
          <w:szCs w:val="24"/>
        </w:rPr>
        <w:tab/>
        <w:t xml:space="preserve">Jobidon, R. Allelopathic Potential of Coniferous Species to Old-Field Weeds in Eastern Quebec. </w:t>
      </w:r>
      <w:r w:rsidRPr="00385805">
        <w:rPr>
          <w:rFonts w:ascii="Times New Roman" w:hAnsi="Times New Roman" w:cs="Times New Roman"/>
          <w:i/>
          <w:iCs/>
          <w:sz w:val="24"/>
          <w:szCs w:val="24"/>
        </w:rPr>
        <w:t>For. Sci.</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1986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32</w:t>
      </w:r>
      <w:r w:rsidRPr="00385805">
        <w:rPr>
          <w:rFonts w:ascii="Times New Roman" w:hAnsi="Times New Roman" w:cs="Times New Roman"/>
          <w:sz w:val="24"/>
          <w:szCs w:val="24"/>
        </w:rPr>
        <w:t>, 112–118.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67. </w:t>
      </w:r>
      <w:r w:rsidRPr="00385805">
        <w:rPr>
          <w:rFonts w:ascii="Times New Roman" w:hAnsi="Times New Roman" w:cs="Times New Roman"/>
          <w:sz w:val="24"/>
          <w:szCs w:val="24"/>
        </w:rPr>
        <w:tab/>
        <w:t xml:space="preserve">Sharma, N.K.; Batish, D.R.; Singh, H.P.; Kohli, R.K. Allelopathic Effect of Pinus Roxburghii on an Understorey Plant, Bidens Pilosa. </w:t>
      </w:r>
      <w:r w:rsidRPr="00385805">
        <w:rPr>
          <w:rFonts w:ascii="Times New Roman" w:hAnsi="Times New Roman" w:cs="Times New Roman"/>
          <w:i/>
          <w:iCs/>
          <w:sz w:val="24"/>
          <w:szCs w:val="24"/>
        </w:rPr>
        <w:t>Ann Plant Sci</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w:t>
      </w:r>
      <w:r w:rsidRPr="00385805">
        <w:rPr>
          <w:rFonts w:ascii="Times New Roman" w:hAnsi="Times New Roman" w:cs="Times New Roman"/>
          <w:sz w:val="24"/>
          <w:szCs w:val="24"/>
        </w:rPr>
        <w:t>, 1446–1450.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68. </w:t>
      </w:r>
      <w:r w:rsidRPr="00385805">
        <w:rPr>
          <w:rFonts w:ascii="Times New Roman" w:hAnsi="Times New Roman" w:cs="Times New Roman"/>
          <w:sz w:val="24"/>
          <w:szCs w:val="24"/>
        </w:rPr>
        <w:tab/>
        <w:t xml:space="preserve">Reigosa, M.J.; Souto, X.C.; Gonzalez, L. Allelopathic Research: Methodological, Ecological and Evolutionary Aspects. </w:t>
      </w:r>
      <w:r w:rsidRPr="00385805">
        <w:rPr>
          <w:rFonts w:ascii="Times New Roman" w:hAnsi="Times New Roman" w:cs="Times New Roman"/>
          <w:i/>
          <w:iCs/>
          <w:sz w:val="24"/>
          <w:szCs w:val="24"/>
        </w:rPr>
        <w:t>Allelopathy Field Obs. Methodol.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1996</w:t>
      </w:r>
      <w:r w:rsidRPr="00385805">
        <w:rPr>
          <w:rFonts w:ascii="Times New Roman" w:hAnsi="Times New Roman" w:cs="Times New Roman"/>
          <w:sz w:val="24"/>
          <w:szCs w:val="24"/>
        </w:rPr>
        <w:t>, 213–231.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69. </w:t>
      </w:r>
      <w:r w:rsidRPr="00385805">
        <w:rPr>
          <w:rFonts w:ascii="Times New Roman" w:hAnsi="Times New Roman" w:cs="Times New Roman"/>
          <w:sz w:val="24"/>
          <w:szCs w:val="24"/>
        </w:rPr>
        <w:tab/>
      </w:r>
      <w:r w:rsidRPr="00385805">
        <w:rPr>
          <w:rFonts w:ascii="Times New Roman" w:hAnsi="Times New Roman" w:cs="Times New Roman"/>
          <w:i/>
          <w:iCs/>
          <w:sz w:val="24"/>
          <w:szCs w:val="24"/>
        </w:rPr>
        <w:t>Middle Mountains Forests of Nepal</w:t>
      </w:r>
      <w:r w:rsidRPr="00385805">
        <w:rPr>
          <w:rFonts w:ascii="Times New Roman" w:hAnsi="Times New Roman" w:cs="Times New Roman"/>
          <w:sz w:val="24"/>
          <w:szCs w:val="24"/>
        </w:rPr>
        <w:t>; DFRS, Ed.; Government of Nepal, Ministry of Forests and Soil Conservation, Department of Forest Research and Survey, Forest Resource Assessment Nepal: Kathmandu, Nepal, 2015; ISBN 978-9937-8896-2-9.</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70. </w:t>
      </w:r>
      <w:r w:rsidRPr="00385805">
        <w:rPr>
          <w:rFonts w:ascii="Times New Roman" w:hAnsi="Times New Roman" w:cs="Times New Roman"/>
          <w:sz w:val="24"/>
          <w:szCs w:val="24"/>
        </w:rPr>
        <w:tab/>
        <w:t xml:space="preserve">Sharma, E.; Pukkala, T. Volume Equations and Biomass Prediction of Forest Trees in Nepal. </w:t>
      </w:r>
      <w:r w:rsidRPr="00385805">
        <w:rPr>
          <w:rFonts w:ascii="Times New Roman" w:hAnsi="Times New Roman" w:cs="Times New Roman"/>
          <w:i/>
          <w:iCs/>
          <w:sz w:val="24"/>
          <w:szCs w:val="24"/>
        </w:rPr>
        <w:t>For. Surv. Stat. Div.</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47</w:t>
      </w:r>
      <w:r w:rsidRPr="00385805">
        <w:rPr>
          <w:rFonts w:ascii="Times New Roman" w:hAnsi="Times New Roman" w:cs="Times New Roman"/>
          <w:sz w:val="24"/>
          <w:szCs w:val="24"/>
        </w:rPr>
        <w:t>, 1–16.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71. </w:t>
      </w:r>
      <w:r w:rsidRPr="00385805">
        <w:rPr>
          <w:rFonts w:ascii="Times New Roman" w:hAnsi="Times New Roman" w:cs="Times New Roman"/>
          <w:sz w:val="24"/>
          <w:szCs w:val="24"/>
        </w:rPr>
        <w:tab/>
        <w:t xml:space="preserve">Fassnacht, F.E.; Hartig, F.; Latifi, H.; Berger, C.; Hernández, J.; Corvalán, P.; Koch, B. Importance of Sample Size, Data Type and Prediction Method for Remote Sensing-Based Estimations of Aboveground Forest Biomass.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154</w:t>
      </w:r>
      <w:r w:rsidRPr="00385805">
        <w:rPr>
          <w:rFonts w:ascii="Times New Roman" w:hAnsi="Times New Roman" w:cs="Times New Roman"/>
          <w:sz w:val="24"/>
          <w:szCs w:val="24"/>
        </w:rPr>
        <w:t>, 102–114.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72. </w:t>
      </w:r>
      <w:r w:rsidRPr="00385805">
        <w:rPr>
          <w:rFonts w:ascii="Times New Roman" w:hAnsi="Times New Roman" w:cs="Times New Roman"/>
          <w:sz w:val="24"/>
          <w:szCs w:val="24"/>
        </w:rPr>
        <w:tab/>
        <w:t xml:space="preserve">Vafaei, S.; Soosani, J.; Adeli, K.; Fadaei, H.; Naghavi, H.; Pham, T.D.; Tien Bui, D. Improving Accuracy Estimation of Forest Aboveground Biomass Based on Incorporation of ALOS-2 PALSAR-2 and Sentinel-2A Imagery and Machine Learning: A Case Study of the Hyrcanian Forest Area (Iran).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2018</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10</w:t>
      </w:r>
      <w:r w:rsidRPr="00385805">
        <w:rPr>
          <w:rFonts w:ascii="Times New Roman" w:hAnsi="Times New Roman" w:cs="Times New Roman"/>
          <w:sz w:val="24"/>
          <w:szCs w:val="24"/>
        </w:rPr>
        <w:t>, 172.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73. </w:t>
      </w:r>
      <w:r w:rsidRPr="00385805">
        <w:rPr>
          <w:rFonts w:ascii="Times New Roman" w:hAnsi="Times New Roman" w:cs="Times New Roman"/>
          <w:sz w:val="24"/>
          <w:szCs w:val="24"/>
        </w:rPr>
        <w:tab/>
        <w:t xml:space="preserve">Morin, D.; Planells, M.; Guyon, D.; Villard, L.; Mermoz, S.; Bouvet, A.; Thevenon, H.; Dejoux, J.-F.; Le Toan, T.; Dedieu, G. Estimation and Mapping of Forest Structure Parameters from Open Access Satellite Images: Development of a Generic Method with a Study Case on Coniferous Plantation.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11</w:t>
      </w:r>
      <w:r w:rsidRPr="00385805">
        <w:rPr>
          <w:rFonts w:ascii="Times New Roman" w:hAnsi="Times New Roman" w:cs="Times New Roman"/>
          <w:sz w:val="24"/>
          <w:szCs w:val="24"/>
        </w:rPr>
        <w:t>, 1275.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74. </w:t>
      </w:r>
      <w:r w:rsidRPr="00385805">
        <w:rPr>
          <w:rFonts w:ascii="Times New Roman" w:hAnsi="Times New Roman" w:cs="Times New Roman"/>
          <w:sz w:val="24"/>
          <w:szCs w:val="24"/>
        </w:rPr>
        <w:tab/>
        <w:t xml:space="preserve">Ou, G.; Li, C.; Lv, Y.; Wei, A.; Xiong, H.; Xu, H.; Wang, G. Improving Aboveground Biomass Estimation of Pinus Densata Forests in Yunnan Using Landsat 8 Imagery by Incorporating Age Dummy Variable and Method Comparison.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11</w:t>
      </w:r>
      <w:r w:rsidRPr="00385805">
        <w:rPr>
          <w:rFonts w:ascii="Times New Roman" w:hAnsi="Times New Roman" w:cs="Times New Roman"/>
          <w:sz w:val="24"/>
          <w:szCs w:val="24"/>
        </w:rPr>
        <w:t>, 738.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75. </w:t>
      </w:r>
      <w:r w:rsidRPr="00385805">
        <w:rPr>
          <w:rFonts w:ascii="Times New Roman" w:hAnsi="Times New Roman" w:cs="Times New Roman"/>
          <w:sz w:val="24"/>
          <w:szCs w:val="24"/>
        </w:rPr>
        <w:tab/>
        <w:t xml:space="preserve">Zhao, P.; Lu, D.; Wang, G.; Liu, L.; Li, D.; Zhu, J.; Yu, S. Forest Aboveground Biomass Estimation in Zhejiang Province Using the Integration of Landsat TM and ALOS PALSAR Data. </w:t>
      </w:r>
      <w:r w:rsidRPr="00385805">
        <w:rPr>
          <w:rFonts w:ascii="Times New Roman" w:hAnsi="Times New Roman" w:cs="Times New Roman"/>
          <w:i/>
          <w:iCs/>
          <w:sz w:val="24"/>
          <w:szCs w:val="24"/>
        </w:rPr>
        <w:t>Int. J. Appl. Earth Obs. Geoinformation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53</w:t>
      </w:r>
      <w:r w:rsidRPr="00385805">
        <w:rPr>
          <w:rFonts w:ascii="Times New Roman" w:hAnsi="Times New Roman" w:cs="Times New Roman"/>
          <w:sz w:val="24"/>
          <w:szCs w:val="24"/>
        </w:rPr>
        <w:t>, 1–15.</w:t>
      </w:r>
    </w:p>
    <w:p w:rsidR="00F47CDB" w:rsidRPr="00AD6BD7" w:rsidRDefault="00F47CDB">
      <w:pPr>
        <w:spacing w:line="240" w:lineRule="auto"/>
        <w:jc w:val="both"/>
        <w:rPr>
          <w:rFonts w:ascii="Times New Roman" w:hAnsi="Times New Roman" w:cs="Times New Roman"/>
          <w:b/>
          <w:bCs/>
          <w:sz w:val="24"/>
          <w:szCs w:val="22"/>
        </w:rPr>
      </w:pPr>
      <w:r w:rsidRPr="00385805">
        <w:rPr>
          <w:rFonts w:ascii="Times New Roman" w:hAnsi="Times New Roman" w:cs="Times New Roman"/>
          <w:b/>
          <w:bCs/>
          <w:sz w:val="24"/>
          <w:szCs w:val="24"/>
        </w:rPr>
        <w:fldChar w:fldCharType="end"/>
      </w:r>
    </w:p>
    <w:p w:rsidR="00F47CDB" w:rsidRPr="00B4205E" w:rsidRDefault="00F47CDB" w:rsidP="00643949">
      <w:pPr>
        <w:spacing w:line="240" w:lineRule="auto"/>
        <w:jc w:val="both"/>
        <w:rPr>
          <w:rFonts w:ascii="Times New Roman" w:eastAsiaTheme="minorEastAsia" w:hAnsi="Times New Roman" w:cs="Times New Roman"/>
          <w:b/>
          <w:bCs/>
          <w:iCs/>
          <w:color w:val="000000" w:themeColor="text1"/>
          <w:sz w:val="24"/>
          <w:szCs w:val="24"/>
        </w:rPr>
      </w:pPr>
    </w:p>
    <w:sectPr w:rsidR="00F47CDB" w:rsidRPr="00B4205E" w:rsidSect="00285424">
      <w:headerReference w:type="even" r:id="rId20"/>
      <w:headerReference w:type="default" r:id="rId21"/>
      <w:footerReference w:type="even" r:id="rId22"/>
      <w:footerReference w:type="default" r:id="rId23"/>
      <w:headerReference w:type="first" r:id="rId24"/>
      <w:footerReference w:type="firs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2B8" w:rsidRDefault="00F512B8" w:rsidP="00FC0063">
      <w:pPr>
        <w:spacing w:after="0" w:line="240" w:lineRule="auto"/>
      </w:pPr>
      <w:r>
        <w:separator/>
      </w:r>
    </w:p>
  </w:endnote>
  <w:endnote w:type="continuationSeparator" w:id="0">
    <w:p w:rsidR="00F512B8" w:rsidRDefault="00F512B8" w:rsidP="00FC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2B8" w:rsidRDefault="00F512B8" w:rsidP="00FC0063">
      <w:pPr>
        <w:spacing w:after="0" w:line="240" w:lineRule="auto"/>
      </w:pPr>
      <w:r>
        <w:separator/>
      </w:r>
    </w:p>
  </w:footnote>
  <w:footnote w:type="continuationSeparator" w:id="0">
    <w:p w:rsidR="00F512B8" w:rsidRDefault="00F512B8" w:rsidP="00FC00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52989"/>
    <w:multiLevelType w:val="hybridMultilevel"/>
    <w:tmpl w:val="3224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67FC4"/>
    <w:multiLevelType w:val="hybridMultilevel"/>
    <w:tmpl w:val="E736B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76209"/>
    <w:multiLevelType w:val="hybridMultilevel"/>
    <w:tmpl w:val="2A5C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7342"/>
    <w:multiLevelType w:val="hybridMultilevel"/>
    <w:tmpl w:val="E736B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7B5C65"/>
    <w:multiLevelType w:val="hybridMultilevel"/>
    <w:tmpl w:val="96F489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D9"/>
    <w:rsid w:val="000037D9"/>
    <w:rsid w:val="000039C9"/>
    <w:rsid w:val="00010E09"/>
    <w:rsid w:val="00011E64"/>
    <w:rsid w:val="00012BF7"/>
    <w:rsid w:val="000144F3"/>
    <w:rsid w:val="000207C1"/>
    <w:rsid w:val="00020E3E"/>
    <w:rsid w:val="00027666"/>
    <w:rsid w:val="00027D3F"/>
    <w:rsid w:val="00031E14"/>
    <w:rsid w:val="00034AEB"/>
    <w:rsid w:val="000366AA"/>
    <w:rsid w:val="00041FA3"/>
    <w:rsid w:val="000442E3"/>
    <w:rsid w:val="000455BA"/>
    <w:rsid w:val="000502C2"/>
    <w:rsid w:val="000551E9"/>
    <w:rsid w:val="0005590B"/>
    <w:rsid w:val="00057FA1"/>
    <w:rsid w:val="00064E4B"/>
    <w:rsid w:val="0007074D"/>
    <w:rsid w:val="00072252"/>
    <w:rsid w:val="00072261"/>
    <w:rsid w:val="000748B7"/>
    <w:rsid w:val="00080E89"/>
    <w:rsid w:val="000824FD"/>
    <w:rsid w:val="0008538A"/>
    <w:rsid w:val="0008603F"/>
    <w:rsid w:val="0008775E"/>
    <w:rsid w:val="000920F4"/>
    <w:rsid w:val="000933B8"/>
    <w:rsid w:val="000940D4"/>
    <w:rsid w:val="00094BC9"/>
    <w:rsid w:val="00096946"/>
    <w:rsid w:val="000A140C"/>
    <w:rsid w:val="000B378D"/>
    <w:rsid w:val="000C2BDD"/>
    <w:rsid w:val="000C46D8"/>
    <w:rsid w:val="000C5328"/>
    <w:rsid w:val="000E0B9F"/>
    <w:rsid w:val="000E1E7D"/>
    <w:rsid w:val="000E1EE6"/>
    <w:rsid w:val="000E70F1"/>
    <w:rsid w:val="000F36FD"/>
    <w:rsid w:val="000F57A7"/>
    <w:rsid w:val="000F71AF"/>
    <w:rsid w:val="000F7DD5"/>
    <w:rsid w:val="00101104"/>
    <w:rsid w:val="00107CF5"/>
    <w:rsid w:val="0011139A"/>
    <w:rsid w:val="00111ADB"/>
    <w:rsid w:val="0011314C"/>
    <w:rsid w:val="00114113"/>
    <w:rsid w:val="001155D4"/>
    <w:rsid w:val="001159FC"/>
    <w:rsid w:val="00120366"/>
    <w:rsid w:val="0012766C"/>
    <w:rsid w:val="00133A9D"/>
    <w:rsid w:val="00133F1B"/>
    <w:rsid w:val="001346B3"/>
    <w:rsid w:val="00135646"/>
    <w:rsid w:val="00143DF8"/>
    <w:rsid w:val="001459A9"/>
    <w:rsid w:val="001466CC"/>
    <w:rsid w:val="00154161"/>
    <w:rsid w:val="00154C5E"/>
    <w:rsid w:val="00156BC5"/>
    <w:rsid w:val="001611EA"/>
    <w:rsid w:val="001634FA"/>
    <w:rsid w:val="0016388F"/>
    <w:rsid w:val="001644ED"/>
    <w:rsid w:val="001645D8"/>
    <w:rsid w:val="001658E9"/>
    <w:rsid w:val="00165ECC"/>
    <w:rsid w:val="00172097"/>
    <w:rsid w:val="00173D1F"/>
    <w:rsid w:val="00176B9A"/>
    <w:rsid w:val="00181709"/>
    <w:rsid w:val="00182519"/>
    <w:rsid w:val="00191873"/>
    <w:rsid w:val="00194A10"/>
    <w:rsid w:val="001A5B63"/>
    <w:rsid w:val="001A7972"/>
    <w:rsid w:val="001B3D59"/>
    <w:rsid w:val="001C0250"/>
    <w:rsid w:val="001C2DC4"/>
    <w:rsid w:val="001C392E"/>
    <w:rsid w:val="001C408D"/>
    <w:rsid w:val="001D0A98"/>
    <w:rsid w:val="001D176D"/>
    <w:rsid w:val="001D23A0"/>
    <w:rsid w:val="001D53B5"/>
    <w:rsid w:val="001D54A0"/>
    <w:rsid w:val="001E0BFA"/>
    <w:rsid w:val="001E1C88"/>
    <w:rsid w:val="001E234E"/>
    <w:rsid w:val="001E5D32"/>
    <w:rsid w:val="001F3663"/>
    <w:rsid w:val="001F411E"/>
    <w:rsid w:val="001F579B"/>
    <w:rsid w:val="001F66A2"/>
    <w:rsid w:val="001F79C8"/>
    <w:rsid w:val="00201745"/>
    <w:rsid w:val="00203B75"/>
    <w:rsid w:val="00205E21"/>
    <w:rsid w:val="002110E8"/>
    <w:rsid w:val="00214ACB"/>
    <w:rsid w:val="0022236B"/>
    <w:rsid w:val="00224134"/>
    <w:rsid w:val="002242A4"/>
    <w:rsid w:val="00227ADA"/>
    <w:rsid w:val="00232F5A"/>
    <w:rsid w:val="00233FF6"/>
    <w:rsid w:val="002409DC"/>
    <w:rsid w:val="0024181D"/>
    <w:rsid w:val="00241CCC"/>
    <w:rsid w:val="00243859"/>
    <w:rsid w:val="002464F1"/>
    <w:rsid w:val="00270BE6"/>
    <w:rsid w:val="00273C45"/>
    <w:rsid w:val="0027485C"/>
    <w:rsid w:val="0028105A"/>
    <w:rsid w:val="002831EB"/>
    <w:rsid w:val="00285424"/>
    <w:rsid w:val="0028680D"/>
    <w:rsid w:val="002871A5"/>
    <w:rsid w:val="00287773"/>
    <w:rsid w:val="002A190C"/>
    <w:rsid w:val="002D22CA"/>
    <w:rsid w:val="002D3083"/>
    <w:rsid w:val="002D34F8"/>
    <w:rsid w:val="002D75EA"/>
    <w:rsid w:val="002E4B8B"/>
    <w:rsid w:val="002E6C22"/>
    <w:rsid w:val="002F0862"/>
    <w:rsid w:val="002F0BD2"/>
    <w:rsid w:val="002F1187"/>
    <w:rsid w:val="002F2FA0"/>
    <w:rsid w:val="0030012B"/>
    <w:rsid w:val="003036F5"/>
    <w:rsid w:val="00304B7A"/>
    <w:rsid w:val="0031182C"/>
    <w:rsid w:val="00311A3E"/>
    <w:rsid w:val="00311D2C"/>
    <w:rsid w:val="003142E1"/>
    <w:rsid w:val="003151F9"/>
    <w:rsid w:val="00315821"/>
    <w:rsid w:val="00315968"/>
    <w:rsid w:val="003211E7"/>
    <w:rsid w:val="00322A8C"/>
    <w:rsid w:val="00327969"/>
    <w:rsid w:val="003304E7"/>
    <w:rsid w:val="0033334A"/>
    <w:rsid w:val="00333E98"/>
    <w:rsid w:val="00336D90"/>
    <w:rsid w:val="00337C47"/>
    <w:rsid w:val="0035401A"/>
    <w:rsid w:val="003545FD"/>
    <w:rsid w:val="00356F3F"/>
    <w:rsid w:val="0035767A"/>
    <w:rsid w:val="003612DA"/>
    <w:rsid w:val="00362C33"/>
    <w:rsid w:val="00366581"/>
    <w:rsid w:val="00367683"/>
    <w:rsid w:val="00367AF6"/>
    <w:rsid w:val="00372AA6"/>
    <w:rsid w:val="00372D23"/>
    <w:rsid w:val="003821F6"/>
    <w:rsid w:val="003841C6"/>
    <w:rsid w:val="00385805"/>
    <w:rsid w:val="00386929"/>
    <w:rsid w:val="00394185"/>
    <w:rsid w:val="003A103D"/>
    <w:rsid w:val="003A52B6"/>
    <w:rsid w:val="003B0918"/>
    <w:rsid w:val="003B2063"/>
    <w:rsid w:val="003B5C24"/>
    <w:rsid w:val="003B6CFB"/>
    <w:rsid w:val="003C5A92"/>
    <w:rsid w:val="003D07E2"/>
    <w:rsid w:val="003D2B3F"/>
    <w:rsid w:val="003E16DA"/>
    <w:rsid w:val="003E16E8"/>
    <w:rsid w:val="003E1C67"/>
    <w:rsid w:val="003E2FCD"/>
    <w:rsid w:val="003E6137"/>
    <w:rsid w:val="003E6288"/>
    <w:rsid w:val="003E7B1B"/>
    <w:rsid w:val="003E7E65"/>
    <w:rsid w:val="003F0DD4"/>
    <w:rsid w:val="003F442A"/>
    <w:rsid w:val="003F6268"/>
    <w:rsid w:val="003F6419"/>
    <w:rsid w:val="003F75D0"/>
    <w:rsid w:val="00403F3F"/>
    <w:rsid w:val="004103D3"/>
    <w:rsid w:val="00413405"/>
    <w:rsid w:val="004150E8"/>
    <w:rsid w:val="004202B4"/>
    <w:rsid w:val="00426CE9"/>
    <w:rsid w:val="004313B7"/>
    <w:rsid w:val="004331FB"/>
    <w:rsid w:val="00433952"/>
    <w:rsid w:val="00437849"/>
    <w:rsid w:val="00437918"/>
    <w:rsid w:val="00445306"/>
    <w:rsid w:val="00450C51"/>
    <w:rsid w:val="004533CE"/>
    <w:rsid w:val="00455710"/>
    <w:rsid w:val="0045593B"/>
    <w:rsid w:val="00465A69"/>
    <w:rsid w:val="0047032F"/>
    <w:rsid w:val="004737A6"/>
    <w:rsid w:val="004754CE"/>
    <w:rsid w:val="004853CD"/>
    <w:rsid w:val="00487992"/>
    <w:rsid w:val="004909AA"/>
    <w:rsid w:val="004917A7"/>
    <w:rsid w:val="004921E6"/>
    <w:rsid w:val="00493D81"/>
    <w:rsid w:val="00495634"/>
    <w:rsid w:val="00495F1E"/>
    <w:rsid w:val="00496089"/>
    <w:rsid w:val="00496D6A"/>
    <w:rsid w:val="00497151"/>
    <w:rsid w:val="004A0E29"/>
    <w:rsid w:val="004A2790"/>
    <w:rsid w:val="004A34EC"/>
    <w:rsid w:val="004A4AC8"/>
    <w:rsid w:val="004A565A"/>
    <w:rsid w:val="004A7D03"/>
    <w:rsid w:val="004B1506"/>
    <w:rsid w:val="004B334C"/>
    <w:rsid w:val="004B3F57"/>
    <w:rsid w:val="004B4C2A"/>
    <w:rsid w:val="004B5BF0"/>
    <w:rsid w:val="004C1679"/>
    <w:rsid w:val="004C7176"/>
    <w:rsid w:val="004C7AFA"/>
    <w:rsid w:val="004D0252"/>
    <w:rsid w:val="004D104F"/>
    <w:rsid w:val="004E175B"/>
    <w:rsid w:val="004E3647"/>
    <w:rsid w:val="004E3955"/>
    <w:rsid w:val="004E5628"/>
    <w:rsid w:val="004E7EDA"/>
    <w:rsid w:val="004F0EFD"/>
    <w:rsid w:val="00500969"/>
    <w:rsid w:val="0050447B"/>
    <w:rsid w:val="0050659D"/>
    <w:rsid w:val="005108F0"/>
    <w:rsid w:val="00513E4B"/>
    <w:rsid w:val="005206C5"/>
    <w:rsid w:val="0052366B"/>
    <w:rsid w:val="00525436"/>
    <w:rsid w:val="00530F30"/>
    <w:rsid w:val="005342FE"/>
    <w:rsid w:val="0053706A"/>
    <w:rsid w:val="00551BF5"/>
    <w:rsid w:val="00554616"/>
    <w:rsid w:val="00555846"/>
    <w:rsid w:val="00557572"/>
    <w:rsid w:val="005652DD"/>
    <w:rsid w:val="00572BC7"/>
    <w:rsid w:val="00573907"/>
    <w:rsid w:val="00581224"/>
    <w:rsid w:val="00581384"/>
    <w:rsid w:val="0058178D"/>
    <w:rsid w:val="00581B90"/>
    <w:rsid w:val="00581BE9"/>
    <w:rsid w:val="00581DD9"/>
    <w:rsid w:val="00584783"/>
    <w:rsid w:val="0058619B"/>
    <w:rsid w:val="00590CEF"/>
    <w:rsid w:val="0059123A"/>
    <w:rsid w:val="005936DB"/>
    <w:rsid w:val="005936FD"/>
    <w:rsid w:val="005A1278"/>
    <w:rsid w:val="005A5F40"/>
    <w:rsid w:val="005A6B5D"/>
    <w:rsid w:val="005C29EB"/>
    <w:rsid w:val="005C70D9"/>
    <w:rsid w:val="005D0391"/>
    <w:rsid w:val="005D7439"/>
    <w:rsid w:val="005D7B63"/>
    <w:rsid w:val="005E150D"/>
    <w:rsid w:val="005E299D"/>
    <w:rsid w:val="005E48D1"/>
    <w:rsid w:val="005F2E5D"/>
    <w:rsid w:val="005F30CE"/>
    <w:rsid w:val="005F6F9F"/>
    <w:rsid w:val="00600AF1"/>
    <w:rsid w:val="00601C3A"/>
    <w:rsid w:val="00602EE9"/>
    <w:rsid w:val="00603ADF"/>
    <w:rsid w:val="00607391"/>
    <w:rsid w:val="0061059C"/>
    <w:rsid w:val="00615CED"/>
    <w:rsid w:val="00615EF7"/>
    <w:rsid w:val="00621E31"/>
    <w:rsid w:val="00622351"/>
    <w:rsid w:val="00623B22"/>
    <w:rsid w:val="00624186"/>
    <w:rsid w:val="0063069D"/>
    <w:rsid w:val="0064087A"/>
    <w:rsid w:val="00640D33"/>
    <w:rsid w:val="00640E4A"/>
    <w:rsid w:val="006411AD"/>
    <w:rsid w:val="00643949"/>
    <w:rsid w:val="00643FA1"/>
    <w:rsid w:val="00645DE6"/>
    <w:rsid w:val="0064779A"/>
    <w:rsid w:val="006601C7"/>
    <w:rsid w:val="0066399B"/>
    <w:rsid w:val="00663B2F"/>
    <w:rsid w:val="0066605F"/>
    <w:rsid w:val="00674062"/>
    <w:rsid w:val="006828C2"/>
    <w:rsid w:val="00684C9C"/>
    <w:rsid w:val="0069485A"/>
    <w:rsid w:val="006A7DBE"/>
    <w:rsid w:val="006B2F49"/>
    <w:rsid w:val="006B7AAF"/>
    <w:rsid w:val="006C1474"/>
    <w:rsid w:val="006C4650"/>
    <w:rsid w:val="006C4B8C"/>
    <w:rsid w:val="006D06F0"/>
    <w:rsid w:val="006D0999"/>
    <w:rsid w:val="006D2B8F"/>
    <w:rsid w:val="006D38A2"/>
    <w:rsid w:val="006D6A44"/>
    <w:rsid w:val="006E242C"/>
    <w:rsid w:val="006E43A4"/>
    <w:rsid w:val="006E7AD0"/>
    <w:rsid w:val="006E7E20"/>
    <w:rsid w:val="00701311"/>
    <w:rsid w:val="00703C51"/>
    <w:rsid w:val="00705A46"/>
    <w:rsid w:val="007103B0"/>
    <w:rsid w:val="007109C4"/>
    <w:rsid w:val="00710DA8"/>
    <w:rsid w:val="00713E74"/>
    <w:rsid w:val="0071522A"/>
    <w:rsid w:val="00715C1D"/>
    <w:rsid w:val="007177AF"/>
    <w:rsid w:val="00721E83"/>
    <w:rsid w:val="00722836"/>
    <w:rsid w:val="00725E32"/>
    <w:rsid w:val="00732C85"/>
    <w:rsid w:val="00733A5E"/>
    <w:rsid w:val="007359A6"/>
    <w:rsid w:val="00742763"/>
    <w:rsid w:val="00743187"/>
    <w:rsid w:val="0074382B"/>
    <w:rsid w:val="0074393E"/>
    <w:rsid w:val="00745013"/>
    <w:rsid w:val="0075150F"/>
    <w:rsid w:val="00760883"/>
    <w:rsid w:val="00761745"/>
    <w:rsid w:val="007642D5"/>
    <w:rsid w:val="00772795"/>
    <w:rsid w:val="007745EE"/>
    <w:rsid w:val="00775466"/>
    <w:rsid w:val="00776CA8"/>
    <w:rsid w:val="0078103D"/>
    <w:rsid w:val="00781F93"/>
    <w:rsid w:val="00782414"/>
    <w:rsid w:val="007851FE"/>
    <w:rsid w:val="00787DE7"/>
    <w:rsid w:val="00792E0A"/>
    <w:rsid w:val="00792FA1"/>
    <w:rsid w:val="00794E0F"/>
    <w:rsid w:val="0079520E"/>
    <w:rsid w:val="00797A03"/>
    <w:rsid w:val="007A3B4D"/>
    <w:rsid w:val="007A56DE"/>
    <w:rsid w:val="007B0030"/>
    <w:rsid w:val="007B00F6"/>
    <w:rsid w:val="007B1564"/>
    <w:rsid w:val="007B42BD"/>
    <w:rsid w:val="007B67D2"/>
    <w:rsid w:val="007C2EEE"/>
    <w:rsid w:val="007D0AF2"/>
    <w:rsid w:val="007D0E2C"/>
    <w:rsid w:val="007D1427"/>
    <w:rsid w:val="007D2FB5"/>
    <w:rsid w:val="007D3400"/>
    <w:rsid w:val="007D430C"/>
    <w:rsid w:val="007D65B9"/>
    <w:rsid w:val="007E47E8"/>
    <w:rsid w:val="007E58B7"/>
    <w:rsid w:val="007E5BAE"/>
    <w:rsid w:val="007E7045"/>
    <w:rsid w:val="007E7187"/>
    <w:rsid w:val="007F1BEA"/>
    <w:rsid w:val="007F323D"/>
    <w:rsid w:val="007F4800"/>
    <w:rsid w:val="00800836"/>
    <w:rsid w:val="00803005"/>
    <w:rsid w:val="00812B17"/>
    <w:rsid w:val="00816A79"/>
    <w:rsid w:val="008228DD"/>
    <w:rsid w:val="00825D34"/>
    <w:rsid w:val="0083409E"/>
    <w:rsid w:val="00836F68"/>
    <w:rsid w:val="00837AC7"/>
    <w:rsid w:val="008428E0"/>
    <w:rsid w:val="00842A8F"/>
    <w:rsid w:val="008438A1"/>
    <w:rsid w:val="00845258"/>
    <w:rsid w:val="00851BAE"/>
    <w:rsid w:val="00852808"/>
    <w:rsid w:val="008604B9"/>
    <w:rsid w:val="00860CF8"/>
    <w:rsid w:val="008629D4"/>
    <w:rsid w:val="0086611A"/>
    <w:rsid w:val="0087184D"/>
    <w:rsid w:val="0088204F"/>
    <w:rsid w:val="00883362"/>
    <w:rsid w:val="008844C7"/>
    <w:rsid w:val="00885D84"/>
    <w:rsid w:val="008868D4"/>
    <w:rsid w:val="00893D20"/>
    <w:rsid w:val="0089551B"/>
    <w:rsid w:val="008961D8"/>
    <w:rsid w:val="008970A8"/>
    <w:rsid w:val="008A0A82"/>
    <w:rsid w:val="008A6F15"/>
    <w:rsid w:val="008A74E3"/>
    <w:rsid w:val="008B0994"/>
    <w:rsid w:val="008B1BAB"/>
    <w:rsid w:val="008B4AD0"/>
    <w:rsid w:val="008B5E17"/>
    <w:rsid w:val="008B6BF8"/>
    <w:rsid w:val="008C03AE"/>
    <w:rsid w:val="008C07F3"/>
    <w:rsid w:val="008C0B01"/>
    <w:rsid w:val="008C1A3E"/>
    <w:rsid w:val="008C2C0C"/>
    <w:rsid w:val="008C3AE8"/>
    <w:rsid w:val="008C70F3"/>
    <w:rsid w:val="008D12E6"/>
    <w:rsid w:val="008D6BDE"/>
    <w:rsid w:val="008D7CCD"/>
    <w:rsid w:val="008E011B"/>
    <w:rsid w:val="008E23E8"/>
    <w:rsid w:val="008E5AB7"/>
    <w:rsid w:val="008F53B6"/>
    <w:rsid w:val="00904624"/>
    <w:rsid w:val="00915F70"/>
    <w:rsid w:val="00922AD2"/>
    <w:rsid w:val="00922CFA"/>
    <w:rsid w:val="00924DFF"/>
    <w:rsid w:val="00934486"/>
    <w:rsid w:val="00935023"/>
    <w:rsid w:val="00935BCB"/>
    <w:rsid w:val="0094644D"/>
    <w:rsid w:val="00951A2E"/>
    <w:rsid w:val="00951C79"/>
    <w:rsid w:val="0095369E"/>
    <w:rsid w:val="00955425"/>
    <w:rsid w:val="00955DD2"/>
    <w:rsid w:val="009678B8"/>
    <w:rsid w:val="00970E06"/>
    <w:rsid w:val="00971596"/>
    <w:rsid w:val="00974082"/>
    <w:rsid w:val="00980C38"/>
    <w:rsid w:val="009850CF"/>
    <w:rsid w:val="0099267E"/>
    <w:rsid w:val="009939AB"/>
    <w:rsid w:val="00994AC6"/>
    <w:rsid w:val="009958E1"/>
    <w:rsid w:val="009966DC"/>
    <w:rsid w:val="009A7194"/>
    <w:rsid w:val="009B3B08"/>
    <w:rsid w:val="009B51B8"/>
    <w:rsid w:val="009B5A26"/>
    <w:rsid w:val="009B7BE7"/>
    <w:rsid w:val="009C27B1"/>
    <w:rsid w:val="009C6832"/>
    <w:rsid w:val="009C7283"/>
    <w:rsid w:val="009D0DC8"/>
    <w:rsid w:val="009D4260"/>
    <w:rsid w:val="009D5003"/>
    <w:rsid w:val="009D6F0F"/>
    <w:rsid w:val="009E1DED"/>
    <w:rsid w:val="009E35CB"/>
    <w:rsid w:val="009E7546"/>
    <w:rsid w:val="00A01618"/>
    <w:rsid w:val="00A01B5E"/>
    <w:rsid w:val="00A02D39"/>
    <w:rsid w:val="00A17F68"/>
    <w:rsid w:val="00A22135"/>
    <w:rsid w:val="00A25545"/>
    <w:rsid w:val="00A30617"/>
    <w:rsid w:val="00A30DF5"/>
    <w:rsid w:val="00A345BD"/>
    <w:rsid w:val="00A34DA1"/>
    <w:rsid w:val="00A3602A"/>
    <w:rsid w:val="00A365D6"/>
    <w:rsid w:val="00A43AE0"/>
    <w:rsid w:val="00A4527B"/>
    <w:rsid w:val="00A45A77"/>
    <w:rsid w:val="00A46EDD"/>
    <w:rsid w:val="00A53758"/>
    <w:rsid w:val="00A54C3D"/>
    <w:rsid w:val="00A56215"/>
    <w:rsid w:val="00A567AD"/>
    <w:rsid w:val="00A6040D"/>
    <w:rsid w:val="00A70C11"/>
    <w:rsid w:val="00A71C48"/>
    <w:rsid w:val="00A76DBF"/>
    <w:rsid w:val="00A81D87"/>
    <w:rsid w:val="00A81FEC"/>
    <w:rsid w:val="00A852B6"/>
    <w:rsid w:val="00A875DA"/>
    <w:rsid w:val="00A91C5D"/>
    <w:rsid w:val="00AA5ACF"/>
    <w:rsid w:val="00AA5E81"/>
    <w:rsid w:val="00AA63DC"/>
    <w:rsid w:val="00AA6AE1"/>
    <w:rsid w:val="00AB2407"/>
    <w:rsid w:val="00AB3584"/>
    <w:rsid w:val="00AB40E1"/>
    <w:rsid w:val="00AC0B0B"/>
    <w:rsid w:val="00AC53BF"/>
    <w:rsid w:val="00AC5723"/>
    <w:rsid w:val="00AC5BB1"/>
    <w:rsid w:val="00AD14F2"/>
    <w:rsid w:val="00AD2CDE"/>
    <w:rsid w:val="00AD6633"/>
    <w:rsid w:val="00AD6BD7"/>
    <w:rsid w:val="00AE09E5"/>
    <w:rsid w:val="00AE5AD7"/>
    <w:rsid w:val="00AE7516"/>
    <w:rsid w:val="00AF05EF"/>
    <w:rsid w:val="00AF13B9"/>
    <w:rsid w:val="00AF1B9D"/>
    <w:rsid w:val="00AF28AE"/>
    <w:rsid w:val="00AF3408"/>
    <w:rsid w:val="00AF3C31"/>
    <w:rsid w:val="00AF65FE"/>
    <w:rsid w:val="00AF6B8C"/>
    <w:rsid w:val="00AF6EB5"/>
    <w:rsid w:val="00AF73F9"/>
    <w:rsid w:val="00AF7419"/>
    <w:rsid w:val="00B02E41"/>
    <w:rsid w:val="00B03507"/>
    <w:rsid w:val="00B04740"/>
    <w:rsid w:val="00B07BA9"/>
    <w:rsid w:val="00B16AF2"/>
    <w:rsid w:val="00B17F17"/>
    <w:rsid w:val="00B21F18"/>
    <w:rsid w:val="00B22FF2"/>
    <w:rsid w:val="00B23337"/>
    <w:rsid w:val="00B23849"/>
    <w:rsid w:val="00B32D86"/>
    <w:rsid w:val="00B345D9"/>
    <w:rsid w:val="00B34DFA"/>
    <w:rsid w:val="00B3772D"/>
    <w:rsid w:val="00B37E0F"/>
    <w:rsid w:val="00B37F82"/>
    <w:rsid w:val="00B4205E"/>
    <w:rsid w:val="00B44014"/>
    <w:rsid w:val="00B510E2"/>
    <w:rsid w:val="00B51104"/>
    <w:rsid w:val="00B529BF"/>
    <w:rsid w:val="00B54778"/>
    <w:rsid w:val="00B55023"/>
    <w:rsid w:val="00B63EB3"/>
    <w:rsid w:val="00B70BE8"/>
    <w:rsid w:val="00B740C0"/>
    <w:rsid w:val="00B7569D"/>
    <w:rsid w:val="00B8264D"/>
    <w:rsid w:val="00B83346"/>
    <w:rsid w:val="00B8536D"/>
    <w:rsid w:val="00B859EA"/>
    <w:rsid w:val="00B92667"/>
    <w:rsid w:val="00B97147"/>
    <w:rsid w:val="00B97600"/>
    <w:rsid w:val="00BA02FE"/>
    <w:rsid w:val="00BA1396"/>
    <w:rsid w:val="00BA303C"/>
    <w:rsid w:val="00BA545F"/>
    <w:rsid w:val="00BB0789"/>
    <w:rsid w:val="00BB0D9B"/>
    <w:rsid w:val="00BB635C"/>
    <w:rsid w:val="00BC2775"/>
    <w:rsid w:val="00BC32B3"/>
    <w:rsid w:val="00BC5D7A"/>
    <w:rsid w:val="00BD42B6"/>
    <w:rsid w:val="00BD5188"/>
    <w:rsid w:val="00BE015B"/>
    <w:rsid w:val="00BE29EE"/>
    <w:rsid w:val="00BE3232"/>
    <w:rsid w:val="00BF0DB9"/>
    <w:rsid w:val="00BF112F"/>
    <w:rsid w:val="00BF14E4"/>
    <w:rsid w:val="00BF2C5F"/>
    <w:rsid w:val="00BF4857"/>
    <w:rsid w:val="00BF632D"/>
    <w:rsid w:val="00BF71C7"/>
    <w:rsid w:val="00C00300"/>
    <w:rsid w:val="00C027D3"/>
    <w:rsid w:val="00C03EA5"/>
    <w:rsid w:val="00C070F4"/>
    <w:rsid w:val="00C1412D"/>
    <w:rsid w:val="00C1694E"/>
    <w:rsid w:val="00C278E9"/>
    <w:rsid w:val="00C328F0"/>
    <w:rsid w:val="00C34285"/>
    <w:rsid w:val="00C354C3"/>
    <w:rsid w:val="00C515B0"/>
    <w:rsid w:val="00C52801"/>
    <w:rsid w:val="00C52D61"/>
    <w:rsid w:val="00C5511D"/>
    <w:rsid w:val="00C553DA"/>
    <w:rsid w:val="00C63CBC"/>
    <w:rsid w:val="00C6578F"/>
    <w:rsid w:val="00C671FC"/>
    <w:rsid w:val="00C76219"/>
    <w:rsid w:val="00C83229"/>
    <w:rsid w:val="00C86121"/>
    <w:rsid w:val="00C9167B"/>
    <w:rsid w:val="00C91A47"/>
    <w:rsid w:val="00C968F2"/>
    <w:rsid w:val="00C96A4A"/>
    <w:rsid w:val="00CA15DE"/>
    <w:rsid w:val="00CA2DDC"/>
    <w:rsid w:val="00CA4915"/>
    <w:rsid w:val="00CA5DF8"/>
    <w:rsid w:val="00CA61D9"/>
    <w:rsid w:val="00CB04F4"/>
    <w:rsid w:val="00CB336C"/>
    <w:rsid w:val="00CB51B2"/>
    <w:rsid w:val="00CB6F7B"/>
    <w:rsid w:val="00CC20BD"/>
    <w:rsid w:val="00CC3D13"/>
    <w:rsid w:val="00CD0740"/>
    <w:rsid w:val="00CD395E"/>
    <w:rsid w:val="00CD49E3"/>
    <w:rsid w:val="00CD75A7"/>
    <w:rsid w:val="00CE0103"/>
    <w:rsid w:val="00CE0AD2"/>
    <w:rsid w:val="00CE5790"/>
    <w:rsid w:val="00CE594A"/>
    <w:rsid w:val="00CF5FC7"/>
    <w:rsid w:val="00CF7CE6"/>
    <w:rsid w:val="00D01E55"/>
    <w:rsid w:val="00D023A1"/>
    <w:rsid w:val="00D0634C"/>
    <w:rsid w:val="00D07B63"/>
    <w:rsid w:val="00D23C1A"/>
    <w:rsid w:val="00D3227E"/>
    <w:rsid w:val="00D40B12"/>
    <w:rsid w:val="00D42CD8"/>
    <w:rsid w:val="00D42D00"/>
    <w:rsid w:val="00D501D1"/>
    <w:rsid w:val="00D51126"/>
    <w:rsid w:val="00D56020"/>
    <w:rsid w:val="00D5632D"/>
    <w:rsid w:val="00D60290"/>
    <w:rsid w:val="00D6082A"/>
    <w:rsid w:val="00D60D41"/>
    <w:rsid w:val="00D62CB7"/>
    <w:rsid w:val="00D709C7"/>
    <w:rsid w:val="00D73EEB"/>
    <w:rsid w:val="00D74929"/>
    <w:rsid w:val="00D7595B"/>
    <w:rsid w:val="00D83BD8"/>
    <w:rsid w:val="00D84BA4"/>
    <w:rsid w:val="00D872B5"/>
    <w:rsid w:val="00D916BF"/>
    <w:rsid w:val="00D937C2"/>
    <w:rsid w:val="00DA3737"/>
    <w:rsid w:val="00DA3984"/>
    <w:rsid w:val="00DA5444"/>
    <w:rsid w:val="00DB038E"/>
    <w:rsid w:val="00DB6035"/>
    <w:rsid w:val="00DC28C3"/>
    <w:rsid w:val="00DC520E"/>
    <w:rsid w:val="00DC55D7"/>
    <w:rsid w:val="00DC67A8"/>
    <w:rsid w:val="00DC70E1"/>
    <w:rsid w:val="00DD0D13"/>
    <w:rsid w:val="00DD589A"/>
    <w:rsid w:val="00DE0908"/>
    <w:rsid w:val="00DE587F"/>
    <w:rsid w:val="00DF0324"/>
    <w:rsid w:val="00DF31C2"/>
    <w:rsid w:val="00DF5AB2"/>
    <w:rsid w:val="00E0178B"/>
    <w:rsid w:val="00E01BD9"/>
    <w:rsid w:val="00E03401"/>
    <w:rsid w:val="00E0371C"/>
    <w:rsid w:val="00E037D6"/>
    <w:rsid w:val="00E06F61"/>
    <w:rsid w:val="00E07BFD"/>
    <w:rsid w:val="00E1183C"/>
    <w:rsid w:val="00E11BD7"/>
    <w:rsid w:val="00E13D70"/>
    <w:rsid w:val="00E14EC7"/>
    <w:rsid w:val="00E16A66"/>
    <w:rsid w:val="00E231CF"/>
    <w:rsid w:val="00E240E7"/>
    <w:rsid w:val="00E24256"/>
    <w:rsid w:val="00E306C9"/>
    <w:rsid w:val="00E328A4"/>
    <w:rsid w:val="00E35DFB"/>
    <w:rsid w:val="00E37CDD"/>
    <w:rsid w:val="00E42A5D"/>
    <w:rsid w:val="00E42B99"/>
    <w:rsid w:val="00E44885"/>
    <w:rsid w:val="00E46101"/>
    <w:rsid w:val="00E50110"/>
    <w:rsid w:val="00E54C08"/>
    <w:rsid w:val="00E60318"/>
    <w:rsid w:val="00E60650"/>
    <w:rsid w:val="00E607C5"/>
    <w:rsid w:val="00E613F4"/>
    <w:rsid w:val="00E61906"/>
    <w:rsid w:val="00E6190F"/>
    <w:rsid w:val="00E61BBC"/>
    <w:rsid w:val="00E62424"/>
    <w:rsid w:val="00E62C3A"/>
    <w:rsid w:val="00E6469A"/>
    <w:rsid w:val="00E656B8"/>
    <w:rsid w:val="00E67458"/>
    <w:rsid w:val="00E70EB8"/>
    <w:rsid w:val="00E75EC1"/>
    <w:rsid w:val="00E81DE5"/>
    <w:rsid w:val="00E84C16"/>
    <w:rsid w:val="00E9634C"/>
    <w:rsid w:val="00E96F7B"/>
    <w:rsid w:val="00EB14D4"/>
    <w:rsid w:val="00EB1A63"/>
    <w:rsid w:val="00EB311E"/>
    <w:rsid w:val="00EB68FC"/>
    <w:rsid w:val="00EC3840"/>
    <w:rsid w:val="00EC4619"/>
    <w:rsid w:val="00ED02C1"/>
    <w:rsid w:val="00EE1F69"/>
    <w:rsid w:val="00EE5135"/>
    <w:rsid w:val="00EE6070"/>
    <w:rsid w:val="00EF1225"/>
    <w:rsid w:val="00EF129E"/>
    <w:rsid w:val="00EF1AC7"/>
    <w:rsid w:val="00EF1D34"/>
    <w:rsid w:val="00EF3357"/>
    <w:rsid w:val="00EF4F7C"/>
    <w:rsid w:val="00EF6531"/>
    <w:rsid w:val="00EF6B2D"/>
    <w:rsid w:val="00EF760C"/>
    <w:rsid w:val="00F04F0D"/>
    <w:rsid w:val="00F05439"/>
    <w:rsid w:val="00F05C5C"/>
    <w:rsid w:val="00F063BB"/>
    <w:rsid w:val="00F10220"/>
    <w:rsid w:val="00F1174F"/>
    <w:rsid w:val="00F20E85"/>
    <w:rsid w:val="00F217FE"/>
    <w:rsid w:val="00F23C37"/>
    <w:rsid w:val="00F27928"/>
    <w:rsid w:val="00F311EE"/>
    <w:rsid w:val="00F406B1"/>
    <w:rsid w:val="00F41CA8"/>
    <w:rsid w:val="00F420FC"/>
    <w:rsid w:val="00F46609"/>
    <w:rsid w:val="00F47CDB"/>
    <w:rsid w:val="00F512B8"/>
    <w:rsid w:val="00F51A8D"/>
    <w:rsid w:val="00F533F6"/>
    <w:rsid w:val="00F5761F"/>
    <w:rsid w:val="00F604D7"/>
    <w:rsid w:val="00F6314E"/>
    <w:rsid w:val="00F65B59"/>
    <w:rsid w:val="00F716B6"/>
    <w:rsid w:val="00F726B8"/>
    <w:rsid w:val="00F75CD4"/>
    <w:rsid w:val="00F84FD2"/>
    <w:rsid w:val="00F85276"/>
    <w:rsid w:val="00F860F3"/>
    <w:rsid w:val="00F87FFA"/>
    <w:rsid w:val="00F90087"/>
    <w:rsid w:val="00F90282"/>
    <w:rsid w:val="00F90DC1"/>
    <w:rsid w:val="00F926A1"/>
    <w:rsid w:val="00F926A6"/>
    <w:rsid w:val="00FA2E0A"/>
    <w:rsid w:val="00FA34A5"/>
    <w:rsid w:val="00FA5706"/>
    <w:rsid w:val="00FA5C63"/>
    <w:rsid w:val="00FA5F1E"/>
    <w:rsid w:val="00FA5F95"/>
    <w:rsid w:val="00FB60EF"/>
    <w:rsid w:val="00FC0063"/>
    <w:rsid w:val="00FC04F4"/>
    <w:rsid w:val="00FC28CC"/>
    <w:rsid w:val="00FC4A32"/>
    <w:rsid w:val="00FD7D2D"/>
    <w:rsid w:val="00FE03D3"/>
    <w:rsid w:val="00FE0B5D"/>
    <w:rsid w:val="00FE3BE8"/>
    <w:rsid w:val="00FE6C37"/>
    <w:rsid w:val="00FE6C75"/>
    <w:rsid w:val="00FF126C"/>
    <w:rsid w:val="00FF1D4E"/>
    <w:rsid w:val="00FF32EB"/>
    <w:rsid w:val="00FF4EAC"/>
    <w:rsid w:val="00FF7B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63FF05-973D-4FF7-B7C6-D8EE69F6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63"/>
    <w:pPr>
      <w:ind w:left="720"/>
      <w:contextualSpacing/>
    </w:pPr>
  </w:style>
  <w:style w:type="paragraph" w:styleId="NormalWeb">
    <w:name w:val="Normal (Web)"/>
    <w:basedOn w:val="Normal"/>
    <w:uiPriority w:val="99"/>
    <w:semiHidden/>
    <w:unhideWhenUsed/>
    <w:rsid w:val="007E47E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D4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70A8"/>
    <w:rPr>
      <w:color w:val="0563C1" w:themeColor="hyperlink"/>
      <w:u w:val="single"/>
    </w:rPr>
  </w:style>
  <w:style w:type="paragraph" w:styleId="Bibliography">
    <w:name w:val="Bibliography"/>
    <w:basedOn w:val="Normal"/>
    <w:next w:val="Normal"/>
    <w:uiPriority w:val="37"/>
    <w:unhideWhenUsed/>
    <w:rsid w:val="00176B9A"/>
    <w:pPr>
      <w:tabs>
        <w:tab w:val="left" w:pos="504"/>
      </w:tabs>
      <w:spacing w:after="0" w:line="240" w:lineRule="auto"/>
      <w:ind w:left="504" w:hanging="504"/>
    </w:pPr>
  </w:style>
  <w:style w:type="paragraph" w:styleId="BalloonText">
    <w:name w:val="Balloon Text"/>
    <w:basedOn w:val="Normal"/>
    <w:link w:val="BalloonTextChar"/>
    <w:uiPriority w:val="99"/>
    <w:semiHidden/>
    <w:unhideWhenUsed/>
    <w:rsid w:val="00C515B0"/>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C515B0"/>
    <w:rPr>
      <w:rFonts w:ascii="Segoe UI" w:hAnsi="Segoe UI" w:cs="Segoe UI"/>
      <w:sz w:val="18"/>
      <w:szCs w:val="16"/>
    </w:rPr>
  </w:style>
  <w:style w:type="paragraph" w:styleId="Header">
    <w:name w:val="header"/>
    <w:basedOn w:val="Normal"/>
    <w:link w:val="HeaderChar"/>
    <w:uiPriority w:val="99"/>
    <w:unhideWhenUsed/>
    <w:rsid w:val="00FC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063"/>
  </w:style>
  <w:style w:type="paragraph" w:styleId="Footer">
    <w:name w:val="footer"/>
    <w:basedOn w:val="Normal"/>
    <w:link w:val="FooterChar"/>
    <w:uiPriority w:val="99"/>
    <w:unhideWhenUsed/>
    <w:rsid w:val="00FC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9563">
      <w:bodyDiv w:val="1"/>
      <w:marLeft w:val="0"/>
      <w:marRight w:val="0"/>
      <w:marTop w:val="0"/>
      <w:marBottom w:val="0"/>
      <w:divBdr>
        <w:top w:val="none" w:sz="0" w:space="0" w:color="auto"/>
        <w:left w:val="none" w:sz="0" w:space="0" w:color="auto"/>
        <w:bottom w:val="none" w:sz="0" w:space="0" w:color="auto"/>
        <w:right w:val="none" w:sz="0" w:space="0" w:color="auto"/>
      </w:divBdr>
    </w:div>
    <w:div w:id="369843296">
      <w:bodyDiv w:val="1"/>
      <w:marLeft w:val="0"/>
      <w:marRight w:val="0"/>
      <w:marTop w:val="0"/>
      <w:marBottom w:val="0"/>
      <w:divBdr>
        <w:top w:val="none" w:sz="0" w:space="0" w:color="auto"/>
        <w:left w:val="none" w:sz="0" w:space="0" w:color="auto"/>
        <w:bottom w:val="none" w:sz="0" w:space="0" w:color="auto"/>
        <w:right w:val="none" w:sz="0" w:space="0" w:color="auto"/>
      </w:divBdr>
    </w:div>
    <w:div w:id="590509722">
      <w:bodyDiv w:val="1"/>
      <w:marLeft w:val="0"/>
      <w:marRight w:val="0"/>
      <w:marTop w:val="0"/>
      <w:marBottom w:val="0"/>
      <w:divBdr>
        <w:top w:val="none" w:sz="0" w:space="0" w:color="auto"/>
        <w:left w:val="none" w:sz="0" w:space="0" w:color="auto"/>
        <w:bottom w:val="none" w:sz="0" w:space="0" w:color="auto"/>
        <w:right w:val="none" w:sz="0" w:space="0" w:color="auto"/>
      </w:divBdr>
    </w:div>
    <w:div w:id="796602452">
      <w:bodyDiv w:val="1"/>
      <w:marLeft w:val="0"/>
      <w:marRight w:val="0"/>
      <w:marTop w:val="0"/>
      <w:marBottom w:val="0"/>
      <w:divBdr>
        <w:top w:val="none" w:sz="0" w:space="0" w:color="auto"/>
        <w:left w:val="none" w:sz="0" w:space="0" w:color="auto"/>
        <w:bottom w:val="none" w:sz="0" w:space="0" w:color="auto"/>
        <w:right w:val="none" w:sz="0" w:space="0" w:color="auto"/>
      </w:divBdr>
    </w:div>
    <w:div w:id="849442878">
      <w:bodyDiv w:val="1"/>
      <w:marLeft w:val="0"/>
      <w:marRight w:val="0"/>
      <w:marTop w:val="0"/>
      <w:marBottom w:val="0"/>
      <w:divBdr>
        <w:top w:val="none" w:sz="0" w:space="0" w:color="auto"/>
        <w:left w:val="none" w:sz="0" w:space="0" w:color="auto"/>
        <w:bottom w:val="none" w:sz="0" w:space="0" w:color="auto"/>
        <w:right w:val="none" w:sz="0" w:space="0" w:color="auto"/>
      </w:divBdr>
      <w:divsChild>
        <w:div w:id="1761370782">
          <w:marLeft w:val="0"/>
          <w:marRight w:val="0"/>
          <w:marTop w:val="0"/>
          <w:marBottom w:val="0"/>
          <w:divBdr>
            <w:top w:val="none" w:sz="0" w:space="0" w:color="auto"/>
            <w:left w:val="none" w:sz="0" w:space="0" w:color="auto"/>
            <w:bottom w:val="none" w:sz="0" w:space="0" w:color="auto"/>
            <w:right w:val="none" w:sz="0" w:space="0" w:color="auto"/>
          </w:divBdr>
        </w:div>
      </w:divsChild>
    </w:div>
    <w:div w:id="880824893">
      <w:bodyDiv w:val="1"/>
      <w:marLeft w:val="0"/>
      <w:marRight w:val="0"/>
      <w:marTop w:val="0"/>
      <w:marBottom w:val="0"/>
      <w:divBdr>
        <w:top w:val="none" w:sz="0" w:space="0" w:color="auto"/>
        <w:left w:val="none" w:sz="0" w:space="0" w:color="auto"/>
        <w:bottom w:val="none" w:sz="0" w:space="0" w:color="auto"/>
        <w:right w:val="none" w:sz="0" w:space="0" w:color="auto"/>
      </w:divBdr>
    </w:div>
    <w:div w:id="888565613">
      <w:bodyDiv w:val="1"/>
      <w:marLeft w:val="0"/>
      <w:marRight w:val="0"/>
      <w:marTop w:val="0"/>
      <w:marBottom w:val="0"/>
      <w:divBdr>
        <w:top w:val="none" w:sz="0" w:space="0" w:color="auto"/>
        <w:left w:val="none" w:sz="0" w:space="0" w:color="auto"/>
        <w:bottom w:val="none" w:sz="0" w:space="0" w:color="auto"/>
        <w:right w:val="none" w:sz="0" w:space="0" w:color="auto"/>
      </w:divBdr>
    </w:div>
    <w:div w:id="1100293369">
      <w:bodyDiv w:val="1"/>
      <w:marLeft w:val="0"/>
      <w:marRight w:val="0"/>
      <w:marTop w:val="0"/>
      <w:marBottom w:val="0"/>
      <w:divBdr>
        <w:top w:val="none" w:sz="0" w:space="0" w:color="auto"/>
        <w:left w:val="none" w:sz="0" w:space="0" w:color="auto"/>
        <w:bottom w:val="none" w:sz="0" w:space="0" w:color="auto"/>
        <w:right w:val="none" w:sz="0" w:space="0" w:color="auto"/>
      </w:divBdr>
    </w:div>
    <w:div w:id="1326398377">
      <w:bodyDiv w:val="1"/>
      <w:marLeft w:val="0"/>
      <w:marRight w:val="0"/>
      <w:marTop w:val="0"/>
      <w:marBottom w:val="0"/>
      <w:divBdr>
        <w:top w:val="none" w:sz="0" w:space="0" w:color="auto"/>
        <w:left w:val="none" w:sz="0" w:space="0" w:color="auto"/>
        <w:bottom w:val="none" w:sz="0" w:space="0" w:color="auto"/>
        <w:right w:val="none" w:sz="0" w:space="0" w:color="auto"/>
      </w:divBdr>
    </w:div>
    <w:div w:id="1334724909">
      <w:bodyDiv w:val="1"/>
      <w:marLeft w:val="0"/>
      <w:marRight w:val="0"/>
      <w:marTop w:val="0"/>
      <w:marBottom w:val="0"/>
      <w:divBdr>
        <w:top w:val="none" w:sz="0" w:space="0" w:color="auto"/>
        <w:left w:val="none" w:sz="0" w:space="0" w:color="auto"/>
        <w:bottom w:val="none" w:sz="0" w:space="0" w:color="auto"/>
        <w:right w:val="none" w:sz="0" w:space="0" w:color="auto"/>
      </w:divBdr>
      <w:divsChild>
        <w:div w:id="717557766">
          <w:marLeft w:val="0"/>
          <w:marRight w:val="0"/>
          <w:marTop w:val="0"/>
          <w:marBottom w:val="0"/>
          <w:divBdr>
            <w:top w:val="none" w:sz="0" w:space="0" w:color="auto"/>
            <w:left w:val="none" w:sz="0" w:space="0" w:color="auto"/>
            <w:bottom w:val="none" w:sz="0" w:space="0" w:color="auto"/>
            <w:right w:val="none" w:sz="0" w:space="0" w:color="auto"/>
          </w:divBdr>
          <w:divsChild>
            <w:div w:id="1407456571">
              <w:marLeft w:val="0"/>
              <w:marRight w:val="0"/>
              <w:marTop w:val="0"/>
              <w:marBottom w:val="240"/>
              <w:divBdr>
                <w:top w:val="none" w:sz="0" w:space="0" w:color="auto"/>
                <w:left w:val="none" w:sz="0" w:space="0" w:color="auto"/>
                <w:bottom w:val="none" w:sz="0" w:space="0" w:color="auto"/>
                <w:right w:val="none" w:sz="0" w:space="0" w:color="auto"/>
              </w:divBdr>
              <w:divsChild>
                <w:div w:id="1283461483">
                  <w:marLeft w:val="360"/>
                  <w:marRight w:val="96"/>
                  <w:marTop w:val="0"/>
                  <w:marBottom w:val="0"/>
                  <w:divBdr>
                    <w:top w:val="none" w:sz="0" w:space="0" w:color="auto"/>
                    <w:left w:val="none" w:sz="0" w:space="0" w:color="auto"/>
                    <w:bottom w:val="none" w:sz="0" w:space="0" w:color="auto"/>
                    <w:right w:val="none" w:sz="0" w:space="0" w:color="auto"/>
                  </w:divBdr>
                </w:div>
              </w:divsChild>
            </w:div>
            <w:div w:id="166754791">
              <w:marLeft w:val="0"/>
              <w:marRight w:val="0"/>
              <w:marTop w:val="0"/>
              <w:marBottom w:val="240"/>
              <w:divBdr>
                <w:top w:val="none" w:sz="0" w:space="0" w:color="auto"/>
                <w:left w:val="none" w:sz="0" w:space="0" w:color="auto"/>
                <w:bottom w:val="none" w:sz="0" w:space="0" w:color="auto"/>
                <w:right w:val="none" w:sz="0" w:space="0" w:color="auto"/>
              </w:divBdr>
              <w:divsChild>
                <w:div w:id="1937596770">
                  <w:marLeft w:val="360"/>
                  <w:marRight w:val="96"/>
                  <w:marTop w:val="0"/>
                  <w:marBottom w:val="0"/>
                  <w:divBdr>
                    <w:top w:val="none" w:sz="0" w:space="0" w:color="auto"/>
                    <w:left w:val="none" w:sz="0" w:space="0" w:color="auto"/>
                    <w:bottom w:val="none" w:sz="0" w:space="0" w:color="auto"/>
                    <w:right w:val="none" w:sz="0" w:space="0" w:color="auto"/>
                  </w:divBdr>
                </w:div>
              </w:divsChild>
            </w:div>
            <w:div w:id="238292732">
              <w:marLeft w:val="0"/>
              <w:marRight w:val="0"/>
              <w:marTop w:val="0"/>
              <w:marBottom w:val="240"/>
              <w:divBdr>
                <w:top w:val="none" w:sz="0" w:space="0" w:color="auto"/>
                <w:left w:val="none" w:sz="0" w:space="0" w:color="auto"/>
                <w:bottom w:val="none" w:sz="0" w:space="0" w:color="auto"/>
                <w:right w:val="none" w:sz="0" w:space="0" w:color="auto"/>
              </w:divBdr>
              <w:divsChild>
                <w:div w:id="1315641456">
                  <w:marLeft w:val="360"/>
                  <w:marRight w:val="96"/>
                  <w:marTop w:val="0"/>
                  <w:marBottom w:val="0"/>
                  <w:divBdr>
                    <w:top w:val="none" w:sz="0" w:space="0" w:color="auto"/>
                    <w:left w:val="none" w:sz="0" w:space="0" w:color="auto"/>
                    <w:bottom w:val="none" w:sz="0" w:space="0" w:color="auto"/>
                    <w:right w:val="none" w:sz="0" w:space="0" w:color="auto"/>
                  </w:divBdr>
                </w:div>
              </w:divsChild>
            </w:div>
            <w:div w:id="995301048">
              <w:marLeft w:val="0"/>
              <w:marRight w:val="0"/>
              <w:marTop w:val="0"/>
              <w:marBottom w:val="240"/>
              <w:divBdr>
                <w:top w:val="none" w:sz="0" w:space="0" w:color="auto"/>
                <w:left w:val="none" w:sz="0" w:space="0" w:color="auto"/>
                <w:bottom w:val="none" w:sz="0" w:space="0" w:color="auto"/>
                <w:right w:val="none" w:sz="0" w:space="0" w:color="auto"/>
              </w:divBdr>
              <w:divsChild>
                <w:div w:id="1766224639">
                  <w:marLeft w:val="360"/>
                  <w:marRight w:val="96"/>
                  <w:marTop w:val="0"/>
                  <w:marBottom w:val="0"/>
                  <w:divBdr>
                    <w:top w:val="none" w:sz="0" w:space="0" w:color="auto"/>
                    <w:left w:val="none" w:sz="0" w:space="0" w:color="auto"/>
                    <w:bottom w:val="none" w:sz="0" w:space="0" w:color="auto"/>
                    <w:right w:val="none" w:sz="0" w:space="0" w:color="auto"/>
                  </w:divBdr>
                </w:div>
              </w:divsChild>
            </w:div>
            <w:div w:id="1767728820">
              <w:marLeft w:val="0"/>
              <w:marRight w:val="0"/>
              <w:marTop w:val="0"/>
              <w:marBottom w:val="240"/>
              <w:divBdr>
                <w:top w:val="none" w:sz="0" w:space="0" w:color="auto"/>
                <w:left w:val="none" w:sz="0" w:space="0" w:color="auto"/>
                <w:bottom w:val="none" w:sz="0" w:space="0" w:color="auto"/>
                <w:right w:val="none" w:sz="0" w:space="0" w:color="auto"/>
              </w:divBdr>
              <w:divsChild>
                <w:div w:id="557857742">
                  <w:marLeft w:val="360"/>
                  <w:marRight w:val="96"/>
                  <w:marTop w:val="0"/>
                  <w:marBottom w:val="0"/>
                  <w:divBdr>
                    <w:top w:val="none" w:sz="0" w:space="0" w:color="auto"/>
                    <w:left w:val="none" w:sz="0" w:space="0" w:color="auto"/>
                    <w:bottom w:val="none" w:sz="0" w:space="0" w:color="auto"/>
                    <w:right w:val="none" w:sz="0" w:space="0" w:color="auto"/>
                  </w:divBdr>
                </w:div>
              </w:divsChild>
            </w:div>
            <w:div w:id="1597321782">
              <w:marLeft w:val="0"/>
              <w:marRight w:val="0"/>
              <w:marTop w:val="0"/>
              <w:marBottom w:val="240"/>
              <w:divBdr>
                <w:top w:val="none" w:sz="0" w:space="0" w:color="auto"/>
                <w:left w:val="none" w:sz="0" w:space="0" w:color="auto"/>
                <w:bottom w:val="none" w:sz="0" w:space="0" w:color="auto"/>
                <w:right w:val="none" w:sz="0" w:space="0" w:color="auto"/>
              </w:divBdr>
              <w:divsChild>
                <w:div w:id="544295827">
                  <w:marLeft w:val="360"/>
                  <w:marRight w:val="96"/>
                  <w:marTop w:val="0"/>
                  <w:marBottom w:val="0"/>
                  <w:divBdr>
                    <w:top w:val="none" w:sz="0" w:space="0" w:color="auto"/>
                    <w:left w:val="none" w:sz="0" w:space="0" w:color="auto"/>
                    <w:bottom w:val="none" w:sz="0" w:space="0" w:color="auto"/>
                    <w:right w:val="none" w:sz="0" w:space="0" w:color="auto"/>
                  </w:divBdr>
                </w:div>
              </w:divsChild>
            </w:div>
            <w:div w:id="1231768560">
              <w:marLeft w:val="0"/>
              <w:marRight w:val="0"/>
              <w:marTop w:val="0"/>
              <w:marBottom w:val="240"/>
              <w:divBdr>
                <w:top w:val="none" w:sz="0" w:space="0" w:color="auto"/>
                <w:left w:val="none" w:sz="0" w:space="0" w:color="auto"/>
                <w:bottom w:val="none" w:sz="0" w:space="0" w:color="auto"/>
                <w:right w:val="none" w:sz="0" w:space="0" w:color="auto"/>
              </w:divBdr>
              <w:divsChild>
                <w:div w:id="1789353178">
                  <w:marLeft w:val="360"/>
                  <w:marRight w:val="96"/>
                  <w:marTop w:val="0"/>
                  <w:marBottom w:val="0"/>
                  <w:divBdr>
                    <w:top w:val="none" w:sz="0" w:space="0" w:color="auto"/>
                    <w:left w:val="none" w:sz="0" w:space="0" w:color="auto"/>
                    <w:bottom w:val="none" w:sz="0" w:space="0" w:color="auto"/>
                    <w:right w:val="none" w:sz="0" w:space="0" w:color="auto"/>
                  </w:divBdr>
                </w:div>
              </w:divsChild>
            </w:div>
            <w:div w:id="879853200">
              <w:marLeft w:val="0"/>
              <w:marRight w:val="0"/>
              <w:marTop w:val="0"/>
              <w:marBottom w:val="240"/>
              <w:divBdr>
                <w:top w:val="none" w:sz="0" w:space="0" w:color="auto"/>
                <w:left w:val="none" w:sz="0" w:space="0" w:color="auto"/>
                <w:bottom w:val="none" w:sz="0" w:space="0" w:color="auto"/>
                <w:right w:val="none" w:sz="0" w:space="0" w:color="auto"/>
              </w:divBdr>
              <w:divsChild>
                <w:div w:id="1239553537">
                  <w:marLeft w:val="360"/>
                  <w:marRight w:val="96"/>
                  <w:marTop w:val="0"/>
                  <w:marBottom w:val="0"/>
                  <w:divBdr>
                    <w:top w:val="none" w:sz="0" w:space="0" w:color="auto"/>
                    <w:left w:val="none" w:sz="0" w:space="0" w:color="auto"/>
                    <w:bottom w:val="none" w:sz="0" w:space="0" w:color="auto"/>
                    <w:right w:val="none" w:sz="0" w:space="0" w:color="auto"/>
                  </w:divBdr>
                </w:div>
              </w:divsChild>
            </w:div>
            <w:div w:id="1775243445">
              <w:marLeft w:val="0"/>
              <w:marRight w:val="0"/>
              <w:marTop w:val="0"/>
              <w:marBottom w:val="240"/>
              <w:divBdr>
                <w:top w:val="none" w:sz="0" w:space="0" w:color="auto"/>
                <w:left w:val="none" w:sz="0" w:space="0" w:color="auto"/>
                <w:bottom w:val="none" w:sz="0" w:space="0" w:color="auto"/>
                <w:right w:val="none" w:sz="0" w:space="0" w:color="auto"/>
              </w:divBdr>
              <w:divsChild>
                <w:div w:id="2012828330">
                  <w:marLeft w:val="360"/>
                  <w:marRight w:val="96"/>
                  <w:marTop w:val="0"/>
                  <w:marBottom w:val="0"/>
                  <w:divBdr>
                    <w:top w:val="none" w:sz="0" w:space="0" w:color="auto"/>
                    <w:left w:val="none" w:sz="0" w:space="0" w:color="auto"/>
                    <w:bottom w:val="none" w:sz="0" w:space="0" w:color="auto"/>
                    <w:right w:val="none" w:sz="0" w:space="0" w:color="auto"/>
                  </w:divBdr>
                </w:div>
              </w:divsChild>
            </w:div>
            <w:div w:id="2141874623">
              <w:marLeft w:val="0"/>
              <w:marRight w:val="0"/>
              <w:marTop w:val="0"/>
              <w:marBottom w:val="240"/>
              <w:divBdr>
                <w:top w:val="none" w:sz="0" w:space="0" w:color="auto"/>
                <w:left w:val="none" w:sz="0" w:space="0" w:color="auto"/>
                <w:bottom w:val="none" w:sz="0" w:space="0" w:color="auto"/>
                <w:right w:val="none" w:sz="0" w:space="0" w:color="auto"/>
              </w:divBdr>
              <w:divsChild>
                <w:div w:id="62337514">
                  <w:marLeft w:val="360"/>
                  <w:marRight w:val="96"/>
                  <w:marTop w:val="0"/>
                  <w:marBottom w:val="0"/>
                  <w:divBdr>
                    <w:top w:val="none" w:sz="0" w:space="0" w:color="auto"/>
                    <w:left w:val="none" w:sz="0" w:space="0" w:color="auto"/>
                    <w:bottom w:val="none" w:sz="0" w:space="0" w:color="auto"/>
                    <w:right w:val="none" w:sz="0" w:space="0" w:color="auto"/>
                  </w:divBdr>
                </w:div>
              </w:divsChild>
            </w:div>
            <w:div w:id="1042560337">
              <w:marLeft w:val="0"/>
              <w:marRight w:val="0"/>
              <w:marTop w:val="0"/>
              <w:marBottom w:val="240"/>
              <w:divBdr>
                <w:top w:val="none" w:sz="0" w:space="0" w:color="auto"/>
                <w:left w:val="none" w:sz="0" w:space="0" w:color="auto"/>
                <w:bottom w:val="none" w:sz="0" w:space="0" w:color="auto"/>
                <w:right w:val="none" w:sz="0" w:space="0" w:color="auto"/>
              </w:divBdr>
              <w:divsChild>
                <w:div w:id="1735006391">
                  <w:marLeft w:val="360"/>
                  <w:marRight w:val="96"/>
                  <w:marTop w:val="0"/>
                  <w:marBottom w:val="0"/>
                  <w:divBdr>
                    <w:top w:val="none" w:sz="0" w:space="0" w:color="auto"/>
                    <w:left w:val="none" w:sz="0" w:space="0" w:color="auto"/>
                    <w:bottom w:val="none" w:sz="0" w:space="0" w:color="auto"/>
                    <w:right w:val="none" w:sz="0" w:space="0" w:color="auto"/>
                  </w:divBdr>
                </w:div>
              </w:divsChild>
            </w:div>
            <w:div w:id="316611135">
              <w:marLeft w:val="0"/>
              <w:marRight w:val="0"/>
              <w:marTop w:val="0"/>
              <w:marBottom w:val="240"/>
              <w:divBdr>
                <w:top w:val="none" w:sz="0" w:space="0" w:color="auto"/>
                <w:left w:val="none" w:sz="0" w:space="0" w:color="auto"/>
                <w:bottom w:val="none" w:sz="0" w:space="0" w:color="auto"/>
                <w:right w:val="none" w:sz="0" w:space="0" w:color="auto"/>
              </w:divBdr>
              <w:divsChild>
                <w:div w:id="1941836882">
                  <w:marLeft w:val="360"/>
                  <w:marRight w:val="96"/>
                  <w:marTop w:val="0"/>
                  <w:marBottom w:val="0"/>
                  <w:divBdr>
                    <w:top w:val="none" w:sz="0" w:space="0" w:color="auto"/>
                    <w:left w:val="none" w:sz="0" w:space="0" w:color="auto"/>
                    <w:bottom w:val="none" w:sz="0" w:space="0" w:color="auto"/>
                    <w:right w:val="none" w:sz="0" w:space="0" w:color="auto"/>
                  </w:divBdr>
                </w:div>
              </w:divsChild>
            </w:div>
            <w:div w:id="299653021">
              <w:marLeft w:val="0"/>
              <w:marRight w:val="0"/>
              <w:marTop w:val="0"/>
              <w:marBottom w:val="240"/>
              <w:divBdr>
                <w:top w:val="none" w:sz="0" w:space="0" w:color="auto"/>
                <w:left w:val="none" w:sz="0" w:space="0" w:color="auto"/>
                <w:bottom w:val="none" w:sz="0" w:space="0" w:color="auto"/>
                <w:right w:val="none" w:sz="0" w:space="0" w:color="auto"/>
              </w:divBdr>
              <w:divsChild>
                <w:div w:id="63452778">
                  <w:marLeft w:val="360"/>
                  <w:marRight w:val="96"/>
                  <w:marTop w:val="0"/>
                  <w:marBottom w:val="0"/>
                  <w:divBdr>
                    <w:top w:val="none" w:sz="0" w:space="0" w:color="auto"/>
                    <w:left w:val="none" w:sz="0" w:space="0" w:color="auto"/>
                    <w:bottom w:val="none" w:sz="0" w:space="0" w:color="auto"/>
                    <w:right w:val="none" w:sz="0" w:space="0" w:color="auto"/>
                  </w:divBdr>
                </w:div>
              </w:divsChild>
            </w:div>
            <w:div w:id="457408313">
              <w:marLeft w:val="0"/>
              <w:marRight w:val="0"/>
              <w:marTop w:val="0"/>
              <w:marBottom w:val="240"/>
              <w:divBdr>
                <w:top w:val="none" w:sz="0" w:space="0" w:color="auto"/>
                <w:left w:val="none" w:sz="0" w:space="0" w:color="auto"/>
                <w:bottom w:val="none" w:sz="0" w:space="0" w:color="auto"/>
                <w:right w:val="none" w:sz="0" w:space="0" w:color="auto"/>
              </w:divBdr>
              <w:divsChild>
                <w:div w:id="828979428">
                  <w:marLeft w:val="360"/>
                  <w:marRight w:val="96"/>
                  <w:marTop w:val="0"/>
                  <w:marBottom w:val="0"/>
                  <w:divBdr>
                    <w:top w:val="none" w:sz="0" w:space="0" w:color="auto"/>
                    <w:left w:val="none" w:sz="0" w:space="0" w:color="auto"/>
                    <w:bottom w:val="none" w:sz="0" w:space="0" w:color="auto"/>
                    <w:right w:val="none" w:sz="0" w:space="0" w:color="auto"/>
                  </w:divBdr>
                </w:div>
              </w:divsChild>
            </w:div>
            <w:div w:id="421142444">
              <w:marLeft w:val="0"/>
              <w:marRight w:val="0"/>
              <w:marTop w:val="0"/>
              <w:marBottom w:val="240"/>
              <w:divBdr>
                <w:top w:val="none" w:sz="0" w:space="0" w:color="auto"/>
                <w:left w:val="none" w:sz="0" w:space="0" w:color="auto"/>
                <w:bottom w:val="none" w:sz="0" w:space="0" w:color="auto"/>
                <w:right w:val="none" w:sz="0" w:space="0" w:color="auto"/>
              </w:divBdr>
              <w:divsChild>
                <w:div w:id="1569684696">
                  <w:marLeft w:val="360"/>
                  <w:marRight w:val="96"/>
                  <w:marTop w:val="0"/>
                  <w:marBottom w:val="0"/>
                  <w:divBdr>
                    <w:top w:val="none" w:sz="0" w:space="0" w:color="auto"/>
                    <w:left w:val="none" w:sz="0" w:space="0" w:color="auto"/>
                    <w:bottom w:val="none" w:sz="0" w:space="0" w:color="auto"/>
                    <w:right w:val="none" w:sz="0" w:space="0" w:color="auto"/>
                  </w:divBdr>
                </w:div>
              </w:divsChild>
            </w:div>
            <w:div w:id="1013385441">
              <w:marLeft w:val="0"/>
              <w:marRight w:val="0"/>
              <w:marTop w:val="0"/>
              <w:marBottom w:val="240"/>
              <w:divBdr>
                <w:top w:val="none" w:sz="0" w:space="0" w:color="auto"/>
                <w:left w:val="none" w:sz="0" w:space="0" w:color="auto"/>
                <w:bottom w:val="none" w:sz="0" w:space="0" w:color="auto"/>
                <w:right w:val="none" w:sz="0" w:space="0" w:color="auto"/>
              </w:divBdr>
              <w:divsChild>
                <w:div w:id="365495214">
                  <w:marLeft w:val="360"/>
                  <w:marRight w:val="96"/>
                  <w:marTop w:val="0"/>
                  <w:marBottom w:val="0"/>
                  <w:divBdr>
                    <w:top w:val="none" w:sz="0" w:space="0" w:color="auto"/>
                    <w:left w:val="none" w:sz="0" w:space="0" w:color="auto"/>
                    <w:bottom w:val="none" w:sz="0" w:space="0" w:color="auto"/>
                    <w:right w:val="none" w:sz="0" w:space="0" w:color="auto"/>
                  </w:divBdr>
                </w:div>
              </w:divsChild>
            </w:div>
            <w:div w:id="313147633">
              <w:marLeft w:val="0"/>
              <w:marRight w:val="0"/>
              <w:marTop w:val="0"/>
              <w:marBottom w:val="240"/>
              <w:divBdr>
                <w:top w:val="none" w:sz="0" w:space="0" w:color="auto"/>
                <w:left w:val="none" w:sz="0" w:space="0" w:color="auto"/>
                <w:bottom w:val="none" w:sz="0" w:space="0" w:color="auto"/>
                <w:right w:val="none" w:sz="0" w:space="0" w:color="auto"/>
              </w:divBdr>
              <w:divsChild>
                <w:div w:id="521238837">
                  <w:marLeft w:val="360"/>
                  <w:marRight w:val="96"/>
                  <w:marTop w:val="0"/>
                  <w:marBottom w:val="0"/>
                  <w:divBdr>
                    <w:top w:val="none" w:sz="0" w:space="0" w:color="auto"/>
                    <w:left w:val="none" w:sz="0" w:space="0" w:color="auto"/>
                    <w:bottom w:val="none" w:sz="0" w:space="0" w:color="auto"/>
                    <w:right w:val="none" w:sz="0" w:space="0" w:color="auto"/>
                  </w:divBdr>
                </w:div>
              </w:divsChild>
            </w:div>
            <w:div w:id="769350880">
              <w:marLeft w:val="0"/>
              <w:marRight w:val="0"/>
              <w:marTop w:val="0"/>
              <w:marBottom w:val="240"/>
              <w:divBdr>
                <w:top w:val="none" w:sz="0" w:space="0" w:color="auto"/>
                <w:left w:val="none" w:sz="0" w:space="0" w:color="auto"/>
                <w:bottom w:val="none" w:sz="0" w:space="0" w:color="auto"/>
                <w:right w:val="none" w:sz="0" w:space="0" w:color="auto"/>
              </w:divBdr>
              <w:divsChild>
                <w:div w:id="1784573177">
                  <w:marLeft w:val="360"/>
                  <w:marRight w:val="96"/>
                  <w:marTop w:val="0"/>
                  <w:marBottom w:val="0"/>
                  <w:divBdr>
                    <w:top w:val="none" w:sz="0" w:space="0" w:color="auto"/>
                    <w:left w:val="none" w:sz="0" w:space="0" w:color="auto"/>
                    <w:bottom w:val="none" w:sz="0" w:space="0" w:color="auto"/>
                    <w:right w:val="none" w:sz="0" w:space="0" w:color="auto"/>
                  </w:divBdr>
                </w:div>
              </w:divsChild>
            </w:div>
            <w:div w:id="407001650">
              <w:marLeft w:val="0"/>
              <w:marRight w:val="0"/>
              <w:marTop w:val="0"/>
              <w:marBottom w:val="240"/>
              <w:divBdr>
                <w:top w:val="none" w:sz="0" w:space="0" w:color="auto"/>
                <w:left w:val="none" w:sz="0" w:space="0" w:color="auto"/>
                <w:bottom w:val="none" w:sz="0" w:space="0" w:color="auto"/>
                <w:right w:val="none" w:sz="0" w:space="0" w:color="auto"/>
              </w:divBdr>
              <w:divsChild>
                <w:div w:id="537666526">
                  <w:marLeft w:val="360"/>
                  <w:marRight w:val="96"/>
                  <w:marTop w:val="0"/>
                  <w:marBottom w:val="0"/>
                  <w:divBdr>
                    <w:top w:val="none" w:sz="0" w:space="0" w:color="auto"/>
                    <w:left w:val="none" w:sz="0" w:space="0" w:color="auto"/>
                    <w:bottom w:val="none" w:sz="0" w:space="0" w:color="auto"/>
                    <w:right w:val="none" w:sz="0" w:space="0" w:color="auto"/>
                  </w:divBdr>
                </w:div>
              </w:divsChild>
            </w:div>
            <w:div w:id="1893694916">
              <w:marLeft w:val="0"/>
              <w:marRight w:val="0"/>
              <w:marTop w:val="0"/>
              <w:marBottom w:val="240"/>
              <w:divBdr>
                <w:top w:val="none" w:sz="0" w:space="0" w:color="auto"/>
                <w:left w:val="none" w:sz="0" w:space="0" w:color="auto"/>
                <w:bottom w:val="none" w:sz="0" w:space="0" w:color="auto"/>
                <w:right w:val="none" w:sz="0" w:space="0" w:color="auto"/>
              </w:divBdr>
              <w:divsChild>
                <w:div w:id="1412119008">
                  <w:marLeft w:val="360"/>
                  <w:marRight w:val="96"/>
                  <w:marTop w:val="0"/>
                  <w:marBottom w:val="0"/>
                  <w:divBdr>
                    <w:top w:val="none" w:sz="0" w:space="0" w:color="auto"/>
                    <w:left w:val="none" w:sz="0" w:space="0" w:color="auto"/>
                    <w:bottom w:val="none" w:sz="0" w:space="0" w:color="auto"/>
                    <w:right w:val="none" w:sz="0" w:space="0" w:color="auto"/>
                  </w:divBdr>
                </w:div>
              </w:divsChild>
            </w:div>
            <w:div w:id="1900633300">
              <w:marLeft w:val="0"/>
              <w:marRight w:val="0"/>
              <w:marTop w:val="0"/>
              <w:marBottom w:val="240"/>
              <w:divBdr>
                <w:top w:val="none" w:sz="0" w:space="0" w:color="auto"/>
                <w:left w:val="none" w:sz="0" w:space="0" w:color="auto"/>
                <w:bottom w:val="none" w:sz="0" w:space="0" w:color="auto"/>
                <w:right w:val="none" w:sz="0" w:space="0" w:color="auto"/>
              </w:divBdr>
              <w:divsChild>
                <w:div w:id="1778675122">
                  <w:marLeft w:val="360"/>
                  <w:marRight w:val="96"/>
                  <w:marTop w:val="0"/>
                  <w:marBottom w:val="0"/>
                  <w:divBdr>
                    <w:top w:val="none" w:sz="0" w:space="0" w:color="auto"/>
                    <w:left w:val="none" w:sz="0" w:space="0" w:color="auto"/>
                    <w:bottom w:val="none" w:sz="0" w:space="0" w:color="auto"/>
                    <w:right w:val="none" w:sz="0" w:space="0" w:color="auto"/>
                  </w:divBdr>
                </w:div>
              </w:divsChild>
            </w:div>
            <w:div w:id="841507883">
              <w:marLeft w:val="0"/>
              <w:marRight w:val="0"/>
              <w:marTop w:val="0"/>
              <w:marBottom w:val="240"/>
              <w:divBdr>
                <w:top w:val="none" w:sz="0" w:space="0" w:color="auto"/>
                <w:left w:val="none" w:sz="0" w:space="0" w:color="auto"/>
                <w:bottom w:val="none" w:sz="0" w:space="0" w:color="auto"/>
                <w:right w:val="none" w:sz="0" w:space="0" w:color="auto"/>
              </w:divBdr>
              <w:divsChild>
                <w:div w:id="1273132218">
                  <w:marLeft w:val="360"/>
                  <w:marRight w:val="96"/>
                  <w:marTop w:val="0"/>
                  <w:marBottom w:val="0"/>
                  <w:divBdr>
                    <w:top w:val="none" w:sz="0" w:space="0" w:color="auto"/>
                    <w:left w:val="none" w:sz="0" w:space="0" w:color="auto"/>
                    <w:bottom w:val="none" w:sz="0" w:space="0" w:color="auto"/>
                    <w:right w:val="none" w:sz="0" w:space="0" w:color="auto"/>
                  </w:divBdr>
                </w:div>
              </w:divsChild>
            </w:div>
            <w:div w:id="1491169410">
              <w:marLeft w:val="0"/>
              <w:marRight w:val="0"/>
              <w:marTop w:val="0"/>
              <w:marBottom w:val="240"/>
              <w:divBdr>
                <w:top w:val="none" w:sz="0" w:space="0" w:color="auto"/>
                <w:left w:val="none" w:sz="0" w:space="0" w:color="auto"/>
                <w:bottom w:val="none" w:sz="0" w:space="0" w:color="auto"/>
                <w:right w:val="none" w:sz="0" w:space="0" w:color="auto"/>
              </w:divBdr>
              <w:divsChild>
                <w:div w:id="2068726711">
                  <w:marLeft w:val="360"/>
                  <w:marRight w:val="96"/>
                  <w:marTop w:val="0"/>
                  <w:marBottom w:val="0"/>
                  <w:divBdr>
                    <w:top w:val="none" w:sz="0" w:space="0" w:color="auto"/>
                    <w:left w:val="none" w:sz="0" w:space="0" w:color="auto"/>
                    <w:bottom w:val="none" w:sz="0" w:space="0" w:color="auto"/>
                    <w:right w:val="none" w:sz="0" w:space="0" w:color="auto"/>
                  </w:divBdr>
                </w:div>
              </w:divsChild>
            </w:div>
            <w:div w:id="1279263011">
              <w:marLeft w:val="0"/>
              <w:marRight w:val="0"/>
              <w:marTop w:val="0"/>
              <w:marBottom w:val="240"/>
              <w:divBdr>
                <w:top w:val="none" w:sz="0" w:space="0" w:color="auto"/>
                <w:left w:val="none" w:sz="0" w:space="0" w:color="auto"/>
                <w:bottom w:val="none" w:sz="0" w:space="0" w:color="auto"/>
                <w:right w:val="none" w:sz="0" w:space="0" w:color="auto"/>
              </w:divBdr>
              <w:divsChild>
                <w:div w:id="1456410490">
                  <w:marLeft w:val="360"/>
                  <w:marRight w:val="96"/>
                  <w:marTop w:val="0"/>
                  <w:marBottom w:val="0"/>
                  <w:divBdr>
                    <w:top w:val="none" w:sz="0" w:space="0" w:color="auto"/>
                    <w:left w:val="none" w:sz="0" w:space="0" w:color="auto"/>
                    <w:bottom w:val="none" w:sz="0" w:space="0" w:color="auto"/>
                    <w:right w:val="none" w:sz="0" w:space="0" w:color="auto"/>
                  </w:divBdr>
                </w:div>
              </w:divsChild>
            </w:div>
            <w:div w:id="629939621">
              <w:marLeft w:val="0"/>
              <w:marRight w:val="0"/>
              <w:marTop w:val="0"/>
              <w:marBottom w:val="240"/>
              <w:divBdr>
                <w:top w:val="none" w:sz="0" w:space="0" w:color="auto"/>
                <w:left w:val="none" w:sz="0" w:space="0" w:color="auto"/>
                <w:bottom w:val="none" w:sz="0" w:space="0" w:color="auto"/>
                <w:right w:val="none" w:sz="0" w:space="0" w:color="auto"/>
              </w:divBdr>
              <w:divsChild>
                <w:div w:id="439108500">
                  <w:marLeft w:val="360"/>
                  <w:marRight w:val="96"/>
                  <w:marTop w:val="0"/>
                  <w:marBottom w:val="0"/>
                  <w:divBdr>
                    <w:top w:val="none" w:sz="0" w:space="0" w:color="auto"/>
                    <w:left w:val="none" w:sz="0" w:space="0" w:color="auto"/>
                    <w:bottom w:val="none" w:sz="0" w:space="0" w:color="auto"/>
                    <w:right w:val="none" w:sz="0" w:space="0" w:color="auto"/>
                  </w:divBdr>
                </w:div>
              </w:divsChild>
            </w:div>
            <w:div w:id="669138997">
              <w:marLeft w:val="0"/>
              <w:marRight w:val="0"/>
              <w:marTop w:val="0"/>
              <w:marBottom w:val="240"/>
              <w:divBdr>
                <w:top w:val="none" w:sz="0" w:space="0" w:color="auto"/>
                <w:left w:val="none" w:sz="0" w:space="0" w:color="auto"/>
                <w:bottom w:val="none" w:sz="0" w:space="0" w:color="auto"/>
                <w:right w:val="none" w:sz="0" w:space="0" w:color="auto"/>
              </w:divBdr>
              <w:divsChild>
                <w:div w:id="1089305606">
                  <w:marLeft w:val="360"/>
                  <w:marRight w:val="96"/>
                  <w:marTop w:val="0"/>
                  <w:marBottom w:val="0"/>
                  <w:divBdr>
                    <w:top w:val="none" w:sz="0" w:space="0" w:color="auto"/>
                    <w:left w:val="none" w:sz="0" w:space="0" w:color="auto"/>
                    <w:bottom w:val="none" w:sz="0" w:space="0" w:color="auto"/>
                    <w:right w:val="none" w:sz="0" w:space="0" w:color="auto"/>
                  </w:divBdr>
                </w:div>
              </w:divsChild>
            </w:div>
            <w:div w:id="1062751366">
              <w:marLeft w:val="0"/>
              <w:marRight w:val="0"/>
              <w:marTop w:val="0"/>
              <w:marBottom w:val="240"/>
              <w:divBdr>
                <w:top w:val="none" w:sz="0" w:space="0" w:color="auto"/>
                <w:left w:val="none" w:sz="0" w:space="0" w:color="auto"/>
                <w:bottom w:val="none" w:sz="0" w:space="0" w:color="auto"/>
                <w:right w:val="none" w:sz="0" w:space="0" w:color="auto"/>
              </w:divBdr>
              <w:divsChild>
                <w:div w:id="1206065422">
                  <w:marLeft w:val="360"/>
                  <w:marRight w:val="96"/>
                  <w:marTop w:val="0"/>
                  <w:marBottom w:val="0"/>
                  <w:divBdr>
                    <w:top w:val="none" w:sz="0" w:space="0" w:color="auto"/>
                    <w:left w:val="none" w:sz="0" w:space="0" w:color="auto"/>
                    <w:bottom w:val="none" w:sz="0" w:space="0" w:color="auto"/>
                    <w:right w:val="none" w:sz="0" w:space="0" w:color="auto"/>
                  </w:divBdr>
                </w:div>
              </w:divsChild>
            </w:div>
            <w:div w:id="482429573">
              <w:marLeft w:val="0"/>
              <w:marRight w:val="0"/>
              <w:marTop w:val="0"/>
              <w:marBottom w:val="240"/>
              <w:divBdr>
                <w:top w:val="none" w:sz="0" w:space="0" w:color="auto"/>
                <w:left w:val="none" w:sz="0" w:space="0" w:color="auto"/>
                <w:bottom w:val="none" w:sz="0" w:space="0" w:color="auto"/>
                <w:right w:val="none" w:sz="0" w:space="0" w:color="auto"/>
              </w:divBdr>
              <w:divsChild>
                <w:div w:id="1390032490">
                  <w:marLeft w:val="360"/>
                  <w:marRight w:val="96"/>
                  <w:marTop w:val="0"/>
                  <w:marBottom w:val="0"/>
                  <w:divBdr>
                    <w:top w:val="none" w:sz="0" w:space="0" w:color="auto"/>
                    <w:left w:val="none" w:sz="0" w:space="0" w:color="auto"/>
                    <w:bottom w:val="none" w:sz="0" w:space="0" w:color="auto"/>
                    <w:right w:val="none" w:sz="0" w:space="0" w:color="auto"/>
                  </w:divBdr>
                </w:div>
              </w:divsChild>
            </w:div>
            <w:div w:id="1029061554">
              <w:marLeft w:val="0"/>
              <w:marRight w:val="0"/>
              <w:marTop w:val="0"/>
              <w:marBottom w:val="240"/>
              <w:divBdr>
                <w:top w:val="none" w:sz="0" w:space="0" w:color="auto"/>
                <w:left w:val="none" w:sz="0" w:space="0" w:color="auto"/>
                <w:bottom w:val="none" w:sz="0" w:space="0" w:color="auto"/>
                <w:right w:val="none" w:sz="0" w:space="0" w:color="auto"/>
              </w:divBdr>
              <w:divsChild>
                <w:div w:id="1661277560">
                  <w:marLeft w:val="360"/>
                  <w:marRight w:val="96"/>
                  <w:marTop w:val="0"/>
                  <w:marBottom w:val="0"/>
                  <w:divBdr>
                    <w:top w:val="none" w:sz="0" w:space="0" w:color="auto"/>
                    <w:left w:val="none" w:sz="0" w:space="0" w:color="auto"/>
                    <w:bottom w:val="none" w:sz="0" w:space="0" w:color="auto"/>
                    <w:right w:val="none" w:sz="0" w:space="0" w:color="auto"/>
                  </w:divBdr>
                </w:div>
              </w:divsChild>
            </w:div>
            <w:div w:id="741757953">
              <w:marLeft w:val="0"/>
              <w:marRight w:val="0"/>
              <w:marTop w:val="0"/>
              <w:marBottom w:val="240"/>
              <w:divBdr>
                <w:top w:val="none" w:sz="0" w:space="0" w:color="auto"/>
                <w:left w:val="none" w:sz="0" w:space="0" w:color="auto"/>
                <w:bottom w:val="none" w:sz="0" w:space="0" w:color="auto"/>
                <w:right w:val="none" w:sz="0" w:space="0" w:color="auto"/>
              </w:divBdr>
              <w:divsChild>
                <w:div w:id="785855259">
                  <w:marLeft w:val="360"/>
                  <w:marRight w:val="96"/>
                  <w:marTop w:val="0"/>
                  <w:marBottom w:val="0"/>
                  <w:divBdr>
                    <w:top w:val="none" w:sz="0" w:space="0" w:color="auto"/>
                    <w:left w:val="none" w:sz="0" w:space="0" w:color="auto"/>
                    <w:bottom w:val="none" w:sz="0" w:space="0" w:color="auto"/>
                    <w:right w:val="none" w:sz="0" w:space="0" w:color="auto"/>
                  </w:divBdr>
                </w:div>
              </w:divsChild>
            </w:div>
            <w:div w:id="1080445796">
              <w:marLeft w:val="0"/>
              <w:marRight w:val="0"/>
              <w:marTop w:val="0"/>
              <w:marBottom w:val="240"/>
              <w:divBdr>
                <w:top w:val="none" w:sz="0" w:space="0" w:color="auto"/>
                <w:left w:val="none" w:sz="0" w:space="0" w:color="auto"/>
                <w:bottom w:val="none" w:sz="0" w:space="0" w:color="auto"/>
                <w:right w:val="none" w:sz="0" w:space="0" w:color="auto"/>
              </w:divBdr>
              <w:divsChild>
                <w:div w:id="957444976">
                  <w:marLeft w:val="360"/>
                  <w:marRight w:val="96"/>
                  <w:marTop w:val="0"/>
                  <w:marBottom w:val="0"/>
                  <w:divBdr>
                    <w:top w:val="none" w:sz="0" w:space="0" w:color="auto"/>
                    <w:left w:val="none" w:sz="0" w:space="0" w:color="auto"/>
                    <w:bottom w:val="none" w:sz="0" w:space="0" w:color="auto"/>
                    <w:right w:val="none" w:sz="0" w:space="0" w:color="auto"/>
                  </w:divBdr>
                </w:div>
              </w:divsChild>
            </w:div>
            <w:div w:id="1826512258">
              <w:marLeft w:val="0"/>
              <w:marRight w:val="0"/>
              <w:marTop w:val="0"/>
              <w:marBottom w:val="240"/>
              <w:divBdr>
                <w:top w:val="none" w:sz="0" w:space="0" w:color="auto"/>
                <w:left w:val="none" w:sz="0" w:space="0" w:color="auto"/>
                <w:bottom w:val="none" w:sz="0" w:space="0" w:color="auto"/>
                <w:right w:val="none" w:sz="0" w:space="0" w:color="auto"/>
              </w:divBdr>
              <w:divsChild>
                <w:div w:id="1498303579">
                  <w:marLeft w:val="360"/>
                  <w:marRight w:val="96"/>
                  <w:marTop w:val="0"/>
                  <w:marBottom w:val="0"/>
                  <w:divBdr>
                    <w:top w:val="none" w:sz="0" w:space="0" w:color="auto"/>
                    <w:left w:val="none" w:sz="0" w:space="0" w:color="auto"/>
                    <w:bottom w:val="none" w:sz="0" w:space="0" w:color="auto"/>
                    <w:right w:val="none" w:sz="0" w:space="0" w:color="auto"/>
                  </w:divBdr>
                </w:div>
              </w:divsChild>
            </w:div>
            <w:div w:id="1453865092">
              <w:marLeft w:val="0"/>
              <w:marRight w:val="0"/>
              <w:marTop w:val="0"/>
              <w:marBottom w:val="240"/>
              <w:divBdr>
                <w:top w:val="none" w:sz="0" w:space="0" w:color="auto"/>
                <w:left w:val="none" w:sz="0" w:space="0" w:color="auto"/>
                <w:bottom w:val="none" w:sz="0" w:space="0" w:color="auto"/>
                <w:right w:val="none" w:sz="0" w:space="0" w:color="auto"/>
              </w:divBdr>
              <w:divsChild>
                <w:div w:id="1468165990">
                  <w:marLeft w:val="360"/>
                  <w:marRight w:val="96"/>
                  <w:marTop w:val="0"/>
                  <w:marBottom w:val="0"/>
                  <w:divBdr>
                    <w:top w:val="none" w:sz="0" w:space="0" w:color="auto"/>
                    <w:left w:val="none" w:sz="0" w:space="0" w:color="auto"/>
                    <w:bottom w:val="none" w:sz="0" w:space="0" w:color="auto"/>
                    <w:right w:val="none" w:sz="0" w:space="0" w:color="auto"/>
                  </w:divBdr>
                </w:div>
              </w:divsChild>
            </w:div>
            <w:div w:id="801461101">
              <w:marLeft w:val="0"/>
              <w:marRight w:val="0"/>
              <w:marTop w:val="0"/>
              <w:marBottom w:val="240"/>
              <w:divBdr>
                <w:top w:val="none" w:sz="0" w:space="0" w:color="auto"/>
                <w:left w:val="none" w:sz="0" w:space="0" w:color="auto"/>
                <w:bottom w:val="none" w:sz="0" w:space="0" w:color="auto"/>
                <w:right w:val="none" w:sz="0" w:space="0" w:color="auto"/>
              </w:divBdr>
              <w:divsChild>
                <w:div w:id="1137841688">
                  <w:marLeft w:val="360"/>
                  <w:marRight w:val="96"/>
                  <w:marTop w:val="0"/>
                  <w:marBottom w:val="0"/>
                  <w:divBdr>
                    <w:top w:val="none" w:sz="0" w:space="0" w:color="auto"/>
                    <w:left w:val="none" w:sz="0" w:space="0" w:color="auto"/>
                    <w:bottom w:val="none" w:sz="0" w:space="0" w:color="auto"/>
                    <w:right w:val="none" w:sz="0" w:space="0" w:color="auto"/>
                  </w:divBdr>
                </w:div>
              </w:divsChild>
            </w:div>
            <w:div w:id="1698652800">
              <w:marLeft w:val="0"/>
              <w:marRight w:val="0"/>
              <w:marTop w:val="0"/>
              <w:marBottom w:val="240"/>
              <w:divBdr>
                <w:top w:val="none" w:sz="0" w:space="0" w:color="auto"/>
                <w:left w:val="none" w:sz="0" w:space="0" w:color="auto"/>
                <w:bottom w:val="none" w:sz="0" w:space="0" w:color="auto"/>
                <w:right w:val="none" w:sz="0" w:space="0" w:color="auto"/>
              </w:divBdr>
              <w:divsChild>
                <w:div w:id="729036476">
                  <w:marLeft w:val="360"/>
                  <w:marRight w:val="96"/>
                  <w:marTop w:val="0"/>
                  <w:marBottom w:val="0"/>
                  <w:divBdr>
                    <w:top w:val="none" w:sz="0" w:space="0" w:color="auto"/>
                    <w:left w:val="none" w:sz="0" w:space="0" w:color="auto"/>
                    <w:bottom w:val="none" w:sz="0" w:space="0" w:color="auto"/>
                    <w:right w:val="none" w:sz="0" w:space="0" w:color="auto"/>
                  </w:divBdr>
                </w:div>
              </w:divsChild>
            </w:div>
            <w:div w:id="939603699">
              <w:marLeft w:val="0"/>
              <w:marRight w:val="0"/>
              <w:marTop w:val="0"/>
              <w:marBottom w:val="240"/>
              <w:divBdr>
                <w:top w:val="none" w:sz="0" w:space="0" w:color="auto"/>
                <w:left w:val="none" w:sz="0" w:space="0" w:color="auto"/>
                <w:bottom w:val="none" w:sz="0" w:space="0" w:color="auto"/>
                <w:right w:val="none" w:sz="0" w:space="0" w:color="auto"/>
              </w:divBdr>
              <w:divsChild>
                <w:div w:id="1621103812">
                  <w:marLeft w:val="360"/>
                  <w:marRight w:val="96"/>
                  <w:marTop w:val="0"/>
                  <w:marBottom w:val="0"/>
                  <w:divBdr>
                    <w:top w:val="none" w:sz="0" w:space="0" w:color="auto"/>
                    <w:left w:val="none" w:sz="0" w:space="0" w:color="auto"/>
                    <w:bottom w:val="none" w:sz="0" w:space="0" w:color="auto"/>
                    <w:right w:val="none" w:sz="0" w:space="0" w:color="auto"/>
                  </w:divBdr>
                </w:div>
              </w:divsChild>
            </w:div>
            <w:div w:id="1524897033">
              <w:marLeft w:val="0"/>
              <w:marRight w:val="0"/>
              <w:marTop w:val="0"/>
              <w:marBottom w:val="240"/>
              <w:divBdr>
                <w:top w:val="none" w:sz="0" w:space="0" w:color="auto"/>
                <w:left w:val="none" w:sz="0" w:space="0" w:color="auto"/>
                <w:bottom w:val="none" w:sz="0" w:space="0" w:color="auto"/>
                <w:right w:val="none" w:sz="0" w:space="0" w:color="auto"/>
              </w:divBdr>
              <w:divsChild>
                <w:div w:id="271909277">
                  <w:marLeft w:val="360"/>
                  <w:marRight w:val="96"/>
                  <w:marTop w:val="0"/>
                  <w:marBottom w:val="0"/>
                  <w:divBdr>
                    <w:top w:val="none" w:sz="0" w:space="0" w:color="auto"/>
                    <w:left w:val="none" w:sz="0" w:space="0" w:color="auto"/>
                    <w:bottom w:val="none" w:sz="0" w:space="0" w:color="auto"/>
                    <w:right w:val="none" w:sz="0" w:space="0" w:color="auto"/>
                  </w:divBdr>
                </w:div>
              </w:divsChild>
            </w:div>
            <w:div w:id="1399128873">
              <w:marLeft w:val="0"/>
              <w:marRight w:val="0"/>
              <w:marTop w:val="0"/>
              <w:marBottom w:val="240"/>
              <w:divBdr>
                <w:top w:val="none" w:sz="0" w:space="0" w:color="auto"/>
                <w:left w:val="none" w:sz="0" w:space="0" w:color="auto"/>
                <w:bottom w:val="none" w:sz="0" w:space="0" w:color="auto"/>
                <w:right w:val="none" w:sz="0" w:space="0" w:color="auto"/>
              </w:divBdr>
              <w:divsChild>
                <w:div w:id="35089307">
                  <w:marLeft w:val="360"/>
                  <w:marRight w:val="96"/>
                  <w:marTop w:val="0"/>
                  <w:marBottom w:val="0"/>
                  <w:divBdr>
                    <w:top w:val="none" w:sz="0" w:space="0" w:color="auto"/>
                    <w:left w:val="none" w:sz="0" w:space="0" w:color="auto"/>
                    <w:bottom w:val="none" w:sz="0" w:space="0" w:color="auto"/>
                    <w:right w:val="none" w:sz="0" w:space="0" w:color="auto"/>
                  </w:divBdr>
                </w:div>
              </w:divsChild>
            </w:div>
            <w:div w:id="1851605996">
              <w:marLeft w:val="0"/>
              <w:marRight w:val="0"/>
              <w:marTop w:val="0"/>
              <w:marBottom w:val="240"/>
              <w:divBdr>
                <w:top w:val="none" w:sz="0" w:space="0" w:color="auto"/>
                <w:left w:val="none" w:sz="0" w:space="0" w:color="auto"/>
                <w:bottom w:val="none" w:sz="0" w:space="0" w:color="auto"/>
                <w:right w:val="none" w:sz="0" w:space="0" w:color="auto"/>
              </w:divBdr>
              <w:divsChild>
                <w:div w:id="1330869029">
                  <w:marLeft w:val="360"/>
                  <w:marRight w:val="96"/>
                  <w:marTop w:val="0"/>
                  <w:marBottom w:val="0"/>
                  <w:divBdr>
                    <w:top w:val="none" w:sz="0" w:space="0" w:color="auto"/>
                    <w:left w:val="none" w:sz="0" w:space="0" w:color="auto"/>
                    <w:bottom w:val="none" w:sz="0" w:space="0" w:color="auto"/>
                    <w:right w:val="none" w:sz="0" w:space="0" w:color="auto"/>
                  </w:divBdr>
                </w:div>
              </w:divsChild>
            </w:div>
            <w:div w:id="1091199528">
              <w:marLeft w:val="0"/>
              <w:marRight w:val="0"/>
              <w:marTop w:val="0"/>
              <w:marBottom w:val="240"/>
              <w:divBdr>
                <w:top w:val="none" w:sz="0" w:space="0" w:color="auto"/>
                <w:left w:val="none" w:sz="0" w:space="0" w:color="auto"/>
                <w:bottom w:val="none" w:sz="0" w:space="0" w:color="auto"/>
                <w:right w:val="none" w:sz="0" w:space="0" w:color="auto"/>
              </w:divBdr>
              <w:divsChild>
                <w:div w:id="1626808130">
                  <w:marLeft w:val="360"/>
                  <w:marRight w:val="96"/>
                  <w:marTop w:val="0"/>
                  <w:marBottom w:val="0"/>
                  <w:divBdr>
                    <w:top w:val="none" w:sz="0" w:space="0" w:color="auto"/>
                    <w:left w:val="none" w:sz="0" w:space="0" w:color="auto"/>
                    <w:bottom w:val="none" w:sz="0" w:space="0" w:color="auto"/>
                    <w:right w:val="none" w:sz="0" w:space="0" w:color="auto"/>
                  </w:divBdr>
                </w:div>
              </w:divsChild>
            </w:div>
            <w:div w:id="1709454192">
              <w:marLeft w:val="0"/>
              <w:marRight w:val="0"/>
              <w:marTop w:val="0"/>
              <w:marBottom w:val="240"/>
              <w:divBdr>
                <w:top w:val="none" w:sz="0" w:space="0" w:color="auto"/>
                <w:left w:val="none" w:sz="0" w:space="0" w:color="auto"/>
                <w:bottom w:val="none" w:sz="0" w:space="0" w:color="auto"/>
                <w:right w:val="none" w:sz="0" w:space="0" w:color="auto"/>
              </w:divBdr>
              <w:divsChild>
                <w:div w:id="787360140">
                  <w:marLeft w:val="360"/>
                  <w:marRight w:val="96"/>
                  <w:marTop w:val="0"/>
                  <w:marBottom w:val="0"/>
                  <w:divBdr>
                    <w:top w:val="none" w:sz="0" w:space="0" w:color="auto"/>
                    <w:left w:val="none" w:sz="0" w:space="0" w:color="auto"/>
                    <w:bottom w:val="none" w:sz="0" w:space="0" w:color="auto"/>
                    <w:right w:val="none" w:sz="0" w:space="0" w:color="auto"/>
                  </w:divBdr>
                </w:div>
              </w:divsChild>
            </w:div>
            <w:div w:id="732628532">
              <w:marLeft w:val="0"/>
              <w:marRight w:val="0"/>
              <w:marTop w:val="0"/>
              <w:marBottom w:val="240"/>
              <w:divBdr>
                <w:top w:val="none" w:sz="0" w:space="0" w:color="auto"/>
                <w:left w:val="none" w:sz="0" w:space="0" w:color="auto"/>
                <w:bottom w:val="none" w:sz="0" w:space="0" w:color="auto"/>
                <w:right w:val="none" w:sz="0" w:space="0" w:color="auto"/>
              </w:divBdr>
              <w:divsChild>
                <w:div w:id="1449082315">
                  <w:marLeft w:val="360"/>
                  <w:marRight w:val="96"/>
                  <w:marTop w:val="0"/>
                  <w:marBottom w:val="0"/>
                  <w:divBdr>
                    <w:top w:val="none" w:sz="0" w:space="0" w:color="auto"/>
                    <w:left w:val="none" w:sz="0" w:space="0" w:color="auto"/>
                    <w:bottom w:val="none" w:sz="0" w:space="0" w:color="auto"/>
                    <w:right w:val="none" w:sz="0" w:space="0" w:color="auto"/>
                  </w:divBdr>
                </w:div>
              </w:divsChild>
            </w:div>
            <w:div w:id="553200449">
              <w:marLeft w:val="0"/>
              <w:marRight w:val="0"/>
              <w:marTop w:val="0"/>
              <w:marBottom w:val="240"/>
              <w:divBdr>
                <w:top w:val="none" w:sz="0" w:space="0" w:color="auto"/>
                <w:left w:val="none" w:sz="0" w:space="0" w:color="auto"/>
                <w:bottom w:val="none" w:sz="0" w:space="0" w:color="auto"/>
                <w:right w:val="none" w:sz="0" w:space="0" w:color="auto"/>
              </w:divBdr>
              <w:divsChild>
                <w:div w:id="18549308">
                  <w:marLeft w:val="360"/>
                  <w:marRight w:val="96"/>
                  <w:marTop w:val="0"/>
                  <w:marBottom w:val="0"/>
                  <w:divBdr>
                    <w:top w:val="none" w:sz="0" w:space="0" w:color="auto"/>
                    <w:left w:val="none" w:sz="0" w:space="0" w:color="auto"/>
                    <w:bottom w:val="none" w:sz="0" w:space="0" w:color="auto"/>
                    <w:right w:val="none" w:sz="0" w:space="0" w:color="auto"/>
                  </w:divBdr>
                </w:div>
              </w:divsChild>
            </w:div>
            <w:div w:id="1227914818">
              <w:marLeft w:val="0"/>
              <w:marRight w:val="0"/>
              <w:marTop w:val="0"/>
              <w:marBottom w:val="240"/>
              <w:divBdr>
                <w:top w:val="none" w:sz="0" w:space="0" w:color="auto"/>
                <w:left w:val="none" w:sz="0" w:space="0" w:color="auto"/>
                <w:bottom w:val="none" w:sz="0" w:space="0" w:color="auto"/>
                <w:right w:val="none" w:sz="0" w:space="0" w:color="auto"/>
              </w:divBdr>
              <w:divsChild>
                <w:div w:id="3358636">
                  <w:marLeft w:val="360"/>
                  <w:marRight w:val="96"/>
                  <w:marTop w:val="0"/>
                  <w:marBottom w:val="0"/>
                  <w:divBdr>
                    <w:top w:val="none" w:sz="0" w:space="0" w:color="auto"/>
                    <w:left w:val="none" w:sz="0" w:space="0" w:color="auto"/>
                    <w:bottom w:val="none" w:sz="0" w:space="0" w:color="auto"/>
                    <w:right w:val="none" w:sz="0" w:space="0" w:color="auto"/>
                  </w:divBdr>
                </w:div>
              </w:divsChild>
            </w:div>
            <w:div w:id="67846599">
              <w:marLeft w:val="0"/>
              <w:marRight w:val="0"/>
              <w:marTop w:val="0"/>
              <w:marBottom w:val="240"/>
              <w:divBdr>
                <w:top w:val="none" w:sz="0" w:space="0" w:color="auto"/>
                <w:left w:val="none" w:sz="0" w:space="0" w:color="auto"/>
                <w:bottom w:val="none" w:sz="0" w:space="0" w:color="auto"/>
                <w:right w:val="none" w:sz="0" w:space="0" w:color="auto"/>
              </w:divBdr>
              <w:divsChild>
                <w:div w:id="1194611404">
                  <w:marLeft w:val="360"/>
                  <w:marRight w:val="96"/>
                  <w:marTop w:val="0"/>
                  <w:marBottom w:val="0"/>
                  <w:divBdr>
                    <w:top w:val="none" w:sz="0" w:space="0" w:color="auto"/>
                    <w:left w:val="none" w:sz="0" w:space="0" w:color="auto"/>
                    <w:bottom w:val="none" w:sz="0" w:space="0" w:color="auto"/>
                    <w:right w:val="none" w:sz="0" w:space="0" w:color="auto"/>
                  </w:divBdr>
                </w:div>
              </w:divsChild>
            </w:div>
            <w:div w:id="33501748">
              <w:marLeft w:val="0"/>
              <w:marRight w:val="0"/>
              <w:marTop w:val="0"/>
              <w:marBottom w:val="240"/>
              <w:divBdr>
                <w:top w:val="none" w:sz="0" w:space="0" w:color="auto"/>
                <w:left w:val="none" w:sz="0" w:space="0" w:color="auto"/>
                <w:bottom w:val="none" w:sz="0" w:space="0" w:color="auto"/>
                <w:right w:val="none" w:sz="0" w:space="0" w:color="auto"/>
              </w:divBdr>
              <w:divsChild>
                <w:div w:id="65803492">
                  <w:marLeft w:val="360"/>
                  <w:marRight w:val="96"/>
                  <w:marTop w:val="0"/>
                  <w:marBottom w:val="0"/>
                  <w:divBdr>
                    <w:top w:val="none" w:sz="0" w:space="0" w:color="auto"/>
                    <w:left w:val="none" w:sz="0" w:space="0" w:color="auto"/>
                    <w:bottom w:val="none" w:sz="0" w:space="0" w:color="auto"/>
                    <w:right w:val="none" w:sz="0" w:space="0" w:color="auto"/>
                  </w:divBdr>
                </w:div>
              </w:divsChild>
            </w:div>
            <w:div w:id="2081949420">
              <w:marLeft w:val="0"/>
              <w:marRight w:val="0"/>
              <w:marTop w:val="0"/>
              <w:marBottom w:val="240"/>
              <w:divBdr>
                <w:top w:val="none" w:sz="0" w:space="0" w:color="auto"/>
                <w:left w:val="none" w:sz="0" w:space="0" w:color="auto"/>
                <w:bottom w:val="none" w:sz="0" w:space="0" w:color="auto"/>
                <w:right w:val="none" w:sz="0" w:space="0" w:color="auto"/>
              </w:divBdr>
              <w:divsChild>
                <w:div w:id="356393606">
                  <w:marLeft w:val="360"/>
                  <w:marRight w:val="96"/>
                  <w:marTop w:val="0"/>
                  <w:marBottom w:val="0"/>
                  <w:divBdr>
                    <w:top w:val="none" w:sz="0" w:space="0" w:color="auto"/>
                    <w:left w:val="none" w:sz="0" w:space="0" w:color="auto"/>
                    <w:bottom w:val="none" w:sz="0" w:space="0" w:color="auto"/>
                    <w:right w:val="none" w:sz="0" w:space="0" w:color="auto"/>
                  </w:divBdr>
                </w:div>
              </w:divsChild>
            </w:div>
            <w:div w:id="1604606992">
              <w:marLeft w:val="0"/>
              <w:marRight w:val="0"/>
              <w:marTop w:val="0"/>
              <w:marBottom w:val="240"/>
              <w:divBdr>
                <w:top w:val="none" w:sz="0" w:space="0" w:color="auto"/>
                <w:left w:val="none" w:sz="0" w:space="0" w:color="auto"/>
                <w:bottom w:val="none" w:sz="0" w:space="0" w:color="auto"/>
                <w:right w:val="none" w:sz="0" w:space="0" w:color="auto"/>
              </w:divBdr>
              <w:divsChild>
                <w:div w:id="78799544">
                  <w:marLeft w:val="360"/>
                  <w:marRight w:val="96"/>
                  <w:marTop w:val="0"/>
                  <w:marBottom w:val="0"/>
                  <w:divBdr>
                    <w:top w:val="none" w:sz="0" w:space="0" w:color="auto"/>
                    <w:left w:val="none" w:sz="0" w:space="0" w:color="auto"/>
                    <w:bottom w:val="none" w:sz="0" w:space="0" w:color="auto"/>
                    <w:right w:val="none" w:sz="0" w:space="0" w:color="auto"/>
                  </w:divBdr>
                </w:div>
              </w:divsChild>
            </w:div>
            <w:div w:id="650252621">
              <w:marLeft w:val="0"/>
              <w:marRight w:val="0"/>
              <w:marTop w:val="0"/>
              <w:marBottom w:val="240"/>
              <w:divBdr>
                <w:top w:val="none" w:sz="0" w:space="0" w:color="auto"/>
                <w:left w:val="none" w:sz="0" w:space="0" w:color="auto"/>
                <w:bottom w:val="none" w:sz="0" w:space="0" w:color="auto"/>
                <w:right w:val="none" w:sz="0" w:space="0" w:color="auto"/>
              </w:divBdr>
              <w:divsChild>
                <w:div w:id="1908878190">
                  <w:marLeft w:val="360"/>
                  <w:marRight w:val="96"/>
                  <w:marTop w:val="0"/>
                  <w:marBottom w:val="0"/>
                  <w:divBdr>
                    <w:top w:val="none" w:sz="0" w:space="0" w:color="auto"/>
                    <w:left w:val="none" w:sz="0" w:space="0" w:color="auto"/>
                    <w:bottom w:val="none" w:sz="0" w:space="0" w:color="auto"/>
                    <w:right w:val="none" w:sz="0" w:space="0" w:color="auto"/>
                  </w:divBdr>
                </w:div>
              </w:divsChild>
            </w:div>
            <w:div w:id="2044792618">
              <w:marLeft w:val="0"/>
              <w:marRight w:val="0"/>
              <w:marTop w:val="0"/>
              <w:marBottom w:val="240"/>
              <w:divBdr>
                <w:top w:val="none" w:sz="0" w:space="0" w:color="auto"/>
                <w:left w:val="none" w:sz="0" w:space="0" w:color="auto"/>
                <w:bottom w:val="none" w:sz="0" w:space="0" w:color="auto"/>
                <w:right w:val="none" w:sz="0" w:space="0" w:color="auto"/>
              </w:divBdr>
              <w:divsChild>
                <w:div w:id="1147628208">
                  <w:marLeft w:val="360"/>
                  <w:marRight w:val="96"/>
                  <w:marTop w:val="0"/>
                  <w:marBottom w:val="0"/>
                  <w:divBdr>
                    <w:top w:val="none" w:sz="0" w:space="0" w:color="auto"/>
                    <w:left w:val="none" w:sz="0" w:space="0" w:color="auto"/>
                    <w:bottom w:val="none" w:sz="0" w:space="0" w:color="auto"/>
                    <w:right w:val="none" w:sz="0" w:space="0" w:color="auto"/>
                  </w:divBdr>
                </w:div>
              </w:divsChild>
            </w:div>
            <w:div w:id="1258365733">
              <w:marLeft w:val="0"/>
              <w:marRight w:val="0"/>
              <w:marTop w:val="0"/>
              <w:marBottom w:val="240"/>
              <w:divBdr>
                <w:top w:val="none" w:sz="0" w:space="0" w:color="auto"/>
                <w:left w:val="none" w:sz="0" w:space="0" w:color="auto"/>
                <w:bottom w:val="none" w:sz="0" w:space="0" w:color="auto"/>
                <w:right w:val="none" w:sz="0" w:space="0" w:color="auto"/>
              </w:divBdr>
              <w:divsChild>
                <w:div w:id="1365709470">
                  <w:marLeft w:val="360"/>
                  <w:marRight w:val="96"/>
                  <w:marTop w:val="0"/>
                  <w:marBottom w:val="0"/>
                  <w:divBdr>
                    <w:top w:val="none" w:sz="0" w:space="0" w:color="auto"/>
                    <w:left w:val="none" w:sz="0" w:space="0" w:color="auto"/>
                    <w:bottom w:val="none" w:sz="0" w:space="0" w:color="auto"/>
                    <w:right w:val="none" w:sz="0" w:space="0" w:color="auto"/>
                  </w:divBdr>
                </w:div>
              </w:divsChild>
            </w:div>
            <w:div w:id="635524734">
              <w:marLeft w:val="0"/>
              <w:marRight w:val="0"/>
              <w:marTop w:val="0"/>
              <w:marBottom w:val="240"/>
              <w:divBdr>
                <w:top w:val="none" w:sz="0" w:space="0" w:color="auto"/>
                <w:left w:val="none" w:sz="0" w:space="0" w:color="auto"/>
                <w:bottom w:val="none" w:sz="0" w:space="0" w:color="auto"/>
                <w:right w:val="none" w:sz="0" w:space="0" w:color="auto"/>
              </w:divBdr>
              <w:divsChild>
                <w:div w:id="1277250886">
                  <w:marLeft w:val="360"/>
                  <w:marRight w:val="96"/>
                  <w:marTop w:val="0"/>
                  <w:marBottom w:val="0"/>
                  <w:divBdr>
                    <w:top w:val="none" w:sz="0" w:space="0" w:color="auto"/>
                    <w:left w:val="none" w:sz="0" w:space="0" w:color="auto"/>
                    <w:bottom w:val="none" w:sz="0" w:space="0" w:color="auto"/>
                    <w:right w:val="none" w:sz="0" w:space="0" w:color="auto"/>
                  </w:divBdr>
                </w:div>
              </w:divsChild>
            </w:div>
            <w:div w:id="628970515">
              <w:marLeft w:val="0"/>
              <w:marRight w:val="0"/>
              <w:marTop w:val="0"/>
              <w:marBottom w:val="240"/>
              <w:divBdr>
                <w:top w:val="none" w:sz="0" w:space="0" w:color="auto"/>
                <w:left w:val="none" w:sz="0" w:space="0" w:color="auto"/>
                <w:bottom w:val="none" w:sz="0" w:space="0" w:color="auto"/>
                <w:right w:val="none" w:sz="0" w:space="0" w:color="auto"/>
              </w:divBdr>
              <w:divsChild>
                <w:div w:id="905721894">
                  <w:marLeft w:val="360"/>
                  <w:marRight w:val="96"/>
                  <w:marTop w:val="0"/>
                  <w:marBottom w:val="0"/>
                  <w:divBdr>
                    <w:top w:val="none" w:sz="0" w:space="0" w:color="auto"/>
                    <w:left w:val="none" w:sz="0" w:space="0" w:color="auto"/>
                    <w:bottom w:val="none" w:sz="0" w:space="0" w:color="auto"/>
                    <w:right w:val="none" w:sz="0" w:space="0" w:color="auto"/>
                  </w:divBdr>
                </w:div>
              </w:divsChild>
            </w:div>
            <w:div w:id="646782784">
              <w:marLeft w:val="0"/>
              <w:marRight w:val="0"/>
              <w:marTop w:val="0"/>
              <w:marBottom w:val="240"/>
              <w:divBdr>
                <w:top w:val="none" w:sz="0" w:space="0" w:color="auto"/>
                <w:left w:val="none" w:sz="0" w:space="0" w:color="auto"/>
                <w:bottom w:val="none" w:sz="0" w:space="0" w:color="auto"/>
                <w:right w:val="none" w:sz="0" w:space="0" w:color="auto"/>
              </w:divBdr>
              <w:divsChild>
                <w:div w:id="2130929675">
                  <w:marLeft w:val="360"/>
                  <w:marRight w:val="96"/>
                  <w:marTop w:val="0"/>
                  <w:marBottom w:val="0"/>
                  <w:divBdr>
                    <w:top w:val="none" w:sz="0" w:space="0" w:color="auto"/>
                    <w:left w:val="none" w:sz="0" w:space="0" w:color="auto"/>
                    <w:bottom w:val="none" w:sz="0" w:space="0" w:color="auto"/>
                    <w:right w:val="none" w:sz="0" w:space="0" w:color="auto"/>
                  </w:divBdr>
                </w:div>
              </w:divsChild>
            </w:div>
            <w:div w:id="687025956">
              <w:marLeft w:val="0"/>
              <w:marRight w:val="0"/>
              <w:marTop w:val="0"/>
              <w:marBottom w:val="240"/>
              <w:divBdr>
                <w:top w:val="none" w:sz="0" w:space="0" w:color="auto"/>
                <w:left w:val="none" w:sz="0" w:space="0" w:color="auto"/>
                <w:bottom w:val="none" w:sz="0" w:space="0" w:color="auto"/>
                <w:right w:val="none" w:sz="0" w:space="0" w:color="auto"/>
              </w:divBdr>
              <w:divsChild>
                <w:div w:id="2113697698">
                  <w:marLeft w:val="360"/>
                  <w:marRight w:val="96"/>
                  <w:marTop w:val="0"/>
                  <w:marBottom w:val="0"/>
                  <w:divBdr>
                    <w:top w:val="none" w:sz="0" w:space="0" w:color="auto"/>
                    <w:left w:val="none" w:sz="0" w:space="0" w:color="auto"/>
                    <w:bottom w:val="none" w:sz="0" w:space="0" w:color="auto"/>
                    <w:right w:val="none" w:sz="0" w:space="0" w:color="auto"/>
                  </w:divBdr>
                </w:div>
              </w:divsChild>
            </w:div>
            <w:div w:id="334571187">
              <w:marLeft w:val="0"/>
              <w:marRight w:val="0"/>
              <w:marTop w:val="0"/>
              <w:marBottom w:val="240"/>
              <w:divBdr>
                <w:top w:val="none" w:sz="0" w:space="0" w:color="auto"/>
                <w:left w:val="none" w:sz="0" w:space="0" w:color="auto"/>
                <w:bottom w:val="none" w:sz="0" w:space="0" w:color="auto"/>
                <w:right w:val="none" w:sz="0" w:space="0" w:color="auto"/>
              </w:divBdr>
              <w:divsChild>
                <w:div w:id="77941472">
                  <w:marLeft w:val="360"/>
                  <w:marRight w:val="96"/>
                  <w:marTop w:val="0"/>
                  <w:marBottom w:val="0"/>
                  <w:divBdr>
                    <w:top w:val="none" w:sz="0" w:space="0" w:color="auto"/>
                    <w:left w:val="none" w:sz="0" w:space="0" w:color="auto"/>
                    <w:bottom w:val="none" w:sz="0" w:space="0" w:color="auto"/>
                    <w:right w:val="none" w:sz="0" w:space="0" w:color="auto"/>
                  </w:divBdr>
                </w:div>
              </w:divsChild>
            </w:div>
            <w:div w:id="131607109">
              <w:marLeft w:val="0"/>
              <w:marRight w:val="0"/>
              <w:marTop w:val="0"/>
              <w:marBottom w:val="240"/>
              <w:divBdr>
                <w:top w:val="none" w:sz="0" w:space="0" w:color="auto"/>
                <w:left w:val="none" w:sz="0" w:space="0" w:color="auto"/>
                <w:bottom w:val="none" w:sz="0" w:space="0" w:color="auto"/>
                <w:right w:val="none" w:sz="0" w:space="0" w:color="auto"/>
              </w:divBdr>
              <w:divsChild>
                <w:div w:id="726802424">
                  <w:marLeft w:val="360"/>
                  <w:marRight w:val="96"/>
                  <w:marTop w:val="0"/>
                  <w:marBottom w:val="0"/>
                  <w:divBdr>
                    <w:top w:val="none" w:sz="0" w:space="0" w:color="auto"/>
                    <w:left w:val="none" w:sz="0" w:space="0" w:color="auto"/>
                    <w:bottom w:val="none" w:sz="0" w:space="0" w:color="auto"/>
                    <w:right w:val="none" w:sz="0" w:space="0" w:color="auto"/>
                  </w:divBdr>
                </w:div>
              </w:divsChild>
            </w:div>
            <w:div w:id="373043243">
              <w:marLeft w:val="0"/>
              <w:marRight w:val="0"/>
              <w:marTop w:val="0"/>
              <w:marBottom w:val="240"/>
              <w:divBdr>
                <w:top w:val="none" w:sz="0" w:space="0" w:color="auto"/>
                <w:left w:val="none" w:sz="0" w:space="0" w:color="auto"/>
                <w:bottom w:val="none" w:sz="0" w:space="0" w:color="auto"/>
                <w:right w:val="none" w:sz="0" w:space="0" w:color="auto"/>
              </w:divBdr>
              <w:divsChild>
                <w:div w:id="675577598">
                  <w:marLeft w:val="360"/>
                  <w:marRight w:val="96"/>
                  <w:marTop w:val="0"/>
                  <w:marBottom w:val="0"/>
                  <w:divBdr>
                    <w:top w:val="none" w:sz="0" w:space="0" w:color="auto"/>
                    <w:left w:val="none" w:sz="0" w:space="0" w:color="auto"/>
                    <w:bottom w:val="none" w:sz="0" w:space="0" w:color="auto"/>
                    <w:right w:val="none" w:sz="0" w:space="0" w:color="auto"/>
                  </w:divBdr>
                </w:div>
              </w:divsChild>
            </w:div>
            <w:div w:id="1415207098">
              <w:marLeft w:val="0"/>
              <w:marRight w:val="0"/>
              <w:marTop w:val="0"/>
              <w:marBottom w:val="240"/>
              <w:divBdr>
                <w:top w:val="none" w:sz="0" w:space="0" w:color="auto"/>
                <w:left w:val="none" w:sz="0" w:space="0" w:color="auto"/>
                <w:bottom w:val="none" w:sz="0" w:space="0" w:color="auto"/>
                <w:right w:val="none" w:sz="0" w:space="0" w:color="auto"/>
              </w:divBdr>
              <w:divsChild>
                <w:div w:id="2039427541">
                  <w:marLeft w:val="360"/>
                  <w:marRight w:val="96"/>
                  <w:marTop w:val="0"/>
                  <w:marBottom w:val="0"/>
                  <w:divBdr>
                    <w:top w:val="none" w:sz="0" w:space="0" w:color="auto"/>
                    <w:left w:val="none" w:sz="0" w:space="0" w:color="auto"/>
                    <w:bottom w:val="none" w:sz="0" w:space="0" w:color="auto"/>
                    <w:right w:val="none" w:sz="0" w:space="0" w:color="auto"/>
                  </w:divBdr>
                </w:div>
              </w:divsChild>
            </w:div>
            <w:div w:id="76901498">
              <w:marLeft w:val="0"/>
              <w:marRight w:val="0"/>
              <w:marTop w:val="0"/>
              <w:marBottom w:val="240"/>
              <w:divBdr>
                <w:top w:val="none" w:sz="0" w:space="0" w:color="auto"/>
                <w:left w:val="none" w:sz="0" w:space="0" w:color="auto"/>
                <w:bottom w:val="none" w:sz="0" w:space="0" w:color="auto"/>
                <w:right w:val="none" w:sz="0" w:space="0" w:color="auto"/>
              </w:divBdr>
              <w:divsChild>
                <w:div w:id="2106025177">
                  <w:marLeft w:val="360"/>
                  <w:marRight w:val="96"/>
                  <w:marTop w:val="0"/>
                  <w:marBottom w:val="0"/>
                  <w:divBdr>
                    <w:top w:val="none" w:sz="0" w:space="0" w:color="auto"/>
                    <w:left w:val="none" w:sz="0" w:space="0" w:color="auto"/>
                    <w:bottom w:val="none" w:sz="0" w:space="0" w:color="auto"/>
                    <w:right w:val="none" w:sz="0" w:space="0" w:color="auto"/>
                  </w:divBdr>
                </w:div>
              </w:divsChild>
            </w:div>
            <w:div w:id="2034915656">
              <w:marLeft w:val="0"/>
              <w:marRight w:val="0"/>
              <w:marTop w:val="0"/>
              <w:marBottom w:val="240"/>
              <w:divBdr>
                <w:top w:val="none" w:sz="0" w:space="0" w:color="auto"/>
                <w:left w:val="none" w:sz="0" w:space="0" w:color="auto"/>
                <w:bottom w:val="none" w:sz="0" w:space="0" w:color="auto"/>
                <w:right w:val="none" w:sz="0" w:space="0" w:color="auto"/>
              </w:divBdr>
              <w:divsChild>
                <w:div w:id="889616315">
                  <w:marLeft w:val="360"/>
                  <w:marRight w:val="96"/>
                  <w:marTop w:val="0"/>
                  <w:marBottom w:val="0"/>
                  <w:divBdr>
                    <w:top w:val="none" w:sz="0" w:space="0" w:color="auto"/>
                    <w:left w:val="none" w:sz="0" w:space="0" w:color="auto"/>
                    <w:bottom w:val="none" w:sz="0" w:space="0" w:color="auto"/>
                    <w:right w:val="none" w:sz="0" w:space="0" w:color="auto"/>
                  </w:divBdr>
                </w:div>
              </w:divsChild>
            </w:div>
            <w:div w:id="163787566">
              <w:marLeft w:val="0"/>
              <w:marRight w:val="0"/>
              <w:marTop w:val="0"/>
              <w:marBottom w:val="240"/>
              <w:divBdr>
                <w:top w:val="none" w:sz="0" w:space="0" w:color="auto"/>
                <w:left w:val="none" w:sz="0" w:space="0" w:color="auto"/>
                <w:bottom w:val="none" w:sz="0" w:space="0" w:color="auto"/>
                <w:right w:val="none" w:sz="0" w:space="0" w:color="auto"/>
              </w:divBdr>
              <w:divsChild>
                <w:div w:id="851603030">
                  <w:marLeft w:val="360"/>
                  <w:marRight w:val="96"/>
                  <w:marTop w:val="0"/>
                  <w:marBottom w:val="0"/>
                  <w:divBdr>
                    <w:top w:val="none" w:sz="0" w:space="0" w:color="auto"/>
                    <w:left w:val="none" w:sz="0" w:space="0" w:color="auto"/>
                    <w:bottom w:val="none" w:sz="0" w:space="0" w:color="auto"/>
                    <w:right w:val="none" w:sz="0" w:space="0" w:color="auto"/>
                  </w:divBdr>
                </w:div>
              </w:divsChild>
            </w:div>
            <w:div w:id="104932225">
              <w:marLeft w:val="0"/>
              <w:marRight w:val="0"/>
              <w:marTop w:val="0"/>
              <w:marBottom w:val="240"/>
              <w:divBdr>
                <w:top w:val="none" w:sz="0" w:space="0" w:color="auto"/>
                <w:left w:val="none" w:sz="0" w:space="0" w:color="auto"/>
                <w:bottom w:val="none" w:sz="0" w:space="0" w:color="auto"/>
                <w:right w:val="none" w:sz="0" w:space="0" w:color="auto"/>
              </w:divBdr>
              <w:divsChild>
                <w:div w:id="2010013336">
                  <w:marLeft w:val="360"/>
                  <w:marRight w:val="96"/>
                  <w:marTop w:val="0"/>
                  <w:marBottom w:val="0"/>
                  <w:divBdr>
                    <w:top w:val="none" w:sz="0" w:space="0" w:color="auto"/>
                    <w:left w:val="none" w:sz="0" w:space="0" w:color="auto"/>
                    <w:bottom w:val="none" w:sz="0" w:space="0" w:color="auto"/>
                    <w:right w:val="none" w:sz="0" w:space="0" w:color="auto"/>
                  </w:divBdr>
                </w:div>
              </w:divsChild>
            </w:div>
            <w:div w:id="1360470565">
              <w:marLeft w:val="0"/>
              <w:marRight w:val="0"/>
              <w:marTop w:val="0"/>
              <w:marBottom w:val="240"/>
              <w:divBdr>
                <w:top w:val="none" w:sz="0" w:space="0" w:color="auto"/>
                <w:left w:val="none" w:sz="0" w:space="0" w:color="auto"/>
                <w:bottom w:val="none" w:sz="0" w:space="0" w:color="auto"/>
                <w:right w:val="none" w:sz="0" w:space="0" w:color="auto"/>
              </w:divBdr>
              <w:divsChild>
                <w:div w:id="607153515">
                  <w:marLeft w:val="360"/>
                  <w:marRight w:val="96"/>
                  <w:marTop w:val="0"/>
                  <w:marBottom w:val="0"/>
                  <w:divBdr>
                    <w:top w:val="none" w:sz="0" w:space="0" w:color="auto"/>
                    <w:left w:val="none" w:sz="0" w:space="0" w:color="auto"/>
                    <w:bottom w:val="none" w:sz="0" w:space="0" w:color="auto"/>
                    <w:right w:val="none" w:sz="0" w:space="0" w:color="auto"/>
                  </w:divBdr>
                </w:div>
              </w:divsChild>
            </w:div>
            <w:div w:id="1518346260">
              <w:marLeft w:val="0"/>
              <w:marRight w:val="0"/>
              <w:marTop w:val="0"/>
              <w:marBottom w:val="240"/>
              <w:divBdr>
                <w:top w:val="none" w:sz="0" w:space="0" w:color="auto"/>
                <w:left w:val="none" w:sz="0" w:space="0" w:color="auto"/>
                <w:bottom w:val="none" w:sz="0" w:space="0" w:color="auto"/>
                <w:right w:val="none" w:sz="0" w:space="0" w:color="auto"/>
              </w:divBdr>
              <w:divsChild>
                <w:div w:id="15691139">
                  <w:marLeft w:val="360"/>
                  <w:marRight w:val="96"/>
                  <w:marTop w:val="0"/>
                  <w:marBottom w:val="0"/>
                  <w:divBdr>
                    <w:top w:val="none" w:sz="0" w:space="0" w:color="auto"/>
                    <w:left w:val="none" w:sz="0" w:space="0" w:color="auto"/>
                    <w:bottom w:val="none" w:sz="0" w:space="0" w:color="auto"/>
                    <w:right w:val="none" w:sz="0" w:space="0" w:color="auto"/>
                  </w:divBdr>
                </w:div>
              </w:divsChild>
            </w:div>
            <w:div w:id="301738801">
              <w:marLeft w:val="0"/>
              <w:marRight w:val="0"/>
              <w:marTop w:val="0"/>
              <w:marBottom w:val="240"/>
              <w:divBdr>
                <w:top w:val="none" w:sz="0" w:space="0" w:color="auto"/>
                <w:left w:val="none" w:sz="0" w:space="0" w:color="auto"/>
                <w:bottom w:val="none" w:sz="0" w:space="0" w:color="auto"/>
                <w:right w:val="none" w:sz="0" w:space="0" w:color="auto"/>
              </w:divBdr>
              <w:divsChild>
                <w:div w:id="496649802">
                  <w:marLeft w:val="360"/>
                  <w:marRight w:val="96"/>
                  <w:marTop w:val="0"/>
                  <w:marBottom w:val="0"/>
                  <w:divBdr>
                    <w:top w:val="none" w:sz="0" w:space="0" w:color="auto"/>
                    <w:left w:val="none" w:sz="0" w:space="0" w:color="auto"/>
                    <w:bottom w:val="none" w:sz="0" w:space="0" w:color="auto"/>
                    <w:right w:val="none" w:sz="0" w:space="0" w:color="auto"/>
                  </w:divBdr>
                </w:div>
              </w:divsChild>
            </w:div>
            <w:div w:id="1147749313">
              <w:marLeft w:val="0"/>
              <w:marRight w:val="0"/>
              <w:marTop w:val="0"/>
              <w:marBottom w:val="240"/>
              <w:divBdr>
                <w:top w:val="none" w:sz="0" w:space="0" w:color="auto"/>
                <w:left w:val="none" w:sz="0" w:space="0" w:color="auto"/>
                <w:bottom w:val="none" w:sz="0" w:space="0" w:color="auto"/>
                <w:right w:val="none" w:sz="0" w:space="0" w:color="auto"/>
              </w:divBdr>
              <w:divsChild>
                <w:div w:id="2025863113">
                  <w:marLeft w:val="360"/>
                  <w:marRight w:val="96"/>
                  <w:marTop w:val="0"/>
                  <w:marBottom w:val="0"/>
                  <w:divBdr>
                    <w:top w:val="none" w:sz="0" w:space="0" w:color="auto"/>
                    <w:left w:val="none" w:sz="0" w:space="0" w:color="auto"/>
                    <w:bottom w:val="none" w:sz="0" w:space="0" w:color="auto"/>
                    <w:right w:val="none" w:sz="0" w:space="0" w:color="auto"/>
                  </w:divBdr>
                </w:div>
              </w:divsChild>
            </w:div>
            <w:div w:id="1275089638">
              <w:marLeft w:val="0"/>
              <w:marRight w:val="0"/>
              <w:marTop w:val="0"/>
              <w:marBottom w:val="240"/>
              <w:divBdr>
                <w:top w:val="none" w:sz="0" w:space="0" w:color="auto"/>
                <w:left w:val="none" w:sz="0" w:space="0" w:color="auto"/>
                <w:bottom w:val="none" w:sz="0" w:space="0" w:color="auto"/>
                <w:right w:val="none" w:sz="0" w:space="0" w:color="auto"/>
              </w:divBdr>
              <w:divsChild>
                <w:div w:id="1634214850">
                  <w:marLeft w:val="360"/>
                  <w:marRight w:val="96"/>
                  <w:marTop w:val="0"/>
                  <w:marBottom w:val="0"/>
                  <w:divBdr>
                    <w:top w:val="none" w:sz="0" w:space="0" w:color="auto"/>
                    <w:left w:val="none" w:sz="0" w:space="0" w:color="auto"/>
                    <w:bottom w:val="none" w:sz="0" w:space="0" w:color="auto"/>
                    <w:right w:val="none" w:sz="0" w:space="0" w:color="auto"/>
                  </w:divBdr>
                </w:div>
              </w:divsChild>
            </w:div>
            <w:div w:id="1744141492">
              <w:marLeft w:val="0"/>
              <w:marRight w:val="0"/>
              <w:marTop w:val="0"/>
              <w:marBottom w:val="240"/>
              <w:divBdr>
                <w:top w:val="none" w:sz="0" w:space="0" w:color="auto"/>
                <w:left w:val="none" w:sz="0" w:space="0" w:color="auto"/>
                <w:bottom w:val="none" w:sz="0" w:space="0" w:color="auto"/>
                <w:right w:val="none" w:sz="0" w:space="0" w:color="auto"/>
              </w:divBdr>
              <w:divsChild>
                <w:div w:id="1801072259">
                  <w:marLeft w:val="360"/>
                  <w:marRight w:val="96"/>
                  <w:marTop w:val="0"/>
                  <w:marBottom w:val="0"/>
                  <w:divBdr>
                    <w:top w:val="none" w:sz="0" w:space="0" w:color="auto"/>
                    <w:left w:val="none" w:sz="0" w:space="0" w:color="auto"/>
                    <w:bottom w:val="none" w:sz="0" w:space="0" w:color="auto"/>
                    <w:right w:val="none" w:sz="0" w:space="0" w:color="auto"/>
                  </w:divBdr>
                </w:div>
              </w:divsChild>
            </w:div>
            <w:div w:id="221524048">
              <w:marLeft w:val="0"/>
              <w:marRight w:val="0"/>
              <w:marTop w:val="0"/>
              <w:marBottom w:val="240"/>
              <w:divBdr>
                <w:top w:val="none" w:sz="0" w:space="0" w:color="auto"/>
                <w:left w:val="none" w:sz="0" w:space="0" w:color="auto"/>
                <w:bottom w:val="none" w:sz="0" w:space="0" w:color="auto"/>
                <w:right w:val="none" w:sz="0" w:space="0" w:color="auto"/>
              </w:divBdr>
              <w:divsChild>
                <w:div w:id="767165551">
                  <w:marLeft w:val="360"/>
                  <w:marRight w:val="96"/>
                  <w:marTop w:val="0"/>
                  <w:marBottom w:val="0"/>
                  <w:divBdr>
                    <w:top w:val="none" w:sz="0" w:space="0" w:color="auto"/>
                    <w:left w:val="none" w:sz="0" w:space="0" w:color="auto"/>
                    <w:bottom w:val="none" w:sz="0" w:space="0" w:color="auto"/>
                    <w:right w:val="none" w:sz="0" w:space="0" w:color="auto"/>
                  </w:divBdr>
                </w:div>
              </w:divsChild>
            </w:div>
            <w:div w:id="1474566793">
              <w:marLeft w:val="0"/>
              <w:marRight w:val="0"/>
              <w:marTop w:val="0"/>
              <w:marBottom w:val="240"/>
              <w:divBdr>
                <w:top w:val="none" w:sz="0" w:space="0" w:color="auto"/>
                <w:left w:val="none" w:sz="0" w:space="0" w:color="auto"/>
                <w:bottom w:val="none" w:sz="0" w:space="0" w:color="auto"/>
                <w:right w:val="none" w:sz="0" w:space="0" w:color="auto"/>
              </w:divBdr>
              <w:divsChild>
                <w:div w:id="1912228187">
                  <w:marLeft w:val="360"/>
                  <w:marRight w:val="96"/>
                  <w:marTop w:val="0"/>
                  <w:marBottom w:val="0"/>
                  <w:divBdr>
                    <w:top w:val="none" w:sz="0" w:space="0" w:color="auto"/>
                    <w:left w:val="none" w:sz="0" w:space="0" w:color="auto"/>
                    <w:bottom w:val="none" w:sz="0" w:space="0" w:color="auto"/>
                    <w:right w:val="none" w:sz="0" w:space="0" w:color="auto"/>
                  </w:divBdr>
                </w:div>
              </w:divsChild>
            </w:div>
            <w:div w:id="61415759">
              <w:marLeft w:val="0"/>
              <w:marRight w:val="0"/>
              <w:marTop w:val="0"/>
              <w:marBottom w:val="240"/>
              <w:divBdr>
                <w:top w:val="none" w:sz="0" w:space="0" w:color="auto"/>
                <w:left w:val="none" w:sz="0" w:space="0" w:color="auto"/>
                <w:bottom w:val="none" w:sz="0" w:space="0" w:color="auto"/>
                <w:right w:val="none" w:sz="0" w:space="0" w:color="auto"/>
              </w:divBdr>
              <w:divsChild>
                <w:div w:id="332418540">
                  <w:marLeft w:val="360"/>
                  <w:marRight w:val="96"/>
                  <w:marTop w:val="0"/>
                  <w:marBottom w:val="0"/>
                  <w:divBdr>
                    <w:top w:val="none" w:sz="0" w:space="0" w:color="auto"/>
                    <w:left w:val="none" w:sz="0" w:space="0" w:color="auto"/>
                    <w:bottom w:val="none" w:sz="0" w:space="0" w:color="auto"/>
                    <w:right w:val="none" w:sz="0" w:space="0" w:color="auto"/>
                  </w:divBdr>
                </w:div>
              </w:divsChild>
            </w:div>
            <w:div w:id="2116318213">
              <w:marLeft w:val="0"/>
              <w:marRight w:val="0"/>
              <w:marTop w:val="0"/>
              <w:marBottom w:val="240"/>
              <w:divBdr>
                <w:top w:val="none" w:sz="0" w:space="0" w:color="auto"/>
                <w:left w:val="none" w:sz="0" w:space="0" w:color="auto"/>
                <w:bottom w:val="none" w:sz="0" w:space="0" w:color="auto"/>
                <w:right w:val="none" w:sz="0" w:space="0" w:color="auto"/>
              </w:divBdr>
              <w:divsChild>
                <w:div w:id="1828862953">
                  <w:marLeft w:val="360"/>
                  <w:marRight w:val="96"/>
                  <w:marTop w:val="0"/>
                  <w:marBottom w:val="0"/>
                  <w:divBdr>
                    <w:top w:val="none" w:sz="0" w:space="0" w:color="auto"/>
                    <w:left w:val="none" w:sz="0" w:space="0" w:color="auto"/>
                    <w:bottom w:val="none" w:sz="0" w:space="0" w:color="auto"/>
                    <w:right w:val="none" w:sz="0" w:space="0" w:color="auto"/>
                  </w:divBdr>
                </w:div>
              </w:divsChild>
            </w:div>
            <w:div w:id="490022823">
              <w:marLeft w:val="0"/>
              <w:marRight w:val="0"/>
              <w:marTop w:val="0"/>
              <w:marBottom w:val="240"/>
              <w:divBdr>
                <w:top w:val="none" w:sz="0" w:space="0" w:color="auto"/>
                <w:left w:val="none" w:sz="0" w:space="0" w:color="auto"/>
                <w:bottom w:val="none" w:sz="0" w:space="0" w:color="auto"/>
                <w:right w:val="none" w:sz="0" w:space="0" w:color="auto"/>
              </w:divBdr>
              <w:divsChild>
                <w:div w:id="39936421">
                  <w:marLeft w:val="360"/>
                  <w:marRight w:val="96"/>
                  <w:marTop w:val="0"/>
                  <w:marBottom w:val="0"/>
                  <w:divBdr>
                    <w:top w:val="none" w:sz="0" w:space="0" w:color="auto"/>
                    <w:left w:val="none" w:sz="0" w:space="0" w:color="auto"/>
                    <w:bottom w:val="none" w:sz="0" w:space="0" w:color="auto"/>
                    <w:right w:val="none" w:sz="0" w:space="0" w:color="auto"/>
                  </w:divBdr>
                </w:div>
              </w:divsChild>
            </w:div>
            <w:div w:id="1547641581">
              <w:marLeft w:val="0"/>
              <w:marRight w:val="0"/>
              <w:marTop w:val="0"/>
              <w:marBottom w:val="240"/>
              <w:divBdr>
                <w:top w:val="none" w:sz="0" w:space="0" w:color="auto"/>
                <w:left w:val="none" w:sz="0" w:space="0" w:color="auto"/>
                <w:bottom w:val="none" w:sz="0" w:space="0" w:color="auto"/>
                <w:right w:val="none" w:sz="0" w:space="0" w:color="auto"/>
              </w:divBdr>
              <w:divsChild>
                <w:div w:id="1396313545">
                  <w:marLeft w:val="360"/>
                  <w:marRight w:val="96"/>
                  <w:marTop w:val="0"/>
                  <w:marBottom w:val="0"/>
                  <w:divBdr>
                    <w:top w:val="none" w:sz="0" w:space="0" w:color="auto"/>
                    <w:left w:val="none" w:sz="0" w:space="0" w:color="auto"/>
                    <w:bottom w:val="none" w:sz="0" w:space="0" w:color="auto"/>
                    <w:right w:val="none" w:sz="0" w:space="0" w:color="auto"/>
                  </w:divBdr>
                </w:div>
              </w:divsChild>
            </w:div>
            <w:div w:id="1853446735">
              <w:marLeft w:val="0"/>
              <w:marRight w:val="0"/>
              <w:marTop w:val="0"/>
              <w:marBottom w:val="0"/>
              <w:divBdr>
                <w:top w:val="none" w:sz="0" w:space="0" w:color="auto"/>
                <w:left w:val="none" w:sz="0" w:space="0" w:color="auto"/>
                <w:bottom w:val="none" w:sz="0" w:space="0" w:color="auto"/>
                <w:right w:val="none" w:sz="0" w:space="0" w:color="auto"/>
              </w:divBdr>
              <w:divsChild>
                <w:div w:id="19806439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1854808">
      <w:bodyDiv w:val="1"/>
      <w:marLeft w:val="0"/>
      <w:marRight w:val="0"/>
      <w:marTop w:val="0"/>
      <w:marBottom w:val="0"/>
      <w:divBdr>
        <w:top w:val="none" w:sz="0" w:space="0" w:color="auto"/>
        <w:left w:val="none" w:sz="0" w:space="0" w:color="auto"/>
        <w:bottom w:val="none" w:sz="0" w:space="0" w:color="auto"/>
        <w:right w:val="none" w:sz="0" w:space="0" w:color="auto"/>
      </w:divBdr>
    </w:div>
    <w:div w:id="1431851747">
      <w:bodyDiv w:val="1"/>
      <w:marLeft w:val="0"/>
      <w:marRight w:val="0"/>
      <w:marTop w:val="0"/>
      <w:marBottom w:val="0"/>
      <w:divBdr>
        <w:top w:val="none" w:sz="0" w:space="0" w:color="auto"/>
        <w:left w:val="none" w:sz="0" w:space="0" w:color="auto"/>
        <w:bottom w:val="none" w:sz="0" w:space="0" w:color="auto"/>
        <w:right w:val="none" w:sz="0" w:space="0" w:color="auto"/>
      </w:divBdr>
    </w:div>
    <w:div w:id="1945069284">
      <w:bodyDiv w:val="1"/>
      <w:marLeft w:val="0"/>
      <w:marRight w:val="0"/>
      <w:marTop w:val="0"/>
      <w:marBottom w:val="0"/>
      <w:divBdr>
        <w:top w:val="none" w:sz="0" w:space="0" w:color="auto"/>
        <w:left w:val="none" w:sz="0" w:space="0" w:color="auto"/>
        <w:bottom w:val="none" w:sz="0" w:space="0" w:color="auto"/>
        <w:right w:val="none" w:sz="0" w:space="0" w:color="auto"/>
      </w:divBdr>
    </w:div>
    <w:div w:id="19676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hyalsagar95@gmail.com" TargetMode="External"/><Relationship Id="rId13" Type="http://schemas.openxmlformats.org/officeDocument/2006/relationships/hyperlink" Target="mailto:jgautam@afu.edu.np" TargetMode="External"/><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subedibibek8@gmail.com" TargetMode="External"/><Relationship Id="rId17" Type="http://schemas.openxmlformats.org/officeDocument/2006/relationships/chart" Target="charts/chart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4779-1722"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poojatimilsina04@gmail.com"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mailto:jgautam@afu.edu.np"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orcid.org/0009-0009-2537-5638" TargetMode="External"/><Relationship Id="rId14" Type="http://schemas.openxmlformats.org/officeDocument/2006/relationships/hyperlink" Target="https://orcid.org/0009-0001-7027-7828" TargetMode="External"/><Relationship Id="rId22" Type="http://schemas.openxmlformats.org/officeDocument/2006/relationships/footer" Target="footer1.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F:\Carbon%20Stock%20Study\Shreenagar%20Pine%20Forest\Carbon%20Stock%20Calcn%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arbon%20Stock%20Study\Shreenagar%20Pine%20Forest\Carbon%20Stock%20Calcn%20(Fi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Predicted AGB</a:t>
            </a:r>
            <a:r>
              <a:rPr lang="en-US" sz="1200" baseline="0">
                <a:solidFill>
                  <a:schemeClr val="tx1"/>
                </a:solidFill>
                <a:latin typeface="Times New Roman" panose="02020603050405020304" pitchFamily="18" charset="0"/>
                <a:cs typeface="Times New Roman" panose="02020603050405020304" pitchFamily="18" charset="0"/>
              </a:rPr>
              <a:t> vs Observed AGB for NDVI</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rgbClr val="0070C0"/>
              </a:solidFill>
              <a:ln w="9525">
                <a:solidFill>
                  <a:schemeClr val="accent1"/>
                </a:solidFill>
              </a:ln>
              <a:effectLst/>
            </c:spPr>
          </c:marker>
          <c:trendline>
            <c:spPr>
              <a:ln w="19050" cap="rnd">
                <a:solidFill>
                  <a:schemeClr val="accent5"/>
                </a:solidFill>
                <a:prstDash val="sysDot"/>
              </a:ln>
              <a:effectLst/>
            </c:spPr>
            <c:trendlineType val="poly"/>
            <c:order val="2"/>
            <c:dispRSqr val="1"/>
            <c:dispEq val="0"/>
            <c:trendlineLbl>
              <c:layout>
                <c:manualLayout>
                  <c:x val="-0.2626992648646192"/>
                  <c:y val="1.347645223592334E-2"/>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'OAGB_PAGB(NDVI)'!$B$2:$B$9</c:f>
              <c:numCache>
                <c:formatCode>0.000</c:formatCode>
                <c:ptCount val="8"/>
                <c:pt idx="0">
                  <c:v>165.61099999999999</c:v>
                </c:pt>
                <c:pt idx="1">
                  <c:v>174.58</c:v>
                </c:pt>
                <c:pt idx="2">
                  <c:v>174.95599999999999</c:v>
                </c:pt>
                <c:pt idx="3">
                  <c:v>178.75700000000001</c:v>
                </c:pt>
                <c:pt idx="4">
                  <c:v>217.27099999999999</c:v>
                </c:pt>
                <c:pt idx="5">
                  <c:v>204.49199999999999</c:v>
                </c:pt>
                <c:pt idx="6">
                  <c:v>210.643</c:v>
                </c:pt>
                <c:pt idx="7">
                  <c:v>227.917</c:v>
                </c:pt>
              </c:numCache>
            </c:numRef>
          </c:xVal>
          <c:yVal>
            <c:numRef>
              <c:f>'OAGB_PAGB(NDVI)'!$C$2:$C$9</c:f>
              <c:numCache>
                <c:formatCode>0.000</c:formatCode>
                <c:ptCount val="8"/>
                <c:pt idx="0">
                  <c:v>161.22773439766468</c:v>
                </c:pt>
                <c:pt idx="1">
                  <c:v>165.92233591578497</c:v>
                </c:pt>
                <c:pt idx="2">
                  <c:v>185.07928742730428</c:v>
                </c:pt>
                <c:pt idx="3">
                  <c:v>197.89338846807107</c:v>
                </c:pt>
                <c:pt idx="4">
                  <c:v>219.30383406080705</c:v>
                </c:pt>
                <c:pt idx="5">
                  <c:v>222.36478082734686</c:v>
                </c:pt>
                <c:pt idx="6">
                  <c:v>233.28502347248809</c:v>
                </c:pt>
                <c:pt idx="7">
                  <c:v>233.27582986700622</c:v>
                </c:pt>
              </c:numCache>
            </c:numRef>
          </c:yVal>
          <c:smooth val="0"/>
        </c:ser>
        <c:dLbls>
          <c:showLegendKey val="0"/>
          <c:showVal val="0"/>
          <c:showCatName val="0"/>
          <c:showSerName val="0"/>
          <c:showPercent val="0"/>
          <c:showBubbleSize val="0"/>
        </c:dLbls>
        <c:axId val="1236680192"/>
        <c:axId val="1236672032"/>
      </c:scatterChart>
      <c:valAx>
        <c:axId val="1236680192"/>
        <c:scaling>
          <c:orientation val="minMax"/>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Observed</a:t>
                </a:r>
                <a:r>
                  <a:rPr lang="en-US" sz="1200" baseline="0">
                    <a:solidFill>
                      <a:schemeClr val="tx1"/>
                    </a:solidFill>
                    <a:latin typeface="Times New Roman" panose="02020603050405020304" pitchFamily="18" charset="0"/>
                    <a:cs typeface="Times New Roman" panose="02020603050405020304" pitchFamily="18" charset="0"/>
                  </a:rPr>
                  <a:t> AGB </a:t>
                </a:r>
                <a:r>
                  <a:rPr lang="en-US" sz="1200" b="0" i="0" u="none" strike="noStrike" baseline="0">
                    <a:effectLst/>
                    <a:latin typeface="Times New Roman" panose="02020603050405020304" pitchFamily="18" charset="0"/>
                    <a:cs typeface="Times New Roman" panose="02020603050405020304" pitchFamily="18" charset="0"/>
                  </a:rPr>
                  <a:t>(t.ha</a:t>
                </a:r>
                <a:r>
                  <a:rPr lang="en-US" sz="1200" b="0" i="0" u="none" strike="noStrike" baseline="30000">
                    <a:effectLst/>
                    <a:latin typeface="Times New Roman" panose="02020603050405020304" pitchFamily="18" charset="0"/>
                    <a:cs typeface="Times New Roman" panose="02020603050405020304" pitchFamily="18" charset="0"/>
                  </a:rPr>
                  <a:t>-1</a:t>
                </a:r>
                <a:r>
                  <a:rPr lang="en-US" sz="1200" b="0" i="0" u="none" strike="noStrike" baseline="0">
                    <a:effectLst/>
                    <a:latin typeface="Times New Roman" panose="02020603050405020304" pitchFamily="18" charset="0"/>
                    <a:cs typeface="Times New Roman" panose="02020603050405020304" pitchFamily="18" charset="0"/>
                  </a:rPr>
                  <a:t>)</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36672032"/>
        <c:crosses val="autoZero"/>
        <c:crossBetween val="midCat"/>
        <c:majorUnit val="50"/>
      </c:valAx>
      <c:valAx>
        <c:axId val="1236672032"/>
        <c:scaling>
          <c:orientation val="minMax"/>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0" i="0" u="none" strike="noStrike" baseline="0">
                    <a:solidFill>
                      <a:schemeClr val="tx1"/>
                    </a:solidFill>
                    <a:effectLst/>
                    <a:latin typeface="Times New Roman" panose="02020603050405020304" pitchFamily="18" charset="0"/>
                    <a:cs typeface="Times New Roman" panose="02020603050405020304" pitchFamily="18" charset="0"/>
                  </a:rPr>
                  <a:t>Predicted AGB </a:t>
                </a:r>
                <a:r>
                  <a:rPr lang="en-US" sz="1200" b="0" i="0" u="none" strike="noStrike" baseline="0">
                    <a:effectLst/>
                    <a:latin typeface="Times New Roman" panose="02020603050405020304" pitchFamily="18" charset="0"/>
                    <a:cs typeface="Times New Roman" panose="02020603050405020304" pitchFamily="18" charset="0"/>
                  </a:rPr>
                  <a:t>(t.ha</a:t>
                </a:r>
                <a:r>
                  <a:rPr lang="en-US" sz="1200" b="0" i="0" u="none" strike="noStrike" baseline="30000">
                    <a:effectLst/>
                    <a:latin typeface="Times New Roman" panose="02020603050405020304" pitchFamily="18" charset="0"/>
                    <a:cs typeface="Times New Roman" panose="02020603050405020304" pitchFamily="18" charset="0"/>
                  </a:rPr>
                  <a:t>-1</a:t>
                </a:r>
                <a:r>
                  <a:rPr lang="en-US" sz="1200" b="0" i="0" u="none" strike="noStrike" baseline="0">
                    <a:effectLst/>
                    <a:latin typeface="Times New Roman" panose="02020603050405020304" pitchFamily="18" charset="0"/>
                    <a:cs typeface="Times New Roman" panose="02020603050405020304" pitchFamily="18" charset="0"/>
                  </a:rPr>
                  <a:t>)</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36680192"/>
        <c:crosses val="autoZero"/>
        <c:crossBetween val="midCat"/>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Predicted AGB vs Observed AGB for IPVI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rgbClr val="0070C0"/>
              </a:solidFill>
              <a:ln w="9525">
                <a:solidFill>
                  <a:schemeClr val="accent1"/>
                </a:solidFill>
              </a:ln>
              <a:effectLst/>
            </c:spPr>
          </c:marker>
          <c:trendline>
            <c:spPr>
              <a:ln w="19050" cap="rnd">
                <a:solidFill>
                  <a:srgbClr val="0070C0"/>
                </a:solidFill>
                <a:prstDash val="sysDot"/>
              </a:ln>
              <a:effectLst/>
            </c:spPr>
            <c:trendlineType val="poly"/>
            <c:order val="2"/>
            <c:dispRSqr val="1"/>
            <c:dispEq val="0"/>
            <c:trendlineLbl>
              <c:layout>
                <c:manualLayout>
                  <c:x val="-0.25154213677835729"/>
                  <c:y val="6.5943846924497217E-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'OAGB_PAGB(IPVI)'!$B$2:$B$9</c:f>
              <c:numCache>
                <c:formatCode>0.000</c:formatCode>
                <c:ptCount val="8"/>
                <c:pt idx="0">
                  <c:v>165.61099999999999</c:v>
                </c:pt>
                <c:pt idx="1">
                  <c:v>174.58</c:v>
                </c:pt>
                <c:pt idx="2">
                  <c:v>174.95599999999999</c:v>
                </c:pt>
                <c:pt idx="3">
                  <c:v>178.75700000000001</c:v>
                </c:pt>
                <c:pt idx="4">
                  <c:v>217.27099999999999</c:v>
                </c:pt>
                <c:pt idx="5">
                  <c:v>204.49199999999999</c:v>
                </c:pt>
                <c:pt idx="6">
                  <c:v>210.643</c:v>
                </c:pt>
                <c:pt idx="7">
                  <c:v>227.917</c:v>
                </c:pt>
              </c:numCache>
            </c:numRef>
          </c:xVal>
          <c:yVal>
            <c:numRef>
              <c:f>'OAGB_PAGB(IPVI)'!$C$2:$C$9</c:f>
              <c:numCache>
                <c:formatCode>0.000</c:formatCode>
                <c:ptCount val="8"/>
                <c:pt idx="0">
                  <c:v>163.11340434437625</c:v>
                </c:pt>
                <c:pt idx="1">
                  <c:v>156.91438368329545</c:v>
                </c:pt>
                <c:pt idx="2">
                  <c:v>189.47956142108887</c:v>
                </c:pt>
                <c:pt idx="3">
                  <c:v>197.07675833057692</c:v>
                </c:pt>
                <c:pt idx="4">
                  <c:v>220.86395167287446</c:v>
                </c:pt>
                <c:pt idx="5">
                  <c:v>221.71781042414295</c:v>
                </c:pt>
                <c:pt idx="6">
                  <c:v>232.43031065538526</c:v>
                </c:pt>
                <c:pt idx="7">
                  <c:v>234.21779246011829</c:v>
                </c:pt>
              </c:numCache>
            </c:numRef>
          </c:yVal>
          <c:smooth val="0"/>
        </c:ser>
        <c:dLbls>
          <c:showLegendKey val="0"/>
          <c:showVal val="0"/>
          <c:showCatName val="0"/>
          <c:showSerName val="0"/>
          <c:showPercent val="0"/>
          <c:showBubbleSize val="0"/>
        </c:dLbls>
        <c:axId val="1236676928"/>
        <c:axId val="1236676384"/>
      </c:scatterChart>
      <c:valAx>
        <c:axId val="1236676928"/>
        <c:scaling>
          <c:orientation val="minMax"/>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Observed AGB </a:t>
                </a:r>
                <a:r>
                  <a:rPr lang="en-US" sz="1200" b="0" i="0" u="none" strike="noStrike" baseline="0">
                    <a:effectLst/>
                    <a:latin typeface="Times New Roman" panose="02020603050405020304" pitchFamily="18" charset="0"/>
                    <a:cs typeface="Times New Roman" panose="02020603050405020304" pitchFamily="18" charset="0"/>
                  </a:rPr>
                  <a:t>(t.ha</a:t>
                </a:r>
                <a:r>
                  <a:rPr lang="en-US" sz="1200" b="0" i="0" u="none" strike="noStrike" baseline="30000">
                    <a:effectLst/>
                    <a:latin typeface="Times New Roman" panose="02020603050405020304" pitchFamily="18" charset="0"/>
                    <a:cs typeface="Times New Roman" panose="02020603050405020304" pitchFamily="18" charset="0"/>
                  </a:rPr>
                  <a:t>-1</a:t>
                </a:r>
                <a:r>
                  <a:rPr lang="en-US" sz="1200" b="0" i="0" u="none" strike="noStrike" baseline="0">
                    <a:effectLst/>
                    <a:latin typeface="Times New Roman" panose="02020603050405020304" pitchFamily="18" charset="0"/>
                    <a:cs typeface="Times New Roman" panose="02020603050405020304" pitchFamily="18" charset="0"/>
                  </a:rPr>
                  <a:t>)</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36676384"/>
        <c:crosses val="autoZero"/>
        <c:crossBetween val="midCat"/>
        <c:majorUnit val="50"/>
      </c:valAx>
      <c:valAx>
        <c:axId val="1236676384"/>
        <c:scaling>
          <c:orientation val="minMax"/>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Predicted AGB </a:t>
                </a:r>
                <a:r>
                  <a:rPr lang="en-US" sz="1200" b="0" i="0" u="none" strike="noStrike" baseline="0">
                    <a:effectLst/>
                    <a:latin typeface="Times New Roman" panose="02020603050405020304" pitchFamily="18" charset="0"/>
                    <a:cs typeface="Times New Roman" panose="02020603050405020304" pitchFamily="18" charset="0"/>
                  </a:rPr>
                  <a:t>(t.ha</a:t>
                </a:r>
                <a:r>
                  <a:rPr lang="en-US" sz="1200" b="0" i="0" u="none" strike="noStrike" baseline="30000">
                    <a:effectLst/>
                    <a:latin typeface="Times New Roman" panose="02020603050405020304" pitchFamily="18" charset="0"/>
                    <a:cs typeface="Times New Roman" panose="02020603050405020304" pitchFamily="18" charset="0"/>
                  </a:rPr>
                  <a:t>-1</a:t>
                </a:r>
                <a:r>
                  <a:rPr lang="en-US" sz="1200" b="0" i="0" u="none" strike="noStrike" baseline="0">
                    <a:effectLst/>
                    <a:latin typeface="Times New Roman" panose="02020603050405020304" pitchFamily="18" charset="0"/>
                    <a:cs typeface="Times New Roman" panose="02020603050405020304" pitchFamily="18" charset="0"/>
                  </a:rPr>
                  <a:t>)</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36676928"/>
        <c:crosses val="autoZero"/>
        <c:crossBetween val="midCat"/>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44001-91A8-4B42-AAFD-C59BE55B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6645</TotalTime>
  <Pages>21</Pages>
  <Words>21301</Words>
  <Characters>121417</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641</cp:revision>
  <cp:lastPrinted>2023-12-22T23:46:00Z</cp:lastPrinted>
  <dcterms:created xsi:type="dcterms:W3CDTF">2023-11-23T02:52:00Z</dcterms:created>
  <dcterms:modified xsi:type="dcterms:W3CDTF">2024-08-16T03:03:00Z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id="IVr0xTPm"/&gt;&lt;style id="http://www.zotero.org/styles/sustainability"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